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CEB" w:rsidRPr="00397135" w:rsidRDefault="00397135" w:rsidP="00397135">
      <w:pPr>
        <w:jc w:val="center"/>
        <w:rPr>
          <w:rFonts w:ascii="Times New Roman" w:hAnsi="Times New Roman" w:cs="Times New Roman"/>
          <w:sz w:val="32"/>
        </w:rPr>
      </w:pPr>
      <w:r w:rsidRPr="00397135">
        <w:rPr>
          <w:rFonts w:ascii="Times New Roman" w:hAnsi="Times New Roman" w:cs="Times New Roman"/>
          <w:sz w:val="32"/>
        </w:rPr>
        <w:t>Chap 2</w:t>
      </w:r>
      <w:del w:id="0" w:author="USRPL" w:date="2014-08-04T17:56:00Z">
        <w:r w:rsidRPr="00397135" w:rsidDel="002A3272">
          <w:rPr>
            <w:rFonts w:ascii="Times New Roman" w:hAnsi="Times New Roman" w:cs="Times New Roman"/>
            <w:sz w:val="32"/>
          </w:rPr>
          <w:delText>.2~2.4 3D-MRF Model</w:delText>
        </w:r>
      </w:del>
      <w:ins w:id="1" w:author="USRPL" w:date="2014-08-04T17:56:00Z">
        <w:r w:rsidR="002A3272">
          <w:rPr>
            <w:rFonts w:ascii="Times New Roman" w:hAnsi="Times New Roman" w:cs="Times New Roman" w:hint="eastAsia"/>
            <w:sz w:val="32"/>
          </w:rPr>
          <w:t xml:space="preserve"> MRF-Based ISCD for Uncompressed Video</w:t>
        </w:r>
      </w:ins>
    </w:p>
    <w:p w:rsidR="00397135" w:rsidRDefault="00397135">
      <w:pPr>
        <w:rPr>
          <w:ins w:id="2" w:author="USRPL" w:date="2014-08-04T17:56:00Z"/>
          <w:rFonts w:ascii="Times New Roman" w:hAnsi="Times New Roman" w:cs="Times New Roman"/>
        </w:rPr>
      </w:pPr>
    </w:p>
    <w:p w:rsidR="002A3272" w:rsidRDefault="002A3272">
      <w:pPr>
        <w:rPr>
          <w:ins w:id="3" w:author="USRPL" w:date="2014-08-04T17:56:00Z"/>
          <w:rFonts w:ascii="Times New Roman" w:hAnsi="Times New Roman" w:cs="Times New Roman"/>
        </w:rPr>
      </w:pPr>
      <w:ins w:id="4" w:author="USRPL" w:date="2014-08-04T17:56:00Z">
        <w:r>
          <w:rPr>
            <w:rFonts w:ascii="Times New Roman" w:hAnsi="Times New Roman" w:cs="Times New Roman" w:hint="eastAsia"/>
          </w:rPr>
          <w:t>% preface</w:t>
        </w:r>
      </w:ins>
    </w:p>
    <w:p w:rsidR="002A3272" w:rsidRDefault="00BD027A">
      <w:pPr>
        <w:rPr>
          <w:ins w:id="5" w:author="USRPL" w:date="2014-08-04T17:56:00Z"/>
          <w:rFonts w:ascii="Times New Roman" w:hAnsi="Times New Roman" w:cs="Times New Roman"/>
        </w:rPr>
      </w:pPr>
      <w:ins w:id="6" w:author="USRPL" w:date="2014-08-05T15:57:00Z">
        <w:r>
          <w:rPr>
            <w:rFonts w:ascii="Times New Roman" w:hAnsi="Times New Roman" w:cs="Times New Roman" w:hint="eastAsia"/>
          </w:rPr>
          <w:t xml:space="preserve">Before introducing our proposed UEP scheme, </w:t>
        </w:r>
      </w:ins>
      <w:ins w:id="7" w:author="USRPL" w:date="2014-08-13T17:49:00Z">
        <w:r w:rsidR="00C030A1">
          <w:rPr>
            <w:rFonts w:ascii="Times New Roman" w:hAnsi="Times New Roman" w:cs="Times New Roman" w:hint="eastAsia"/>
          </w:rPr>
          <w:t>the operation theory of</w:t>
        </w:r>
      </w:ins>
      <w:ins w:id="8" w:author="USRPL" w:date="2014-08-05T19:01:00Z">
        <w:r w:rsidR="00DD05AB">
          <w:rPr>
            <w:rFonts w:ascii="Times New Roman" w:hAnsi="Times New Roman" w:cs="Times New Roman" w:hint="eastAsia"/>
          </w:rPr>
          <w:t xml:space="preserve"> MRF-based iterative joint source-channel decoder (ISCD)</w:t>
        </w:r>
      </w:ins>
      <w:ins w:id="9" w:author="USRPL" w:date="2014-08-05T19:10:00Z">
        <w:r w:rsidR="00DD05AB">
          <w:rPr>
            <w:rFonts w:ascii="Times New Roman" w:hAnsi="Times New Roman" w:cs="Times New Roman" w:hint="eastAsia"/>
          </w:rPr>
          <w:t xml:space="preserve"> in \cite{3d_mrf}</w:t>
        </w:r>
      </w:ins>
      <w:ins w:id="10" w:author="USRPL" w:date="2014-08-05T19:02:00Z">
        <w:r w:rsidR="00DD05AB">
          <w:rPr>
            <w:rFonts w:ascii="Times New Roman" w:hAnsi="Times New Roman" w:cs="Times New Roman" w:hint="eastAsia"/>
          </w:rPr>
          <w:t xml:space="preserve"> works firstly is presented in this chapter. In the beginning, </w:t>
        </w:r>
      </w:ins>
      <w:ins w:id="11" w:author="USRPL" w:date="2014-08-05T19:04:00Z">
        <w:r w:rsidR="00DD05AB">
          <w:rPr>
            <w:rFonts w:ascii="Times New Roman" w:hAnsi="Times New Roman" w:cs="Times New Roman" w:hint="eastAsia"/>
          </w:rPr>
          <w:t xml:space="preserve">since this decoder is based on a MRF model, </w:t>
        </w:r>
      </w:ins>
      <w:ins w:id="12" w:author="USRPL" w:date="2014-08-05T19:02:00Z">
        <w:r w:rsidR="00DD05AB">
          <w:rPr>
            <w:rFonts w:ascii="Times New Roman" w:hAnsi="Times New Roman" w:cs="Times New Roman" w:hint="eastAsia"/>
          </w:rPr>
          <w:t>the basic</w:t>
        </w:r>
      </w:ins>
      <w:ins w:id="13" w:author="USRPL" w:date="2014-08-05T19:03:00Z">
        <w:r w:rsidR="00DD05AB">
          <w:rPr>
            <w:rFonts w:ascii="Times New Roman" w:hAnsi="Times New Roman" w:cs="Times New Roman" w:hint="eastAsia"/>
          </w:rPr>
          <w:t xml:space="preserve"> </w:t>
        </w:r>
      </w:ins>
      <w:ins w:id="14" w:author="USRPL" w:date="2014-08-05T19:02:00Z">
        <w:r w:rsidR="00DD05AB">
          <w:rPr>
            <w:rFonts w:ascii="Times New Roman" w:hAnsi="Times New Roman" w:cs="Times New Roman" w:hint="eastAsia"/>
          </w:rPr>
          <w:t xml:space="preserve">concept of </w:t>
        </w:r>
      </w:ins>
      <w:ins w:id="15" w:author="USRPL" w:date="2014-08-13T17:44:00Z">
        <w:r w:rsidR="005D1F89">
          <w:rPr>
            <w:rFonts w:ascii="Times New Roman" w:hAnsi="Times New Roman" w:cs="Times New Roman" w:hint="eastAsia"/>
          </w:rPr>
          <w:t>M</w:t>
        </w:r>
      </w:ins>
      <w:ins w:id="16" w:author="USRPL" w:date="2014-08-05T19:03:00Z">
        <w:r w:rsidR="00DD05AB">
          <w:rPr>
            <w:rFonts w:ascii="Times New Roman" w:hAnsi="Times New Roman" w:cs="Times New Roman" w:hint="eastAsia"/>
          </w:rPr>
          <w:t>arkov random field (MRF) is introduced in section \</w:t>
        </w:r>
        <w:proofErr w:type="gramStart"/>
        <w:r w:rsidR="00DD05AB">
          <w:rPr>
            <w:rFonts w:ascii="Times New Roman" w:hAnsi="Times New Roman" w:cs="Times New Roman" w:hint="eastAsia"/>
          </w:rPr>
          <w:t>ref{</w:t>
        </w:r>
      </w:ins>
      <w:proofErr w:type="gramEnd"/>
      <w:ins w:id="17" w:author="USRPL" w:date="2014-08-05T19:04:00Z">
        <w:r w:rsidR="00DD05AB">
          <w:rPr>
            <w:rFonts w:ascii="Times New Roman" w:hAnsi="Times New Roman" w:cs="Times New Roman" w:hint="eastAsia"/>
          </w:rPr>
          <w:t>bb:3d_mrf_model</w:t>
        </w:r>
      </w:ins>
      <w:ins w:id="18" w:author="USRPL" w:date="2014-08-05T19:03:00Z">
        <w:r w:rsidR="00DD05AB">
          <w:rPr>
            <w:rFonts w:ascii="Times New Roman" w:hAnsi="Times New Roman" w:cs="Times New Roman" w:hint="eastAsia"/>
          </w:rPr>
          <w:t>}</w:t>
        </w:r>
      </w:ins>
      <w:ins w:id="19" w:author="USRPL" w:date="2014-08-05T19:04:00Z">
        <w:r w:rsidR="00DD05AB">
          <w:rPr>
            <w:rFonts w:ascii="Times New Roman" w:hAnsi="Times New Roman" w:cs="Times New Roman" w:hint="eastAsia"/>
          </w:rPr>
          <w:t xml:space="preserve">. </w:t>
        </w:r>
      </w:ins>
      <w:ins w:id="20" w:author="USRPL" w:date="2014-08-05T19:05:00Z">
        <w:r w:rsidR="00DD05AB">
          <w:rPr>
            <w:rFonts w:ascii="Times New Roman" w:hAnsi="Times New Roman" w:cs="Times New Roman" w:hint="eastAsia"/>
          </w:rPr>
          <w:t>Then, section \ref{</w:t>
        </w:r>
      </w:ins>
      <w:proofErr w:type="spellStart"/>
      <w:ins w:id="21" w:author="USRPL" w:date="2014-08-05T19:06:00Z">
        <w:r w:rsidR="00DD05AB" w:rsidRPr="00397135">
          <w:rPr>
            <w:rFonts w:ascii="Times New Roman" w:eastAsia="新細明體" w:hAnsi="Times New Roman" w:cs="Times New Roman"/>
            <w:color w:val="808080" w:themeColor="background1" w:themeShade="80"/>
            <w:kern w:val="0"/>
            <w:szCs w:val="24"/>
          </w:rPr>
          <w:t>bb:sisodecoder</w:t>
        </w:r>
      </w:ins>
      <w:proofErr w:type="spellEnd"/>
      <w:ins w:id="22" w:author="USRPL" w:date="2014-08-05T19:05:00Z">
        <w:r w:rsidR="00DD05AB">
          <w:rPr>
            <w:rFonts w:ascii="Times New Roman" w:hAnsi="Times New Roman" w:cs="Times New Roman" w:hint="eastAsia"/>
          </w:rPr>
          <w:t>}</w:t>
        </w:r>
      </w:ins>
      <w:ins w:id="23" w:author="USRPL" w:date="2014-08-05T19:06:00Z">
        <w:r w:rsidR="00DD05AB">
          <w:rPr>
            <w:rFonts w:ascii="Times New Roman" w:hAnsi="Times New Roman" w:cs="Times New Roman" w:hint="eastAsia"/>
          </w:rPr>
          <w:t xml:space="preserve"> shows the key </w:t>
        </w:r>
      </w:ins>
      <w:ins w:id="24" w:author="USRPL" w:date="2014-08-05T19:11:00Z">
        <w:r w:rsidR="00DD05AB">
          <w:rPr>
            <w:rFonts w:ascii="Times New Roman" w:hAnsi="Times New Roman" w:cs="Times New Roman" w:hint="eastAsia"/>
          </w:rPr>
          <w:t>component of MRF-based ISCD, the soft-in-soft-out (SISO)</w:t>
        </w:r>
        <w:r w:rsidR="009858E3">
          <w:rPr>
            <w:rFonts w:ascii="Times New Roman" w:hAnsi="Times New Roman" w:cs="Times New Roman" w:hint="eastAsia"/>
          </w:rPr>
          <w:t xml:space="preserve"> source </w:t>
        </w:r>
      </w:ins>
      <w:ins w:id="25" w:author="USRPL" w:date="2014-08-05T19:12:00Z">
        <w:r w:rsidR="009858E3">
          <w:rPr>
            <w:rFonts w:ascii="Times New Roman" w:hAnsi="Times New Roman" w:cs="Times New Roman" w:hint="eastAsia"/>
          </w:rPr>
          <w:t>d</w:t>
        </w:r>
      </w:ins>
      <w:ins w:id="26" w:author="USRPL" w:date="2014-08-05T19:11:00Z">
        <w:r w:rsidR="00DD05AB">
          <w:rPr>
            <w:rFonts w:ascii="Times New Roman" w:hAnsi="Times New Roman" w:cs="Times New Roman" w:hint="eastAsia"/>
          </w:rPr>
          <w:t>ecoder</w:t>
        </w:r>
      </w:ins>
      <w:ins w:id="27" w:author="USRPL" w:date="2014-08-05T19:12:00Z">
        <w:r w:rsidR="009858E3">
          <w:rPr>
            <w:rFonts w:ascii="Times New Roman" w:hAnsi="Times New Roman" w:cs="Times New Roman" w:hint="eastAsia"/>
          </w:rPr>
          <w:t xml:space="preserve"> based on MRF model. Finally, the overall structure of MRF-based ISCD actually operate</w:t>
        </w:r>
      </w:ins>
      <w:ins w:id="28" w:author="USRPL" w:date="2014-08-05T19:13:00Z">
        <w:r w:rsidR="009858E3">
          <w:rPr>
            <w:rFonts w:ascii="Times New Roman" w:hAnsi="Times New Roman" w:cs="Times New Roman" w:hint="eastAsia"/>
          </w:rPr>
          <w:t xml:space="preserve">s in </w:t>
        </w:r>
        <w:proofErr w:type="gramStart"/>
        <w:r w:rsidR="009858E3">
          <w:rPr>
            <w:rFonts w:ascii="Times New Roman" w:hAnsi="Times New Roman" w:cs="Times New Roman" w:hint="eastAsia"/>
          </w:rPr>
          <w:t>a</w:t>
        </w:r>
        <w:proofErr w:type="gramEnd"/>
        <w:r w:rsidR="009858E3">
          <w:rPr>
            <w:rFonts w:ascii="Times New Roman" w:hAnsi="Times New Roman" w:cs="Times New Roman" w:hint="eastAsia"/>
          </w:rPr>
          <w:t xml:space="preserve"> iterative process between SISO channel decoder and SISO source decoder. Thus, the structure diagram is depicted in section \ref{</w:t>
        </w:r>
      </w:ins>
      <w:ins w:id="29" w:author="USRPL" w:date="2014-08-05T19:14:00Z">
        <w:r w:rsidR="009858E3" w:rsidRPr="00397135">
          <w:rPr>
            <w:rFonts w:ascii="Times New Roman" w:eastAsia="新細明體" w:hAnsi="Times New Roman" w:cs="Times New Roman"/>
            <w:color w:val="808080" w:themeColor="background1" w:themeShade="80"/>
            <w:kern w:val="0"/>
            <w:szCs w:val="24"/>
          </w:rPr>
          <w:t>bb:3d_mrf_iscd</w:t>
        </w:r>
      </w:ins>
      <w:ins w:id="30" w:author="USRPL" w:date="2014-08-05T19:13:00Z">
        <w:r w:rsidR="009858E3">
          <w:rPr>
            <w:rFonts w:ascii="Times New Roman" w:hAnsi="Times New Roman" w:cs="Times New Roman" w:hint="eastAsia"/>
          </w:rPr>
          <w:t>}</w:t>
        </w:r>
      </w:ins>
      <w:ins w:id="31" w:author="USRPL" w:date="2014-08-05T19:14:00Z">
        <w:r w:rsidR="009858E3">
          <w:rPr>
            <w:rFonts w:ascii="Times New Roman" w:hAnsi="Times New Roman" w:cs="Times New Roman" w:hint="eastAsia"/>
          </w:rPr>
          <w:t xml:space="preserve"> as well as the operation steps of such decoder.</w:t>
        </w:r>
      </w:ins>
    </w:p>
    <w:p w:rsidR="002A3272" w:rsidRDefault="002A3272">
      <w:pPr>
        <w:rPr>
          <w:ins w:id="32" w:author="USRPL" w:date="2014-08-04T17:56:00Z"/>
          <w:rFonts w:ascii="Times New Roman" w:hAnsi="Times New Roman" w:cs="Times New Roman"/>
        </w:rPr>
      </w:pPr>
    </w:p>
    <w:p w:rsidR="002A3272" w:rsidRDefault="002A3272">
      <w:pPr>
        <w:rPr>
          <w:ins w:id="33" w:author="USRPL" w:date="2014-08-04T17:56:00Z"/>
          <w:rFonts w:ascii="Times New Roman" w:hAnsi="Times New Roman" w:cs="Times New Roman"/>
        </w:rPr>
      </w:pPr>
      <w:ins w:id="34" w:author="USRPL" w:date="2014-08-04T17:56:00Z">
        <w:r>
          <w:rPr>
            <w:rFonts w:ascii="Times New Roman" w:hAnsi="Times New Roman" w:cs="Times New Roman" w:hint="eastAsia"/>
          </w:rPr>
          <w:t>%===========================================================</w:t>
        </w:r>
      </w:ins>
    </w:p>
    <w:p w:rsidR="002A3272" w:rsidRPr="002A3272" w:rsidRDefault="002A3272">
      <w:pPr>
        <w:rPr>
          <w:rFonts w:ascii="Times New Roman" w:hAnsi="Times New Roman" w:cs="Times New Roman"/>
        </w:rPr>
      </w:pP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\section{3D-MRF Model}</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\label{bb:3d_mfr_model}</w:t>
      </w:r>
    </w:p>
    <w:p w:rsidR="00397135" w:rsidRDefault="00397135" w:rsidP="00397135">
      <w:pPr>
        <w:widowControl/>
        <w:rPr>
          <w:rFonts w:ascii="Times New Roman" w:eastAsia="新細明體" w:hAnsi="Times New Roman" w:cs="Times New Roman"/>
          <w:kern w:val="0"/>
          <w:szCs w:val="24"/>
        </w:rPr>
      </w:pPr>
    </w:p>
    <w:p w:rsidR="00912431" w:rsidRDefault="00D82710" w:rsidP="00397135">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 xml:space="preserve">The Markov </w:t>
      </w:r>
      <w:del w:id="35" w:author="USRPL" w:date="2014-08-13T17:44:00Z">
        <w:r w:rsidDel="005D1F89">
          <w:rPr>
            <w:rFonts w:ascii="Times New Roman" w:eastAsia="新細明體" w:hAnsi="Times New Roman" w:cs="Times New Roman" w:hint="eastAsia"/>
            <w:kern w:val="0"/>
            <w:szCs w:val="24"/>
          </w:rPr>
          <w:delText xml:space="preserve">Random </w:delText>
        </w:r>
      </w:del>
      <w:ins w:id="36" w:author="USRPL" w:date="2014-08-13T17:44:00Z">
        <w:r w:rsidR="005D1F89">
          <w:rPr>
            <w:rFonts w:ascii="Times New Roman" w:eastAsia="新細明體" w:hAnsi="Times New Roman" w:cs="Times New Roman" w:hint="eastAsia"/>
            <w:kern w:val="0"/>
            <w:szCs w:val="24"/>
          </w:rPr>
          <w:t>r</w:t>
        </w:r>
        <w:r w:rsidR="005D1F89">
          <w:rPr>
            <w:rFonts w:ascii="Times New Roman" w:eastAsia="新細明體" w:hAnsi="Times New Roman" w:cs="Times New Roman" w:hint="eastAsia"/>
            <w:kern w:val="0"/>
            <w:szCs w:val="24"/>
          </w:rPr>
          <w:t xml:space="preserve">andom </w:t>
        </w:r>
      </w:ins>
      <w:del w:id="37" w:author="USRPL" w:date="2014-08-13T17:44:00Z">
        <w:r w:rsidDel="005D1F89">
          <w:rPr>
            <w:rFonts w:ascii="Times New Roman" w:eastAsia="新細明體" w:hAnsi="Times New Roman" w:cs="Times New Roman" w:hint="eastAsia"/>
            <w:kern w:val="0"/>
            <w:szCs w:val="24"/>
          </w:rPr>
          <w:delText xml:space="preserve">Field </w:delText>
        </w:r>
      </w:del>
      <w:ins w:id="38" w:author="USRPL" w:date="2014-08-13T17:44:00Z">
        <w:r w:rsidR="005D1F89">
          <w:rPr>
            <w:rFonts w:ascii="Times New Roman" w:eastAsia="新細明體" w:hAnsi="Times New Roman" w:cs="Times New Roman" w:hint="eastAsia"/>
            <w:kern w:val="0"/>
            <w:szCs w:val="24"/>
          </w:rPr>
          <w:t>f</w:t>
        </w:r>
        <w:r w:rsidR="005D1F89">
          <w:rPr>
            <w:rFonts w:ascii="Times New Roman" w:eastAsia="新細明體" w:hAnsi="Times New Roman" w:cs="Times New Roman" w:hint="eastAsia"/>
            <w:kern w:val="0"/>
            <w:szCs w:val="24"/>
          </w:rPr>
          <w:t xml:space="preserve">ield </w:t>
        </w:r>
      </w:ins>
      <w:r>
        <w:rPr>
          <w:rFonts w:ascii="Times New Roman" w:eastAsia="新細明體" w:hAnsi="Times New Roman" w:cs="Times New Roman" w:hint="eastAsia"/>
          <w:kern w:val="0"/>
          <w:szCs w:val="24"/>
        </w:rPr>
        <w:t xml:space="preserve">(MRF) is a probability model, consisting of elements and the neighborhood system describing the relationship between those elements within the MRF. </w:t>
      </w:r>
      <w:r w:rsidR="00CB1900">
        <w:rPr>
          <w:rFonts w:ascii="Times New Roman" w:eastAsia="新細明體" w:hAnsi="Times New Roman" w:cs="Times New Roman" w:hint="eastAsia"/>
          <w:kern w:val="0"/>
          <w:szCs w:val="24"/>
        </w:rPr>
        <w:t xml:space="preserve">Due to the MRF's local properties and the multi-dimensional features, it is widely used to describe the image properties. For low-level MRF models, it is often used to solve the pixel-based problems such as image reconstruction, edge detection and texture synthesis. For high-level MRF models, object-based problems such as object detection, tracking and recognition is usually considered. </w:t>
      </w:r>
      <w:r w:rsidR="00597253">
        <w:rPr>
          <w:rFonts w:ascii="Times New Roman" w:eastAsia="新細明體" w:hAnsi="Times New Roman" w:cs="Times New Roman" w:hint="eastAsia"/>
          <w:kern w:val="0"/>
          <w:szCs w:val="24"/>
        </w:rPr>
        <w:t xml:space="preserve">Since the uncompressed video decoding is actually similar with typical image reconstruction problem when the video is seen as multiple images, the low-level MRF models are usually applied in the related problems. Among these low-level MRF models, the spatial relationship between the image pixels </w:t>
      </w:r>
      <w:r w:rsidR="00BE50A1">
        <w:rPr>
          <w:rFonts w:ascii="Times New Roman" w:eastAsia="新細明體" w:hAnsi="Times New Roman" w:cs="Times New Roman" w:hint="eastAsia"/>
          <w:kern w:val="0"/>
          <w:szCs w:val="24"/>
        </w:rPr>
        <w:t xml:space="preserve">can be </w:t>
      </w:r>
      <w:r w:rsidR="00597253">
        <w:rPr>
          <w:rFonts w:ascii="Times New Roman" w:eastAsia="新細明體" w:hAnsi="Times New Roman" w:cs="Times New Roman" w:hint="eastAsia"/>
          <w:kern w:val="0"/>
          <w:szCs w:val="24"/>
        </w:rPr>
        <w:t>described by a kind of two-dimensional (2D)</w:t>
      </w:r>
      <w:r w:rsidR="00912431">
        <w:rPr>
          <w:rFonts w:ascii="Times New Roman" w:eastAsia="新細明體" w:hAnsi="Times New Roman" w:cs="Times New Roman" w:hint="eastAsia"/>
          <w:kern w:val="0"/>
          <w:szCs w:val="24"/>
        </w:rPr>
        <w:t xml:space="preserve"> MRF model.</w:t>
      </w:r>
    </w:p>
    <w:p w:rsidR="00912431" w:rsidRDefault="00912431" w:rsidP="00397135">
      <w:pPr>
        <w:widowControl/>
        <w:rPr>
          <w:rFonts w:ascii="Times New Roman" w:eastAsia="新細明體" w:hAnsi="Times New Roman" w:cs="Times New Roman"/>
          <w:kern w:val="0"/>
          <w:szCs w:val="24"/>
        </w:rPr>
      </w:pPr>
    </w:p>
    <w:p w:rsidR="00397135" w:rsidRDefault="00597253" w:rsidP="00397135">
      <w:pPr>
        <w:widowControl/>
        <w:rPr>
          <w:rFonts w:ascii="Times New Roman" w:eastAsia="新細明體" w:hAnsi="Times New Roman" w:cs="Times New Roman"/>
          <w:kern w:val="0"/>
          <w:szCs w:val="24"/>
        </w:rPr>
      </w:pPr>
      <w:r>
        <w:rPr>
          <w:rFonts w:ascii="Times New Roman" w:eastAsia="新細明體" w:hAnsi="Times New Roman" w:cs="Times New Roman" w:hint="eastAsia"/>
          <w:kern w:val="0"/>
          <w:szCs w:val="24"/>
        </w:rPr>
        <w:t>\cite{</w:t>
      </w:r>
      <w:r w:rsidRPr="00597253">
        <w:rPr>
          <w:rFonts w:ascii="Times New Roman" w:hAnsi="Times New Roman" w:cs="Times New Roman"/>
        </w:rPr>
        <w:t>ISCD_MRF</w:t>
      </w:r>
      <w:r>
        <w:rPr>
          <w:rFonts w:ascii="Times New Roman" w:eastAsia="新細明體" w:hAnsi="Times New Roman" w:cs="Times New Roman" w:hint="eastAsia"/>
          <w:kern w:val="0"/>
          <w:szCs w:val="24"/>
        </w:rPr>
        <w:t xml:space="preserve">} is a typical iterative source-channel decoding (ISCD) based on 2D-MRF model which relates a pixel to its spatial neighborhood pixels and models the image as a piecewise continuous surface. </w:t>
      </w:r>
      <w:r w:rsidR="00426ADC">
        <w:rPr>
          <w:rFonts w:ascii="Times New Roman" w:eastAsia="新細明體" w:hAnsi="Times New Roman" w:cs="Times New Roman" w:hint="eastAsia"/>
          <w:kern w:val="0"/>
          <w:szCs w:val="24"/>
        </w:rPr>
        <w:t xml:space="preserve">In \cite{ISCD_MRF}, the frames are </w:t>
      </w:r>
      <w:r w:rsidR="00426ADC">
        <w:rPr>
          <w:rFonts w:ascii="Times New Roman" w:eastAsia="新細明體" w:hAnsi="Times New Roman" w:cs="Times New Roman" w:hint="eastAsia"/>
          <w:kern w:val="0"/>
          <w:szCs w:val="24"/>
        </w:rPr>
        <w:lastRenderedPageBreak/>
        <w:t>decoded by maximizing the {\</w:t>
      </w:r>
      <w:proofErr w:type="spellStart"/>
      <w:r w:rsidR="00426ADC">
        <w:rPr>
          <w:rFonts w:ascii="Times New Roman" w:eastAsia="新細明體" w:hAnsi="Times New Roman" w:cs="Times New Roman" w:hint="eastAsia"/>
          <w:kern w:val="0"/>
          <w:szCs w:val="24"/>
        </w:rPr>
        <w:t>textit</w:t>
      </w:r>
      <w:proofErr w:type="spellEnd"/>
      <w:r w:rsidR="00426ADC">
        <w:rPr>
          <w:rFonts w:ascii="Times New Roman" w:eastAsia="新細明體" w:hAnsi="Times New Roman" w:cs="Times New Roman" w:hint="eastAsia"/>
          <w:kern w:val="0"/>
          <w:szCs w:val="24"/>
        </w:rPr>
        <w:t xml:space="preserve"> a posteriori} probability of the 2D-MRF configuration </w:t>
      </w:r>
      <w:proofErr w:type="gramStart"/>
      <w:r w:rsidR="00426ADC">
        <w:rPr>
          <w:rFonts w:ascii="Times New Roman" w:eastAsia="新細明體" w:hAnsi="Times New Roman" w:cs="Times New Roman" w:hint="eastAsia"/>
          <w:kern w:val="0"/>
          <w:szCs w:val="24"/>
        </w:rPr>
        <w:t>in each iteration</w:t>
      </w:r>
      <w:proofErr w:type="gramEnd"/>
      <w:r w:rsidR="00426ADC">
        <w:rPr>
          <w:rFonts w:ascii="Times New Roman" w:eastAsia="新細明體" w:hAnsi="Times New Roman" w:cs="Times New Roman" w:hint="eastAsia"/>
          <w:kern w:val="0"/>
          <w:szCs w:val="24"/>
        </w:rPr>
        <w:t xml:space="preserve">. Furthermore, \cite{3d_mrf} proposes a 3D-MRF model which relates a bit to its spatial neighborhood bits in the same bit-plane as well as its adjacent bits in its temporal neighborhood system. The proposed temporal neighborhood system can </w:t>
      </w:r>
      <w:r w:rsidR="00160CEC">
        <w:rPr>
          <w:rFonts w:ascii="Times New Roman" w:eastAsia="新細明體" w:hAnsi="Times New Roman" w:cs="Times New Roman" w:hint="eastAsia"/>
          <w:kern w:val="0"/>
          <w:szCs w:val="24"/>
        </w:rPr>
        <w:t xml:space="preserve">exploit the temporal redundancy in video sequence well since the temporal redundancy has been a key component in video compression techniques. </w:t>
      </w:r>
    </w:p>
    <w:p w:rsidR="00397135" w:rsidRPr="00397135" w:rsidRDefault="00397135" w:rsidP="00397135">
      <w:pPr>
        <w:widowControl/>
        <w:rPr>
          <w:rFonts w:ascii="Times New Roman" w:eastAsia="新細明體" w:hAnsi="Times New Roman" w:cs="Times New Roman"/>
          <w:kern w:val="0"/>
          <w:szCs w:val="24"/>
        </w:rPr>
      </w:pP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\subsection{Overview of Low-Level MRF Model}</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\label{</w:t>
      </w:r>
      <w:proofErr w:type="spellStart"/>
      <w:r w:rsidRPr="00397135">
        <w:rPr>
          <w:rFonts w:ascii="Times New Roman" w:eastAsia="新細明體" w:hAnsi="Times New Roman" w:cs="Times New Roman"/>
          <w:color w:val="808080" w:themeColor="background1" w:themeShade="80"/>
          <w:kern w:val="0"/>
          <w:szCs w:val="24"/>
        </w:rPr>
        <w:t>bbb:low_level_mrf</w:t>
      </w:r>
      <w:proofErr w:type="spellEnd"/>
      <w:r w:rsidRPr="00397135">
        <w:rPr>
          <w:rFonts w:ascii="Times New Roman" w:eastAsia="新細明體" w:hAnsi="Times New Roman" w:cs="Times New Roman"/>
          <w:color w:val="808080" w:themeColor="background1" w:themeShade="80"/>
          <w:kern w:val="0"/>
          <w:szCs w:val="24"/>
        </w:rPr>
        <w:t>}</w:t>
      </w:r>
    </w:p>
    <w:p w:rsidR="00397135" w:rsidRPr="00397135" w:rsidRDefault="00397135" w:rsidP="00397135">
      <w:pPr>
        <w:widowControl/>
        <w:rPr>
          <w:rFonts w:ascii="Times New Roman" w:eastAsia="新細明體" w:hAnsi="Times New Roman" w:cs="Times New Roman"/>
          <w:kern w:val="0"/>
          <w:szCs w:val="24"/>
        </w:rPr>
      </w:pP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The basic two elements of an MRF are sites and the labels corresponding to those sites. For example, in most image reconstruction MRF applications, a site usually refers to the position/index of a pixel, and the label is usually the corresponding pixel value in that position. For a site denoted as $</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the corresponding label $</w:t>
      </w:r>
      <w:proofErr w:type="spellStart"/>
      <w:r w:rsidRPr="00397135">
        <w:rPr>
          <w:rFonts w:ascii="Times New Roman" w:eastAsia="新細明體" w:hAnsi="Times New Roman" w:cs="Times New Roman"/>
          <w:kern w:val="0"/>
          <w:szCs w:val="24"/>
        </w:rPr>
        <w:t>q_i</w:t>
      </w:r>
      <w:proofErr w:type="spellEnd"/>
      <w:r w:rsidRPr="00397135">
        <w:rPr>
          <w:rFonts w:ascii="Times New Roman" w:eastAsia="新細明體" w:hAnsi="Times New Roman" w:cs="Times New Roman"/>
          <w:kern w:val="0"/>
          <w:szCs w:val="24"/>
        </w:rPr>
        <w:t>$ which takes value in $\</w:t>
      </w:r>
      <w:proofErr w:type="spellStart"/>
      <w:proofErr w:type="gramStart"/>
      <w:r w:rsidRPr="00397135">
        <w:rPr>
          <w:rFonts w:ascii="Times New Roman" w:eastAsia="新細明體" w:hAnsi="Times New Roman" w:cs="Times New Roman"/>
          <w:kern w:val="0"/>
          <w:szCs w:val="24"/>
        </w:rPr>
        <w:t>mathcal</w:t>
      </w:r>
      <w:proofErr w:type="spellEnd"/>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Q}$ is assumed to be a realization of the random variable $</w:t>
      </w:r>
      <w:proofErr w:type="spellStart"/>
      <w:r w:rsidRPr="00397135">
        <w:rPr>
          <w:rFonts w:ascii="Times New Roman" w:eastAsia="新細明體" w:hAnsi="Times New Roman" w:cs="Times New Roman"/>
          <w:kern w:val="0"/>
          <w:szCs w:val="24"/>
        </w:rPr>
        <w:t>q_i</w:t>
      </w:r>
      <w:proofErr w:type="spellEnd"/>
      <w:r w:rsidRPr="00397135">
        <w:rPr>
          <w:rFonts w:ascii="Times New Roman" w:eastAsia="新細明體" w:hAnsi="Times New Roman" w:cs="Times New Roman"/>
          <w:kern w:val="0"/>
          <w:szCs w:val="24"/>
        </w:rPr>
        <w:t>$. Let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w:t>
      </w:r>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 xml:space="preserve"> be a set consisting of multiple sites with size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 The neighborhood system used to relate each site in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w:t>
      </w:r>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 xml:space="preserve"> to others is defined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mathit</w:t>
      </w:r>
      <w:proofErr w:type="spellEnd"/>
      <w:r w:rsidRPr="00397135">
        <w:rPr>
          <w:rFonts w:ascii="Times New Roman" w:eastAsia="新細明體" w:hAnsi="Times New Roman" w:cs="Times New Roman"/>
          <w:color w:val="00B050"/>
          <w:kern w:val="0"/>
          <w:szCs w:val="24"/>
        </w:rPr>
        <w:t>{N} = \{\</w:t>
      </w:r>
      <w:proofErr w:type="spellStart"/>
      <w:r w:rsidRPr="00397135">
        <w:rPr>
          <w:rFonts w:ascii="Times New Roman" w:eastAsia="新細明體" w:hAnsi="Times New Roman" w:cs="Times New Roman"/>
          <w:color w:val="00B050"/>
          <w:kern w:val="0"/>
          <w:szCs w:val="24"/>
        </w:rPr>
        <w:t>mathit</w:t>
      </w:r>
      <w:proofErr w:type="spellEnd"/>
      <w:r w:rsidRPr="00397135">
        <w:rPr>
          <w:rFonts w:ascii="Times New Roman" w:eastAsia="新細明體" w:hAnsi="Times New Roman" w:cs="Times New Roman"/>
          <w:color w:val="00B050"/>
          <w:kern w:val="0"/>
          <w:szCs w:val="24"/>
        </w:rPr>
        <w:t>{N}_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 \</w:t>
      </w:r>
      <w:proofErr w:type="spellStart"/>
      <w:r w:rsidRPr="00397135">
        <w:rPr>
          <w:rFonts w:ascii="Times New Roman" w:eastAsia="新細明體" w:hAnsi="Times New Roman" w:cs="Times New Roman"/>
          <w:color w:val="00B050"/>
          <w:kern w:val="0"/>
          <w:szCs w:val="24"/>
        </w:rPr>
        <w:t>forall</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mathit</w:t>
      </w:r>
      <w:proofErr w:type="spellEnd"/>
      <w:r w:rsidRPr="00397135">
        <w:rPr>
          <w:rFonts w:ascii="Times New Roman" w:eastAsia="新細明體" w:hAnsi="Times New Roman" w:cs="Times New Roman"/>
          <w:color w:val="00B050"/>
          <w:kern w:val="0"/>
          <w:szCs w:val="24"/>
        </w:rPr>
        <w:t>{S}\},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{N}_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is defined as the set consisting of an arbitrary site $</w:t>
      </w:r>
      <w:proofErr w:type="spellStart"/>
      <w:r w:rsidRPr="00397135">
        <w:rPr>
          <w:rFonts w:ascii="Times New Roman" w:eastAsia="新細明體" w:hAnsi="Times New Roman" w:cs="Times New Roman"/>
          <w:kern w:val="0"/>
          <w:szCs w:val="24"/>
        </w:rPr>
        <w:t>i$'s</w:t>
      </w:r>
      <w:proofErr w:type="spellEnd"/>
      <w:r w:rsidRPr="00397135">
        <w:rPr>
          <w:rFonts w:ascii="Times New Roman" w:eastAsia="新細明體" w:hAnsi="Times New Roman" w:cs="Times New Roman"/>
          <w:kern w:val="0"/>
          <w:szCs w:val="24"/>
        </w:rPr>
        <w:t xml:space="preserve"> neighborhood sites with respect to the neighborhood system. Furthermore, take</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Q = \{Q_1, Q_2,...</w:t>
      </w:r>
      <w:proofErr w:type="gramStart"/>
      <w:r w:rsidRPr="00397135">
        <w:rPr>
          <w:rFonts w:ascii="Times New Roman" w:eastAsia="新細明體" w:hAnsi="Times New Roman" w:cs="Times New Roman"/>
          <w:color w:val="00B050"/>
          <w:kern w:val="0"/>
          <w:szCs w:val="24"/>
        </w:rPr>
        <w:t>,Q</w:t>
      </w:r>
      <w:proofErr w:type="gramEnd"/>
      <w:r w:rsidRPr="00397135">
        <w:rPr>
          <w:rFonts w:ascii="Times New Roman" w:eastAsia="新細明體" w:hAnsi="Times New Roman" w:cs="Times New Roman"/>
          <w:color w:val="00B050"/>
          <w:kern w:val="0"/>
          <w:szCs w:val="24"/>
        </w:rPr>
        <w:t>_{|\</w:t>
      </w:r>
      <w:proofErr w:type="spellStart"/>
      <w:r w:rsidRPr="00397135">
        <w:rPr>
          <w:rFonts w:ascii="Times New Roman" w:eastAsia="新細明體" w:hAnsi="Times New Roman" w:cs="Times New Roman"/>
          <w:color w:val="00B050"/>
          <w:kern w:val="0"/>
          <w:szCs w:val="24"/>
        </w:rPr>
        <w:t>mathit</w:t>
      </w:r>
      <w:proofErr w:type="spellEnd"/>
      <w:r w:rsidRPr="00397135">
        <w:rPr>
          <w:rFonts w:ascii="Times New Roman" w:eastAsia="新細明體" w:hAnsi="Times New Roman" w:cs="Times New Roman"/>
          <w:color w:val="00B050"/>
          <w:kern w:val="0"/>
          <w:szCs w:val="24"/>
        </w:rPr>
        <w:t>{S}|}\}</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as</w:t>
      </w:r>
      <w:proofErr w:type="gramEnd"/>
      <w:r w:rsidRPr="00397135">
        <w:rPr>
          <w:rFonts w:ascii="Times New Roman" w:eastAsia="新細明體" w:hAnsi="Times New Roman" w:cs="Times New Roman"/>
          <w:kern w:val="0"/>
          <w:szCs w:val="24"/>
        </w:rPr>
        <w:t xml:space="preserve"> a random field consisting of all the labels of sites in $S$. A configuration $q = \{q_1,q_2</w:t>
      </w:r>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q_{|\</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 \in \</w:t>
      </w:r>
      <w:proofErr w:type="spellStart"/>
      <w:r w:rsidRPr="00397135">
        <w:rPr>
          <w:rFonts w:ascii="Times New Roman" w:eastAsia="新細明體" w:hAnsi="Times New Roman" w:cs="Times New Roman"/>
          <w:kern w:val="0"/>
          <w:szCs w:val="24"/>
        </w:rPr>
        <w:t>mathcal</w:t>
      </w:r>
      <w:proofErr w:type="spellEnd"/>
      <w:r w:rsidRPr="00397135">
        <w:rPr>
          <w:rFonts w:ascii="Times New Roman" w:eastAsia="新細明體" w:hAnsi="Times New Roman" w:cs="Times New Roman"/>
          <w:kern w:val="0"/>
          <w:szCs w:val="24"/>
        </w:rPr>
        <w:t>{Q}^m$ is a joint realization with respect to $Q$. Given a configuration $q$, the joint event $\{Q_1=q_1, Q_2=q_2,...,Q_{|\</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 = q_{|\</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 is denoted as $Q=q$, and the joint probability $P(Q=q)$ is simply represented by $P(q)$. $Q$ with the neighborhood system $\</w:t>
      </w:r>
      <w:proofErr w:type="spellStart"/>
      <w:proofErr w:type="gram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 xml:space="preserve">N}$ is said to be an MRF if and only if positivity and </w:t>
      </w:r>
      <w:proofErr w:type="spellStart"/>
      <w:r w:rsidRPr="00397135">
        <w:rPr>
          <w:rFonts w:ascii="Times New Roman" w:eastAsia="新細明體" w:hAnsi="Times New Roman" w:cs="Times New Roman"/>
          <w:kern w:val="0"/>
          <w:szCs w:val="24"/>
        </w:rPr>
        <w:t>Markovianity</w:t>
      </w:r>
      <w:proofErr w:type="spellEnd"/>
      <w:r w:rsidRPr="00397135">
        <w:rPr>
          <w:rFonts w:ascii="Times New Roman" w:eastAsia="新細明體" w:hAnsi="Times New Roman" w:cs="Times New Roman"/>
          <w:kern w:val="0"/>
          <w:szCs w:val="24"/>
        </w:rPr>
        <w:t xml:space="preserve"> appear in $F$. The positivity is defined by</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proofErr w:type="gramStart"/>
      <w:r w:rsidRPr="00397135">
        <w:rPr>
          <w:rFonts w:ascii="Times New Roman" w:eastAsia="新細明體" w:hAnsi="Times New Roman" w:cs="Times New Roman"/>
          <w:color w:val="00B050"/>
          <w:kern w:val="0"/>
          <w:szCs w:val="24"/>
        </w:rPr>
        <w:t>P(</w:t>
      </w:r>
      <w:proofErr w:type="gramEnd"/>
      <w:r w:rsidRPr="00397135">
        <w:rPr>
          <w:rFonts w:ascii="Times New Roman" w:eastAsia="新細明體" w:hAnsi="Times New Roman" w:cs="Times New Roman"/>
          <w:color w:val="00B050"/>
          <w:kern w:val="0"/>
          <w:szCs w:val="24"/>
        </w:rPr>
        <w:t>q) &gt; 0, \</w:t>
      </w:r>
      <w:proofErr w:type="spellStart"/>
      <w:r w:rsidRPr="00397135">
        <w:rPr>
          <w:rFonts w:ascii="Times New Roman" w:eastAsia="新細明體" w:hAnsi="Times New Roman" w:cs="Times New Roman"/>
          <w:color w:val="00B050"/>
          <w:kern w:val="0"/>
          <w:szCs w:val="24"/>
        </w:rPr>
        <w:t>forall</w:t>
      </w:r>
      <w:proofErr w:type="spellEnd"/>
      <w:r w:rsidRPr="00397135">
        <w:rPr>
          <w:rFonts w:ascii="Times New Roman" w:eastAsia="新細明體" w:hAnsi="Times New Roman" w:cs="Times New Roman"/>
          <w:color w:val="00B050"/>
          <w:kern w:val="0"/>
          <w:szCs w:val="24"/>
        </w:rPr>
        <w:t xml:space="preserve"> f \in \</w:t>
      </w:r>
      <w:proofErr w:type="spellStart"/>
      <w:r w:rsidRPr="00397135">
        <w:rPr>
          <w:rFonts w:ascii="Times New Roman" w:eastAsia="新細明體" w:hAnsi="Times New Roman" w:cs="Times New Roman"/>
          <w:color w:val="00B050"/>
          <w:kern w:val="0"/>
          <w:szCs w:val="24"/>
        </w:rPr>
        <w:t>mathcal</w:t>
      </w:r>
      <w:proofErr w:type="spellEnd"/>
      <w:r w:rsidRPr="00397135">
        <w:rPr>
          <w:rFonts w:ascii="Times New Roman" w:eastAsia="新細明體" w:hAnsi="Times New Roman" w:cs="Times New Roman"/>
          <w:color w:val="00B050"/>
          <w:kern w:val="0"/>
          <w:szCs w:val="24"/>
        </w:rPr>
        <w:t>{Q},</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lastRenderedPageBreak/>
        <w:t>and</w:t>
      </w:r>
      <w:proofErr w:type="gramEnd"/>
      <w:r w:rsidRPr="00397135">
        <w:rPr>
          <w:rFonts w:ascii="Times New Roman" w:eastAsia="新細明體" w:hAnsi="Times New Roman" w:cs="Times New Roman"/>
          <w:kern w:val="0"/>
          <w:szCs w:val="24"/>
        </w:rPr>
        <w:t xml:space="preserve"> the </w:t>
      </w:r>
      <w:proofErr w:type="spellStart"/>
      <w:r w:rsidRPr="00397135">
        <w:rPr>
          <w:rFonts w:ascii="Times New Roman" w:eastAsia="新細明體" w:hAnsi="Times New Roman" w:cs="Times New Roman"/>
          <w:kern w:val="0"/>
          <w:szCs w:val="24"/>
        </w:rPr>
        <w:t>Markovianity</w:t>
      </w:r>
      <w:proofErr w:type="spellEnd"/>
      <w:r w:rsidRPr="00397135">
        <w:rPr>
          <w:rFonts w:ascii="Times New Roman" w:eastAsia="新細明體" w:hAnsi="Times New Roman" w:cs="Times New Roman"/>
          <w:kern w:val="0"/>
          <w:szCs w:val="24"/>
        </w:rPr>
        <w:t xml:space="preserve"> says that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proofErr w:type="gramStart"/>
      <w:r w:rsidRPr="00397135">
        <w:rPr>
          <w:rFonts w:ascii="Times New Roman" w:eastAsia="新細明體" w:hAnsi="Times New Roman" w:cs="Times New Roman"/>
          <w:color w:val="00B050"/>
          <w:kern w:val="0"/>
          <w:szCs w:val="24"/>
        </w:rPr>
        <w:t>P(</w:t>
      </w:r>
      <w:proofErr w:type="spellStart"/>
      <w:proofErr w:type="gramEnd"/>
      <w:r w:rsidRPr="00397135">
        <w:rPr>
          <w:rFonts w:ascii="Times New Roman" w:eastAsia="新細明體" w:hAnsi="Times New Roman" w:cs="Times New Roman"/>
          <w:color w:val="00B050"/>
          <w:kern w:val="0"/>
          <w:szCs w:val="24"/>
        </w:rPr>
        <w:t>q_i</w:t>
      </w:r>
      <w:proofErr w:type="spellEnd"/>
      <w:r w:rsidRPr="00397135">
        <w:rPr>
          <w:rFonts w:ascii="Times New Roman" w:eastAsia="新細明體" w:hAnsi="Times New Roman" w:cs="Times New Roman"/>
          <w:color w:val="00B050"/>
          <w:kern w:val="0"/>
          <w:szCs w:val="24"/>
        </w:rPr>
        <w:t xml:space="preserve"> | q_{\</w:t>
      </w:r>
      <w:proofErr w:type="spellStart"/>
      <w:r w:rsidRPr="00397135">
        <w:rPr>
          <w:rFonts w:ascii="Times New Roman" w:eastAsia="新細明體" w:hAnsi="Times New Roman" w:cs="Times New Roman"/>
          <w:color w:val="00B050"/>
          <w:kern w:val="0"/>
          <w:szCs w:val="24"/>
        </w:rPr>
        <w:t>mathit</w:t>
      </w:r>
      <w:proofErr w:type="spellEnd"/>
      <w:r w:rsidRPr="00397135">
        <w:rPr>
          <w:rFonts w:ascii="Times New Roman" w:eastAsia="新細明體" w:hAnsi="Times New Roman" w:cs="Times New Roman"/>
          <w:color w:val="00B050"/>
          <w:kern w:val="0"/>
          <w:szCs w:val="24"/>
        </w:rPr>
        <w:t>{S} - \{</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P(</w:t>
      </w:r>
      <w:proofErr w:type="spellStart"/>
      <w:r w:rsidRPr="00397135">
        <w:rPr>
          <w:rFonts w:ascii="Times New Roman" w:eastAsia="新細明體" w:hAnsi="Times New Roman" w:cs="Times New Roman"/>
          <w:color w:val="00B050"/>
          <w:kern w:val="0"/>
          <w:szCs w:val="24"/>
        </w:rPr>
        <w:t>q_i|</w:t>
      </w:r>
      <w:r w:rsidR="000269C6">
        <w:rPr>
          <w:rFonts w:ascii="Times New Roman" w:eastAsia="新細明體" w:hAnsi="Times New Roman" w:cs="Times New Roman" w:hint="eastAsia"/>
          <w:color w:val="00B050"/>
          <w:kern w:val="0"/>
          <w:szCs w:val="24"/>
        </w:rPr>
        <w:t>q</w:t>
      </w:r>
      <w:proofErr w:type="spellEnd"/>
      <w:r w:rsidRPr="00397135">
        <w:rPr>
          <w:rFonts w:ascii="Times New Roman" w:eastAsia="新細明體" w:hAnsi="Times New Roman" w:cs="Times New Roman"/>
          <w:color w:val="00B050"/>
          <w:kern w:val="0"/>
          <w:szCs w:val="24"/>
        </w:rPr>
        <w:t>_{\</w:t>
      </w:r>
      <w:proofErr w:type="spellStart"/>
      <w:r w:rsidRPr="00397135">
        <w:rPr>
          <w:rFonts w:ascii="Times New Roman" w:eastAsia="新細明體" w:hAnsi="Times New Roman" w:cs="Times New Roman"/>
          <w:color w:val="00B050"/>
          <w:kern w:val="0"/>
          <w:szCs w:val="24"/>
        </w:rPr>
        <w:t>mathit</w:t>
      </w:r>
      <w:proofErr w:type="spellEnd"/>
      <w:r w:rsidRPr="00397135">
        <w:rPr>
          <w:rFonts w:ascii="Times New Roman" w:eastAsia="新細明體" w:hAnsi="Times New Roman" w:cs="Times New Roman"/>
          <w:color w:val="00B050"/>
          <w:kern w:val="0"/>
          <w:szCs w:val="24"/>
        </w:rPr>
        <w:t>{N}_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w:t>
      </w:r>
      <w:r w:rsidR="000269C6">
        <w:rPr>
          <w:rFonts w:ascii="Times New Roman" w:eastAsia="新細明體" w:hAnsi="Times New Roman" w:cs="Times New Roman" w:hint="eastAsia"/>
          <w:kern w:val="0"/>
          <w:szCs w:val="24"/>
        </w:rPr>
        <w:t>q</w:t>
      </w:r>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 - \{</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are the set of labels at all the sites in $S$ except the site $</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xml:space="preserve">$. The positivity as a global property implies that given an arbitrary joint realization (configuration) of $L$, there is </w:t>
      </w:r>
      <w:proofErr w:type="gramStart"/>
      <w:r w:rsidRPr="00397135">
        <w:rPr>
          <w:rFonts w:ascii="Times New Roman" w:eastAsia="新細明體" w:hAnsi="Times New Roman" w:cs="Times New Roman"/>
          <w:kern w:val="0"/>
          <w:szCs w:val="24"/>
        </w:rPr>
        <w:t>an</w:t>
      </w:r>
      <w:proofErr w:type="gramEnd"/>
      <w:r w:rsidRPr="00397135">
        <w:rPr>
          <w:rFonts w:ascii="Times New Roman" w:eastAsia="新細明體" w:hAnsi="Times New Roman" w:cs="Times New Roman"/>
          <w:kern w:val="0"/>
          <w:szCs w:val="24"/>
        </w:rPr>
        <w:t xml:space="preserve"> unique non-zero joint probability for this configuration. In other hands, </w:t>
      </w:r>
      <w:proofErr w:type="spellStart"/>
      <w:r w:rsidRPr="00397135">
        <w:rPr>
          <w:rFonts w:ascii="Times New Roman" w:eastAsia="新細明體" w:hAnsi="Times New Roman" w:cs="Times New Roman"/>
          <w:kern w:val="0"/>
          <w:szCs w:val="24"/>
        </w:rPr>
        <w:t>Markovianity</w:t>
      </w:r>
      <w:proofErr w:type="spellEnd"/>
      <w:r w:rsidRPr="00397135">
        <w:rPr>
          <w:rFonts w:ascii="Times New Roman" w:eastAsia="新細明體" w:hAnsi="Times New Roman" w:cs="Times New Roman"/>
          <w:kern w:val="0"/>
          <w:szCs w:val="24"/>
        </w:rPr>
        <w:t xml:space="preserve"> provides the local property of an MRF by saying that a site's label only depends on its neighborhood's labels. If a set of sites$\</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w:t>
      </w:r>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 a neighborhood system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{N}$ and the conditional probability distribution $P(</w:t>
      </w:r>
      <w:proofErr w:type="spellStart"/>
      <w:r w:rsidRPr="00397135">
        <w:rPr>
          <w:rFonts w:ascii="Times New Roman" w:eastAsia="新細明體" w:hAnsi="Times New Roman" w:cs="Times New Roman"/>
          <w:kern w:val="0"/>
          <w:szCs w:val="24"/>
        </w:rPr>
        <w:t>q_i|q</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of any arbitrary site's label in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 are specified, an MRF is uniquely defined.</w:t>
      </w:r>
    </w:p>
    <w:p w:rsidR="00397135" w:rsidRPr="00397135" w:rsidRDefault="00397135" w:rsidP="00397135">
      <w:pPr>
        <w:widowControl/>
        <w:rPr>
          <w:rFonts w:ascii="Times New Roman" w:eastAsia="新細明體" w:hAnsi="Times New Roman" w:cs="Times New Roman"/>
          <w:kern w:val="0"/>
          <w:szCs w:val="24"/>
        </w:rPr>
      </w:pP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\subsection{Neighborhood System and Conditional Distribution of 3D MRF Model}</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\label{bbb:3d_mrd_model}</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As mentioned above, in order to define the proposed 3D-MRF model in ~\cite{3d_mrf}, a set of sites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w:t>
      </w:r>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 a neighborhood system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{N}$ and the conditional probability distribution $P(</w:t>
      </w:r>
      <w:proofErr w:type="spellStart"/>
      <w:r w:rsidRPr="00397135">
        <w:rPr>
          <w:rFonts w:ascii="Times New Roman" w:eastAsia="新細明體" w:hAnsi="Times New Roman" w:cs="Times New Roman"/>
          <w:kern w:val="0"/>
          <w:szCs w:val="24"/>
        </w:rPr>
        <w:t>q_i|q</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of any arbitrary site's label in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 should be specified. 3D-MRF model is a low-level MRF model, linking each bit of a transmitted video frame to its surrounding bits both in spatial and temporal direction. Let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{u}^{(</w:t>
      </w:r>
      <w:proofErr w:type="spellStart"/>
      <w:r w:rsidRPr="00397135">
        <w:rPr>
          <w:rFonts w:ascii="Times New Roman" w:eastAsia="新細明體" w:hAnsi="Times New Roman" w:cs="Times New Roman"/>
          <w:kern w:val="0"/>
          <w:szCs w:val="24"/>
        </w:rPr>
        <w:t>x,y</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k,n</w:t>
      </w:r>
      <w:proofErr w:type="spellEnd"/>
      <w:r w:rsidRPr="00397135">
        <w:rPr>
          <w:rFonts w:ascii="Times New Roman" w:eastAsia="新細明體" w:hAnsi="Times New Roman" w:cs="Times New Roman"/>
          <w:kern w:val="0"/>
          <w:szCs w:val="24"/>
        </w:rPr>
        <w:t>}$ denotes the $n$-</w:t>
      </w:r>
      <w:proofErr w:type="spellStart"/>
      <w:r w:rsidRPr="00397135">
        <w:rPr>
          <w:rFonts w:ascii="Times New Roman" w:eastAsia="新細明體" w:hAnsi="Times New Roman" w:cs="Times New Roman"/>
          <w:kern w:val="0"/>
          <w:szCs w:val="24"/>
        </w:rPr>
        <w:t>th</w:t>
      </w:r>
      <w:proofErr w:type="spellEnd"/>
      <w:r w:rsidRPr="00397135">
        <w:rPr>
          <w:rFonts w:ascii="Times New Roman" w:eastAsia="新細明體" w:hAnsi="Times New Roman" w:cs="Times New Roman"/>
          <w:kern w:val="0"/>
          <w:szCs w:val="24"/>
        </w:rPr>
        <w:t xml:space="preserve"> bit of a pixel located at $(</w:t>
      </w:r>
      <w:proofErr w:type="spellStart"/>
      <w:r w:rsidRPr="00397135">
        <w:rPr>
          <w:rFonts w:ascii="Times New Roman" w:eastAsia="新細明體" w:hAnsi="Times New Roman" w:cs="Times New Roman"/>
          <w:kern w:val="0"/>
          <w:szCs w:val="24"/>
        </w:rPr>
        <w:t>x,y</w:t>
      </w:r>
      <w:proofErr w:type="spellEnd"/>
      <w:r w:rsidRPr="00397135">
        <w:rPr>
          <w:rFonts w:ascii="Times New Roman" w:eastAsia="新細明體" w:hAnsi="Times New Roman" w:cs="Times New Roman"/>
          <w:kern w:val="0"/>
          <w:szCs w:val="24"/>
        </w:rPr>
        <w:t>)$ in $k$-</w:t>
      </w:r>
      <w:proofErr w:type="spellStart"/>
      <w:r w:rsidRPr="00397135">
        <w:rPr>
          <w:rFonts w:ascii="Times New Roman" w:eastAsia="新細明體" w:hAnsi="Times New Roman" w:cs="Times New Roman"/>
          <w:kern w:val="0"/>
          <w:szCs w:val="24"/>
        </w:rPr>
        <w:t>th</w:t>
      </w:r>
      <w:proofErr w:type="spellEnd"/>
      <w:r w:rsidRPr="00397135">
        <w:rPr>
          <w:rFonts w:ascii="Times New Roman" w:eastAsia="新細明體" w:hAnsi="Times New Roman" w:cs="Times New Roman"/>
          <w:kern w:val="0"/>
          <w:szCs w:val="24"/>
        </w:rPr>
        <w:t xml:space="preserve"> frame of a video sequence. For simplicity,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{u}^{(</w:t>
      </w:r>
      <w:proofErr w:type="spellStart"/>
      <w:r w:rsidRPr="00397135">
        <w:rPr>
          <w:rFonts w:ascii="Times New Roman" w:eastAsia="新細明體" w:hAnsi="Times New Roman" w:cs="Times New Roman"/>
          <w:kern w:val="0"/>
          <w:szCs w:val="24"/>
        </w:rPr>
        <w:t>x,y</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k,n</w:t>
      </w:r>
      <w:proofErr w:type="spellEnd"/>
      <w:r w:rsidRPr="00397135">
        <w:rPr>
          <w:rFonts w:ascii="Times New Roman" w:eastAsia="新細明體" w:hAnsi="Times New Roman" w:cs="Times New Roman"/>
          <w:kern w:val="0"/>
          <w:szCs w:val="24"/>
        </w:rPr>
        <w:t>}$ is denoted as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{u}_{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where a single index $</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comprises the indices $(</w:t>
      </w:r>
      <w:proofErr w:type="spellStart"/>
      <w:r w:rsidRPr="00397135">
        <w:rPr>
          <w:rFonts w:ascii="Times New Roman" w:eastAsia="新細明體" w:hAnsi="Times New Roman" w:cs="Times New Roman"/>
          <w:kern w:val="0"/>
          <w:szCs w:val="24"/>
        </w:rPr>
        <w:t>k,n,x,y</w:t>
      </w:r>
      <w:proofErr w:type="spellEnd"/>
      <w:r w:rsidRPr="00397135">
        <w:rPr>
          <w:rFonts w:ascii="Times New Roman" w:eastAsia="新細明體" w:hAnsi="Times New Roman" w:cs="Times New Roman"/>
          <w:kern w:val="0"/>
          <w:szCs w:val="24"/>
        </w:rPr>
        <w:t>)$.</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Different from conventional MRF model which usually takes a single pixel as a site ~\cite{ISCD_MRF}, 3D-MRF sets a single bit $u</w:t>
      </w:r>
      <w:proofErr w:type="gramStart"/>
      <w:r w:rsidRPr="00397135">
        <w:rPr>
          <w:rFonts w:ascii="Times New Roman" w:eastAsia="新細明體" w:hAnsi="Times New Roman" w:cs="Times New Roman"/>
          <w:kern w:val="0"/>
          <w:szCs w:val="24"/>
        </w:rPr>
        <w:t>_{</w:t>
      </w:r>
      <w:proofErr w:type="spellStart"/>
      <w:proofErr w:type="gramEnd"/>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as a single site. Then the neighborhood sites of $u</w:t>
      </w:r>
      <w:proofErr w:type="gramStart"/>
      <w:r w:rsidRPr="00397135">
        <w:rPr>
          <w:rFonts w:ascii="Times New Roman" w:eastAsia="新細明體" w:hAnsi="Times New Roman" w:cs="Times New Roman"/>
          <w:kern w:val="0"/>
          <w:szCs w:val="24"/>
        </w:rPr>
        <w:t>_{</w:t>
      </w:r>
      <w:proofErr w:type="spellStart"/>
      <w:proofErr w:type="gramEnd"/>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can be separated into two subsets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mathit</w:t>
      </w:r>
      <w:proofErr w:type="spellEnd"/>
      <w:r w:rsidRPr="00397135">
        <w:rPr>
          <w:rFonts w:ascii="Times New Roman" w:eastAsia="新細明體" w:hAnsi="Times New Roman" w:cs="Times New Roman"/>
          <w:color w:val="00B050"/>
          <w:kern w:val="0"/>
          <w:szCs w:val="24"/>
        </w:rPr>
        <w:t>{N}_{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mathit</w:t>
      </w:r>
      <w:proofErr w:type="spellEnd"/>
      <w:r w:rsidRPr="00397135">
        <w:rPr>
          <w:rFonts w:ascii="Times New Roman" w:eastAsia="新細明體" w:hAnsi="Times New Roman" w:cs="Times New Roman"/>
          <w:color w:val="00B050"/>
          <w:kern w:val="0"/>
          <w:szCs w:val="24"/>
        </w:rPr>
        <w:t>{N}_{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}^{[s]}\cup\</w:t>
      </w:r>
      <w:proofErr w:type="spellStart"/>
      <w:r w:rsidRPr="00397135">
        <w:rPr>
          <w:rFonts w:ascii="Times New Roman" w:eastAsia="新細明體" w:hAnsi="Times New Roman" w:cs="Times New Roman"/>
          <w:color w:val="00B050"/>
          <w:kern w:val="0"/>
          <w:szCs w:val="24"/>
        </w:rPr>
        <w:t>mathit</w:t>
      </w:r>
      <w:proofErr w:type="spellEnd"/>
      <w:r w:rsidRPr="00397135">
        <w:rPr>
          <w:rFonts w:ascii="Times New Roman" w:eastAsia="新細明體" w:hAnsi="Times New Roman" w:cs="Times New Roman"/>
          <w:color w:val="00B050"/>
          <w:kern w:val="0"/>
          <w:szCs w:val="24"/>
        </w:rPr>
        <w:t>{N}_{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where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{N}_{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}^{[s]}$ is the spatial neighborhood subset, and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{N}_{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}^{[t]}$ is the temporal neighborhood subset. As illustrated in Fig.~\ref{fig_3DMRF_s}, only four nearby bits are chosen in the spatial domain due to the usually higher similarity to $u_{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at center, and thus the spatial neighborhood subset is defined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lastRenderedPageBreak/>
        <w:t>u_{\</w:t>
      </w:r>
      <w:proofErr w:type="spellStart"/>
      <w:r w:rsidRPr="00397135">
        <w:rPr>
          <w:rFonts w:ascii="Times New Roman" w:eastAsia="新細明體" w:hAnsi="Times New Roman" w:cs="Times New Roman"/>
          <w:color w:val="00B050"/>
          <w:kern w:val="0"/>
          <w:szCs w:val="24"/>
        </w:rPr>
        <w:t>mathit</w:t>
      </w:r>
      <w:proofErr w:type="spellEnd"/>
      <w:r w:rsidRPr="00397135">
        <w:rPr>
          <w:rFonts w:ascii="Times New Roman" w:eastAsia="新細明體" w:hAnsi="Times New Roman" w:cs="Times New Roman"/>
          <w:color w:val="00B050"/>
          <w:kern w:val="0"/>
          <w:szCs w:val="24"/>
        </w:rPr>
        <w:t>{N}_{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}^{[s]}}=\{ u_{</w:t>
      </w:r>
      <w:proofErr w:type="spellStart"/>
      <w:r w:rsidRPr="00397135">
        <w:rPr>
          <w:rFonts w:ascii="Times New Roman" w:eastAsia="新細明體" w:hAnsi="Times New Roman" w:cs="Times New Roman"/>
          <w:color w:val="00B050"/>
          <w:kern w:val="0"/>
          <w:szCs w:val="24"/>
        </w:rPr>
        <w:t>k,n</w:t>
      </w:r>
      <w:proofErr w:type="spellEnd"/>
      <w:r w:rsidRPr="00397135">
        <w:rPr>
          <w:rFonts w:ascii="Times New Roman" w:eastAsia="新細明體" w:hAnsi="Times New Roman" w:cs="Times New Roman"/>
          <w:color w:val="00B050"/>
          <w:kern w:val="0"/>
          <w:szCs w:val="24"/>
        </w:rPr>
        <w:t>}^{(x-1,y)}, u_{</w:t>
      </w:r>
      <w:proofErr w:type="spellStart"/>
      <w:r w:rsidRPr="00397135">
        <w:rPr>
          <w:rFonts w:ascii="Times New Roman" w:eastAsia="新細明體" w:hAnsi="Times New Roman" w:cs="Times New Roman"/>
          <w:color w:val="00B050"/>
          <w:kern w:val="0"/>
          <w:szCs w:val="24"/>
        </w:rPr>
        <w:t>k,n</w:t>
      </w:r>
      <w:proofErr w:type="spellEnd"/>
      <w:r w:rsidRPr="00397135">
        <w:rPr>
          <w:rFonts w:ascii="Times New Roman" w:eastAsia="新細明體" w:hAnsi="Times New Roman" w:cs="Times New Roman"/>
          <w:color w:val="00B050"/>
          <w:kern w:val="0"/>
          <w:szCs w:val="24"/>
        </w:rPr>
        <w:t>}^{(x+1,y)}, u_{</w:t>
      </w:r>
      <w:proofErr w:type="spellStart"/>
      <w:r w:rsidRPr="00397135">
        <w:rPr>
          <w:rFonts w:ascii="Times New Roman" w:eastAsia="新細明體" w:hAnsi="Times New Roman" w:cs="Times New Roman"/>
          <w:color w:val="00B050"/>
          <w:kern w:val="0"/>
          <w:szCs w:val="24"/>
        </w:rPr>
        <w:t>k,n</w:t>
      </w:r>
      <w:proofErr w:type="spellEnd"/>
      <w:r w:rsidRPr="00397135">
        <w:rPr>
          <w:rFonts w:ascii="Times New Roman" w:eastAsia="新細明體" w:hAnsi="Times New Roman" w:cs="Times New Roman"/>
          <w:color w:val="00B050"/>
          <w:kern w:val="0"/>
          <w:szCs w:val="24"/>
        </w:rPr>
        <w:t>}^{(x,y-1)}, u_{</w:t>
      </w:r>
      <w:proofErr w:type="spellStart"/>
      <w:r w:rsidRPr="00397135">
        <w:rPr>
          <w:rFonts w:ascii="Times New Roman" w:eastAsia="新細明體" w:hAnsi="Times New Roman" w:cs="Times New Roman"/>
          <w:color w:val="00B050"/>
          <w:kern w:val="0"/>
          <w:szCs w:val="24"/>
        </w:rPr>
        <w:t>k,n</w:t>
      </w:r>
      <w:proofErr w:type="spellEnd"/>
      <w:r w:rsidRPr="00397135">
        <w:rPr>
          <w:rFonts w:ascii="Times New Roman" w:eastAsia="新細明體" w:hAnsi="Times New Roman" w:cs="Times New Roman"/>
          <w:color w:val="00B050"/>
          <w:kern w:val="0"/>
          <w:szCs w:val="24"/>
        </w:rPr>
        <w:t>}^{(x,y+1)}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\begin{figure}[</w:t>
      </w:r>
      <w:proofErr w:type="spellStart"/>
      <w:r w:rsidRPr="00397135">
        <w:rPr>
          <w:rFonts w:ascii="Times New Roman" w:eastAsia="新細明體" w:hAnsi="Times New Roman" w:cs="Times New Roman"/>
          <w:color w:val="FF0000"/>
          <w:kern w:val="0"/>
          <w:szCs w:val="24"/>
        </w:rPr>
        <w:t>htb</w:t>
      </w:r>
      <w:proofErr w:type="spellEnd"/>
      <w:r w:rsidRPr="00397135">
        <w:rPr>
          <w:rFonts w:ascii="Times New Roman" w:eastAsia="新細明體" w:hAnsi="Times New Roman" w:cs="Times New Roman"/>
          <w:color w:val="FF0000"/>
          <w:kern w:val="0"/>
          <w:szCs w:val="24"/>
        </w:rPr>
        <w:t>]</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\centering</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w:t>
      </w:r>
      <w:proofErr w:type="spellStart"/>
      <w:r w:rsidRPr="00397135">
        <w:rPr>
          <w:rFonts w:ascii="Times New Roman" w:eastAsia="新細明體" w:hAnsi="Times New Roman" w:cs="Times New Roman"/>
          <w:color w:val="FF0000"/>
          <w:kern w:val="0"/>
          <w:szCs w:val="24"/>
        </w:rPr>
        <w:t>includegraphics</w:t>
      </w:r>
      <w:proofErr w:type="spellEnd"/>
      <w:r w:rsidRPr="00397135">
        <w:rPr>
          <w:rFonts w:ascii="Times New Roman" w:eastAsia="新細明體" w:hAnsi="Times New Roman" w:cs="Times New Roman"/>
          <w:color w:val="FF0000"/>
          <w:kern w:val="0"/>
          <w:szCs w:val="24"/>
        </w:rPr>
        <w:t>[width=\</w:t>
      </w:r>
      <w:proofErr w:type="spellStart"/>
      <w:r w:rsidRPr="00397135">
        <w:rPr>
          <w:rFonts w:ascii="Times New Roman" w:eastAsia="新細明體" w:hAnsi="Times New Roman" w:cs="Times New Roman"/>
          <w:color w:val="FF0000"/>
          <w:kern w:val="0"/>
          <w:szCs w:val="24"/>
        </w:rPr>
        <w:t>textwidth</w:t>
      </w:r>
      <w:proofErr w:type="spellEnd"/>
      <w:r w:rsidRPr="00397135">
        <w:rPr>
          <w:rFonts w:ascii="Times New Roman" w:eastAsia="新細明體" w:hAnsi="Times New Roman" w:cs="Times New Roman"/>
          <w:color w:val="FF0000"/>
          <w:kern w:val="0"/>
          <w:szCs w:val="24"/>
        </w:rPr>
        <w:t>]{fig/mrf_spatial_v3.eps}</w:t>
      </w:r>
    </w:p>
    <w:p w:rsidR="00397135" w:rsidRPr="00397135" w:rsidRDefault="00397135" w:rsidP="00397135">
      <w:pPr>
        <w:widowControl/>
        <w:rPr>
          <w:rFonts w:ascii="Times New Roman" w:eastAsia="新細明體" w:hAnsi="Times New Roman" w:cs="Times New Roman"/>
          <w:color w:val="FF0000"/>
          <w:kern w:val="0"/>
          <w:szCs w:val="24"/>
        </w:rPr>
      </w:pPr>
      <w:proofErr w:type="gramStart"/>
      <w:r w:rsidRPr="00397135">
        <w:rPr>
          <w:rFonts w:ascii="Times New Roman" w:eastAsia="新細明體" w:hAnsi="Times New Roman" w:cs="Times New Roman"/>
          <w:color w:val="FF0000"/>
          <w:kern w:val="0"/>
          <w:szCs w:val="24"/>
        </w:rPr>
        <w:t>\caption{The spatial neighborhood system of 3D-MRF.}</w:t>
      </w:r>
      <w:proofErr w:type="gramEnd"/>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\label{fig_3DMRF_s}</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\end{figure}</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Furthermore, temporal subset $\</w:t>
      </w:r>
      <w:proofErr w:type="spellStart"/>
      <w:proofErr w:type="gram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N}_{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}^{[t]}$ takes only one single site in each reference frame as shown in Fig.~\ref{fig_3DMRF_t}. The site related to some site $u</w:t>
      </w:r>
      <w:proofErr w:type="gramStart"/>
      <w:r w:rsidRPr="00397135">
        <w:rPr>
          <w:rFonts w:ascii="Times New Roman" w:eastAsia="新細明體" w:hAnsi="Times New Roman" w:cs="Times New Roman"/>
          <w:kern w:val="0"/>
          <w:szCs w:val="24"/>
        </w:rPr>
        <w:t>_{</w:t>
      </w:r>
      <w:proofErr w:type="spellStart"/>
      <w:proofErr w:type="gramEnd"/>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is chosen through the motion vector from the decoder-side motion estimation (ME). Through local motion vector, a pixel $</w:t>
      </w:r>
      <w:proofErr w:type="spellStart"/>
      <w:r w:rsidRPr="00397135">
        <w:rPr>
          <w:rFonts w:ascii="Times New Roman" w:eastAsia="新細明體" w:hAnsi="Times New Roman" w:cs="Times New Roman"/>
          <w:kern w:val="0"/>
          <w:szCs w:val="24"/>
        </w:rPr>
        <w:t>f_k</w:t>
      </w:r>
      <w:proofErr w:type="spellEnd"/>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w:t>
      </w:r>
      <w:proofErr w:type="spellStart"/>
      <w:r w:rsidRPr="00397135">
        <w:rPr>
          <w:rFonts w:ascii="Times New Roman" w:eastAsia="新細明體" w:hAnsi="Times New Roman" w:cs="Times New Roman"/>
          <w:kern w:val="0"/>
          <w:szCs w:val="24"/>
        </w:rPr>
        <w:t>x,y</w:t>
      </w:r>
      <w:proofErr w:type="spellEnd"/>
      <w:r w:rsidRPr="00397135">
        <w:rPr>
          <w:rFonts w:ascii="Times New Roman" w:eastAsia="新細明體" w:hAnsi="Times New Roman" w:cs="Times New Roman"/>
          <w:kern w:val="0"/>
          <w:szCs w:val="24"/>
        </w:rPr>
        <w:t>)}$ is related to another pixel $f_{k'}^{(</w:t>
      </w:r>
      <w:proofErr w:type="spellStart"/>
      <w:r w:rsidRPr="00397135">
        <w:rPr>
          <w:rFonts w:ascii="Times New Roman" w:eastAsia="新細明體" w:hAnsi="Times New Roman" w:cs="Times New Roman"/>
          <w:kern w:val="0"/>
          <w:szCs w:val="24"/>
        </w:rPr>
        <w:t>x',y</w:t>
      </w:r>
      <w:proofErr w:type="spellEnd"/>
      <w:r w:rsidRPr="00397135">
        <w:rPr>
          <w:rFonts w:ascii="Times New Roman" w:eastAsia="新細明體" w:hAnsi="Times New Roman" w:cs="Times New Roman"/>
          <w:kern w:val="0"/>
          <w:szCs w:val="24"/>
        </w:rPr>
        <w:t>')}$, where reference frame $k'$ is usually previous frame or next frame $k'=k\pm1$ for higher temporal redundancy. As a result, $n$-</w:t>
      </w:r>
      <w:proofErr w:type="spellStart"/>
      <w:r w:rsidRPr="00397135">
        <w:rPr>
          <w:rFonts w:ascii="Times New Roman" w:eastAsia="新細明體" w:hAnsi="Times New Roman" w:cs="Times New Roman"/>
          <w:kern w:val="0"/>
          <w:szCs w:val="24"/>
        </w:rPr>
        <w:t>th</w:t>
      </w:r>
      <w:proofErr w:type="spellEnd"/>
      <w:r w:rsidRPr="00397135">
        <w:rPr>
          <w:rFonts w:ascii="Times New Roman" w:eastAsia="新細明體" w:hAnsi="Times New Roman" w:cs="Times New Roman"/>
          <w:kern w:val="0"/>
          <w:szCs w:val="24"/>
        </w:rPr>
        <w:t xml:space="preserve"> bit in $f</w:t>
      </w:r>
      <w:proofErr w:type="gramStart"/>
      <w:r w:rsidRPr="00397135">
        <w:rPr>
          <w:rFonts w:ascii="Times New Roman" w:eastAsia="新細明體" w:hAnsi="Times New Roman" w:cs="Times New Roman"/>
          <w:kern w:val="0"/>
          <w:szCs w:val="24"/>
        </w:rPr>
        <w:t>_{</w:t>
      </w:r>
      <w:proofErr w:type="gramEnd"/>
      <w:r w:rsidRPr="00397135">
        <w:rPr>
          <w:rFonts w:ascii="Times New Roman" w:eastAsia="新細明體" w:hAnsi="Times New Roman" w:cs="Times New Roman"/>
          <w:kern w:val="0"/>
          <w:szCs w:val="24"/>
        </w:rPr>
        <w:t>k'}$ becomes the temporal neighborhood site of $n$-</w:t>
      </w:r>
      <w:proofErr w:type="spellStart"/>
      <w:r w:rsidRPr="00397135">
        <w:rPr>
          <w:rFonts w:ascii="Times New Roman" w:eastAsia="新細明體" w:hAnsi="Times New Roman" w:cs="Times New Roman"/>
          <w:kern w:val="0"/>
          <w:szCs w:val="24"/>
        </w:rPr>
        <w:t>th</w:t>
      </w:r>
      <w:proofErr w:type="spellEnd"/>
      <w:r w:rsidRPr="00397135">
        <w:rPr>
          <w:rFonts w:ascii="Times New Roman" w:eastAsia="新細明體" w:hAnsi="Times New Roman" w:cs="Times New Roman"/>
          <w:kern w:val="0"/>
          <w:szCs w:val="24"/>
        </w:rPr>
        <w:t xml:space="preserve"> bit in $</w:t>
      </w:r>
      <w:proofErr w:type="spellStart"/>
      <w:r w:rsidRPr="00397135">
        <w:rPr>
          <w:rFonts w:ascii="Times New Roman" w:eastAsia="新細明體" w:hAnsi="Times New Roman" w:cs="Times New Roman"/>
          <w:kern w:val="0"/>
          <w:szCs w:val="24"/>
        </w:rPr>
        <w:t>f_k</w:t>
      </w:r>
      <w:proofErr w:type="spellEnd"/>
      <w:r w:rsidRPr="00397135">
        <w:rPr>
          <w:rFonts w:ascii="Times New Roman" w:eastAsia="新細明體" w:hAnsi="Times New Roman" w:cs="Times New Roman"/>
          <w:kern w:val="0"/>
          <w:szCs w:val="24"/>
        </w:rPr>
        <w:t xml:space="preserve">$ in this MRF model, and thus the temporal neighborhood subset is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u_{\</w:t>
      </w:r>
      <w:proofErr w:type="spellStart"/>
      <w:r w:rsidRPr="00397135">
        <w:rPr>
          <w:rFonts w:ascii="Times New Roman" w:eastAsia="新細明體" w:hAnsi="Times New Roman" w:cs="Times New Roman"/>
          <w:color w:val="00B050"/>
          <w:kern w:val="0"/>
          <w:szCs w:val="24"/>
        </w:rPr>
        <w:t>mathit</w:t>
      </w:r>
      <w:proofErr w:type="spellEnd"/>
      <w:r w:rsidRPr="00397135">
        <w:rPr>
          <w:rFonts w:ascii="Times New Roman" w:eastAsia="新細明體" w:hAnsi="Times New Roman" w:cs="Times New Roman"/>
          <w:color w:val="00B050"/>
          <w:kern w:val="0"/>
          <w:szCs w:val="24"/>
        </w:rPr>
        <w:t>{N}_{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}^{[t]}}=\{ u_{</w:t>
      </w:r>
      <w:proofErr w:type="spellStart"/>
      <w:r w:rsidRPr="00397135">
        <w:rPr>
          <w:rFonts w:ascii="Times New Roman" w:eastAsia="新細明體" w:hAnsi="Times New Roman" w:cs="Times New Roman"/>
          <w:color w:val="00B050"/>
          <w:kern w:val="0"/>
          <w:szCs w:val="24"/>
        </w:rPr>
        <w:t>k',n</w:t>
      </w:r>
      <w:proofErr w:type="spellEnd"/>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x',y</w:t>
      </w:r>
      <w:proofErr w:type="spellEnd"/>
      <w:r w:rsidRPr="00397135">
        <w:rPr>
          <w:rFonts w:ascii="Times New Roman" w:eastAsia="新細明體" w:hAnsi="Times New Roman" w:cs="Times New Roman"/>
          <w:color w:val="00B050"/>
          <w:kern w:val="0"/>
          <w:szCs w:val="24"/>
        </w:rPr>
        <w:t>')},\ \ x'=x-</w:t>
      </w:r>
      <w:proofErr w:type="spellStart"/>
      <w:r w:rsidRPr="00397135">
        <w:rPr>
          <w:rFonts w:ascii="Times New Roman" w:eastAsia="新細明體" w:hAnsi="Times New Roman" w:cs="Times New Roman"/>
          <w:color w:val="00B050"/>
          <w:kern w:val="0"/>
          <w:szCs w:val="24"/>
        </w:rPr>
        <w:t>v_i^x</w:t>
      </w:r>
      <w:proofErr w:type="spellEnd"/>
      <w:r w:rsidRPr="00397135">
        <w:rPr>
          <w:rFonts w:ascii="Times New Roman" w:eastAsia="新細明體" w:hAnsi="Times New Roman" w:cs="Times New Roman"/>
          <w:color w:val="00B050"/>
          <w:kern w:val="0"/>
          <w:szCs w:val="24"/>
        </w:rPr>
        <w:t>,\ \ y'=y-</w:t>
      </w:r>
      <w:proofErr w:type="spellStart"/>
      <w:r w:rsidRPr="00397135">
        <w:rPr>
          <w:rFonts w:ascii="Times New Roman" w:eastAsia="新細明體" w:hAnsi="Times New Roman" w:cs="Times New Roman"/>
          <w:color w:val="00B050"/>
          <w:kern w:val="0"/>
          <w:szCs w:val="24"/>
        </w:rPr>
        <w:t>v_i^y</w:t>
      </w:r>
      <w:proofErr w:type="spellEnd"/>
      <w:r w:rsidRPr="00397135">
        <w:rPr>
          <w:rFonts w:ascii="Times New Roman" w:eastAsia="新細明體" w:hAnsi="Times New Roman" w:cs="Times New Roman"/>
          <w:color w:val="00B050"/>
          <w:kern w:val="0"/>
          <w:szCs w:val="24"/>
        </w:rPr>
        <w:t>,\ \ k'\in\</w:t>
      </w:r>
      <w:proofErr w:type="spellStart"/>
      <w:r w:rsidRPr="00397135">
        <w:rPr>
          <w:rFonts w:ascii="Times New Roman" w:eastAsia="新細明體" w:hAnsi="Times New Roman" w:cs="Times New Roman"/>
          <w:color w:val="00B050"/>
          <w:kern w:val="0"/>
          <w:szCs w:val="24"/>
        </w:rPr>
        <w:t>mathbb</w:t>
      </w:r>
      <w:proofErr w:type="spellEnd"/>
      <w:r w:rsidRPr="00397135">
        <w:rPr>
          <w:rFonts w:ascii="Times New Roman" w:eastAsia="新細明體" w:hAnsi="Times New Roman" w:cs="Times New Roman"/>
          <w:color w:val="00B050"/>
          <w:kern w:val="0"/>
          <w:szCs w:val="24"/>
        </w:rPr>
        <w:t>{F}_k\},</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w:t>
      </w:r>
      <w:proofErr w:type="spellStart"/>
      <w:r w:rsidRPr="00397135">
        <w:rPr>
          <w:rFonts w:ascii="Times New Roman" w:eastAsia="新細明體" w:hAnsi="Times New Roman" w:cs="Times New Roman"/>
          <w:kern w:val="0"/>
          <w:szCs w:val="24"/>
        </w:rPr>
        <w:t>v_i^x,v_i^y</w:t>
      </w:r>
      <w:proofErr w:type="spellEnd"/>
      <w:r w:rsidRPr="00397135">
        <w:rPr>
          <w:rFonts w:ascii="Times New Roman" w:eastAsia="新細明體" w:hAnsi="Times New Roman" w:cs="Times New Roman"/>
          <w:kern w:val="0"/>
          <w:szCs w:val="24"/>
        </w:rPr>
        <w:t>)$ is the local motion vector for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and $\</w:t>
      </w:r>
      <w:proofErr w:type="spellStart"/>
      <w:r w:rsidRPr="00397135">
        <w:rPr>
          <w:rFonts w:ascii="Times New Roman" w:eastAsia="新細明體" w:hAnsi="Times New Roman" w:cs="Times New Roman"/>
          <w:kern w:val="0"/>
          <w:szCs w:val="24"/>
        </w:rPr>
        <w:t>mathbb</w:t>
      </w:r>
      <w:proofErr w:type="spellEnd"/>
      <w:r w:rsidRPr="00397135">
        <w:rPr>
          <w:rFonts w:ascii="Times New Roman" w:eastAsia="新細明體" w:hAnsi="Times New Roman" w:cs="Times New Roman"/>
          <w:kern w:val="0"/>
          <w:szCs w:val="24"/>
        </w:rPr>
        <w:t>{F}_k$ is the set of reference frames for certain frame $k$.</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\begin{figure}[</w:t>
      </w:r>
      <w:proofErr w:type="spellStart"/>
      <w:r w:rsidRPr="00397135">
        <w:rPr>
          <w:rFonts w:ascii="Times New Roman" w:eastAsia="新細明體" w:hAnsi="Times New Roman" w:cs="Times New Roman"/>
          <w:color w:val="FF0000"/>
          <w:kern w:val="0"/>
          <w:szCs w:val="24"/>
        </w:rPr>
        <w:t>htb</w:t>
      </w:r>
      <w:proofErr w:type="spellEnd"/>
      <w:r w:rsidRPr="00397135">
        <w:rPr>
          <w:rFonts w:ascii="Times New Roman" w:eastAsia="新細明體" w:hAnsi="Times New Roman" w:cs="Times New Roman"/>
          <w:color w:val="FF0000"/>
          <w:kern w:val="0"/>
          <w:szCs w:val="24"/>
        </w:rPr>
        <w:t>]</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\centering</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w:t>
      </w:r>
      <w:proofErr w:type="spellStart"/>
      <w:r w:rsidRPr="00397135">
        <w:rPr>
          <w:rFonts w:ascii="Times New Roman" w:eastAsia="新細明體" w:hAnsi="Times New Roman" w:cs="Times New Roman"/>
          <w:color w:val="FF0000"/>
          <w:kern w:val="0"/>
          <w:szCs w:val="24"/>
        </w:rPr>
        <w:t>includegraphics</w:t>
      </w:r>
      <w:proofErr w:type="spellEnd"/>
      <w:r w:rsidRPr="00397135">
        <w:rPr>
          <w:rFonts w:ascii="Times New Roman" w:eastAsia="新細明體" w:hAnsi="Times New Roman" w:cs="Times New Roman"/>
          <w:color w:val="FF0000"/>
          <w:kern w:val="0"/>
          <w:szCs w:val="24"/>
        </w:rPr>
        <w:t>[width=\</w:t>
      </w:r>
      <w:proofErr w:type="spellStart"/>
      <w:r w:rsidRPr="00397135">
        <w:rPr>
          <w:rFonts w:ascii="Times New Roman" w:eastAsia="新細明體" w:hAnsi="Times New Roman" w:cs="Times New Roman"/>
          <w:color w:val="FF0000"/>
          <w:kern w:val="0"/>
          <w:szCs w:val="24"/>
        </w:rPr>
        <w:t>textwidth</w:t>
      </w:r>
      <w:proofErr w:type="spellEnd"/>
      <w:r w:rsidRPr="00397135">
        <w:rPr>
          <w:rFonts w:ascii="Times New Roman" w:eastAsia="新細明體" w:hAnsi="Times New Roman" w:cs="Times New Roman"/>
          <w:color w:val="FF0000"/>
          <w:kern w:val="0"/>
          <w:szCs w:val="24"/>
        </w:rPr>
        <w:t>]{fig/mrf_temporal_v3.eps}</w:t>
      </w:r>
    </w:p>
    <w:p w:rsidR="00397135" w:rsidRPr="00397135" w:rsidRDefault="00397135" w:rsidP="00397135">
      <w:pPr>
        <w:widowControl/>
        <w:rPr>
          <w:rFonts w:ascii="Times New Roman" w:eastAsia="新細明體" w:hAnsi="Times New Roman" w:cs="Times New Roman"/>
          <w:color w:val="FF0000"/>
          <w:kern w:val="0"/>
          <w:szCs w:val="24"/>
        </w:rPr>
      </w:pPr>
      <w:proofErr w:type="gramStart"/>
      <w:r w:rsidRPr="00397135">
        <w:rPr>
          <w:rFonts w:ascii="Times New Roman" w:eastAsia="新細明體" w:hAnsi="Times New Roman" w:cs="Times New Roman"/>
          <w:color w:val="FF0000"/>
          <w:kern w:val="0"/>
          <w:szCs w:val="24"/>
        </w:rPr>
        <w:t>\caption{The temporal neighborhood system of 3D-MRF.}</w:t>
      </w:r>
      <w:proofErr w:type="gramEnd"/>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\label{fig_3DMRF_t}</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\end{figure}</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Finally, in order to specify the conditional distribution $</w:t>
      </w:r>
      <w:proofErr w:type="gramStart"/>
      <w:r w:rsidRPr="00397135">
        <w:rPr>
          <w:rFonts w:ascii="Times New Roman" w:eastAsia="新細明體" w:hAnsi="Times New Roman" w:cs="Times New Roman"/>
          <w:kern w:val="0"/>
          <w:szCs w:val="24"/>
        </w:rPr>
        <w:t>P(</w:t>
      </w:r>
      <w:proofErr w:type="spellStart"/>
      <w:proofErr w:type="gramEnd"/>
      <w:r w:rsidRPr="00397135">
        <w:rPr>
          <w:rFonts w:ascii="Times New Roman" w:eastAsia="新細明體" w:hAnsi="Times New Roman" w:cs="Times New Roman"/>
          <w:kern w:val="0"/>
          <w:szCs w:val="24"/>
        </w:rPr>
        <w:t>u_i,u</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of any arbitrary site's label in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{S}$, Gibbs distribution ~\cite{besag1974spatial} is utilized. A Gibbs distribution is defined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 \label{</w:t>
      </w:r>
      <w:proofErr w:type="spellStart"/>
      <w:r w:rsidRPr="00397135">
        <w:rPr>
          <w:rFonts w:ascii="Times New Roman" w:eastAsia="新細明體" w:hAnsi="Times New Roman" w:cs="Times New Roman"/>
          <w:color w:val="00B050"/>
          <w:kern w:val="0"/>
          <w:szCs w:val="24"/>
        </w:rPr>
        <w:t>eq_Gibbs</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proofErr w:type="gramStart"/>
      <w:r w:rsidRPr="00397135">
        <w:rPr>
          <w:rFonts w:ascii="Times New Roman" w:eastAsia="新細明體" w:hAnsi="Times New Roman" w:cs="Times New Roman"/>
          <w:color w:val="00B050"/>
          <w:kern w:val="0"/>
          <w:szCs w:val="24"/>
        </w:rPr>
        <w:t>P(</w:t>
      </w:r>
      <w:proofErr w:type="spellStart"/>
      <w:proofErr w:type="gramEnd"/>
      <w:r w:rsidRPr="00397135">
        <w:rPr>
          <w:rFonts w:ascii="Times New Roman" w:eastAsia="新細明體" w:hAnsi="Times New Roman" w:cs="Times New Roman"/>
          <w:color w:val="00B050"/>
          <w:kern w:val="0"/>
          <w:szCs w:val="24"/>
        </w:rPr>
        <w:t>u_i|u</w:t>
      </w:r>
      <w:proofErr w:type="spellEnd"/>
      <w:r w:rsidRPr="00397135">
        <w:rPr>
          <w:rFonts w:ascii="Times New Roman" w:eastAsia="新細明體" w:hAnsi="Times New Roman" w:cs="Times New Roman"/>
          <w:color w:val="00B050"/>
          <w:kern w:val="0"/>
          <w:szCs w:val="24"/>
        </w:rPr>
        <w:t>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 Z^{-1}\times e^{-U(</w:t>
      </w:r>
      <w:proofErr w:type="spellStart"/>
      <w:r w:rsidRPr="00397135">
        <w:rPr>
          <w:rFonts w:ascii="Times New Roman" w:eastAsia="新細明體" w:hAnsi="Times New Roman" w:cs="Times New Roman"/>
          <w:color w:val="00B050"/>
          <w:kern w:val="0"/>
          <w:szCs w:val="24"/>
        </w:rPr>
        <w:t>u_i,u</w:t>
      </w:r>
      <w:proofErr w:type="spellEnd"/>
      <w:r w:rsidRPr="00397135">
        <w:rPr>
          <w:rFonts w:ascii="Times New Roman" w:eastAsia="新細明體" w:hAnsi="Times New Roman" w:cs="Times New Roman"/>
          <w:color w:val="00B050"/>
          <w:kern w:val="0"/>
          <w:szCs w:val="24"/>
        </w:rPr>
        <w:t>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color w:val="00B050"/>
          <w:kern w:val="0"/>
          <w:szCs w:val="24"/>
        </w:rPr>
      </w:pPr>
      <w:proofErr w:type="gramStart"/>
      <w:r w:rsidRPr="00397135">
        <w:rPr>
          <w:rFonts w:ascii="Times New Roman" w:eastAsia="新細明體" w:hAnsi="Times New Roman" w:cs="Times New Roman"/>
          <w:color w:val="00B050"/>
          <w:kern w:val="0"/>
          <w:szCs w:val="24"/>
        </w:rPr>
        <w:t>where</w:t>
      </w:r>
      <w:proofErr w:type="gramEnd"/>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 xml:space="preserve">\begin{align}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eq_Gibbs_Z</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lastRenderedPageBreak/>
        <w:t>Z &amp;= \sum_{</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\in \{0</w:t>
      </w:r>
      <w:proofErr w:type="gramStart"/>
      <w:r w:rsidRPr="00397135">
        <w:rPr>
          <w:rFonts w:ascii="Times New Roman" w:eastAsia="新細明體" w:hAnsi="Times New Roman" w:cs="Times New Roman"/>
          <w:color w:val="00B050"/>
          <w:kern w:val="0"/>
          <w:szCs w:val="24"/>
        </w:rPr>
        <w:t>,1</w:t>
      </w:r>
      <w:proofErr w:type="gramEnd"/>
      <w:r w:rsidRPr="00397135">
        <w:rPr>
          <w:rFonts w:ascii="Times New Roman" w:eastAsia="新細明體" w:hAnsi="Times New Roman" w:cs="Times New Roman"/>
          <w:color w:val="00B050"/>
          <w:kern w:val="0"/>
          <w:szCs w:val="24"/>
        </w:rPr>
        <w:t>\}}e^{-U(</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&amp;= e</w:t>
      </w:r>
      <w:proofErr w:type="gramStart"/>
      <w:r w:rsidRPr="00397135">
        <w:rPr>
          <w:rFonts w:ascii="Times New Roman" w:eastAsia="新細明體" w:hAnsi="Times New Roman" w:cs="Times New Roman"/>
          <w:color w:val="00B050"/>
          <w:kern w:val="0"/>
          <w:szCs w:val="24"/>
        </w:rPr>
        <w:t>^{</w:t>
      </w:r>
      <w:proofErr w:type="gramEnd"/>
      <w:r w:rsidRPr="00397135">
        <w:rPr>
          <w:rFonts w:ascii="Times New Roman" w:eastAsia="新細明體" w:hAnsi="Times New Roman" w:cs="Times New Roman"/>
          <w:color w:val="00B050"/>
          <w:kern w:val="0"/>
          <w:szCs w:val="24"/>
        </w:rPr>
        <w:t>-U(</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=0,u_{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e^{-U(</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=1,u_{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\end{align}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$U(</w:t>
      </w:r>
      <w:proofErr w:type="spellStart"/>
      <w:r w:rsidRPr="00397135">
        <w:rPr>
          <w:rFonts w:ascii="Times New Roman" w:eastAsia="新細明體" w:hAnsi="Times New Roman" w:cs="Times New Roman"/>
          <w:kern w:val="0"/>
          <w:szCs w:val="24"/>
        </w:rPr>
        <w:t>u_i,u</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is the energy function. For a given site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the energy computed by the energy function $</w:t>
      </w:r>
      <w:proofErr w:type="gramStart"/>
      <w:r w:rsidRPr="00397135">
        <w:rPr>
          <w:rFonts w:ascii="Times New Roman" w:eastAsia="新細明體" w:hAnsi="Times New Roman" w:cs="Times New Roman"/>
          <w:kern w:val="0"/>
          <w:szCs w:val="24"/>
        </w:rPr>
        <w:t>U(</w:t>
      </w:r>
      <w:proofErr w:type="spellStart"/>
      <w:proofErr w:type="gramEnd"/>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u_{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shows the local probability of the configuration $u$. In addition, since 3D-MRF model only considers the first-order neighborhood relationship (i.e., the pairs of sites where each pair is constructed by a site $</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and one of its neighborhood $</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\in \</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{N}_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the energy function $</w:t>
      </w:r>
      <w:proofErr w:type="gramStart"/>
      <w:r w:rsidRPr="00397135">
        <w:rPr>
          <w:rFonts w:ascii="Times New Roman" w:eastAsia="新細明體" w:hAnsi="Times New Roman" w:cs="Times New Roman"/>
          <w:kern w:val="0"/>
          <w:szCs w:val="24"/>
        </w:rPr>
        <w:t>U(</w:t>
      </w:r>
      <w:proofErr w:type="spellStart"/>
      <w:proofErr w:type="gramEnd"/>
      <w:r w:rsidRPr="00397135">
        <w:rPr>
          <w:rFonts w:ascii="Times New Roman" w:eastAsia="新細明體" w:hAnsi="Times New Roman" w:cs="Times New Roman"/>
          <w:kern w:val="0"/>
          <w:szCs w:val="24"/>
        </w:rPr>
        <w:t>u_i,u</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can be expanded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\begin{align}</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eq_energy_U</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proofErr w:type="gramStart"/>
      <w:r w:rsidRPr="00397135">
        <w:rPr>
          <w:rFonts w:ascii="Times New Roman" w:eastAsia="新細明體" w:hAnsi="Times New Roman" w:cs="Times New Roman"/>
          <w:color w:val="00B050"/>
          <w:kern w:val="0"/>
          <w:szCs w:val="24"/>
        </w:rPr>
        <w:t>U(</w:t>
      </w:r>
      <w:proofErr w:type="spellStart"/>
      <w:proofErr w:type="gramEnd"/>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&amp;= \sum_{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V_{c}(</w:t>
      </w:r>
      <w:proofErr w:type="spellStart"/>
      <w:r w:rsidRPr="00397135">
        <w:rPr>
          <w:rFonts w:ascii="Times New Roman" w:eastAsia="新細明體" w:hAnsi="Times New Roman" w:cs="Times New Roman"/>
          <w:color w:val="00B050"/>
          <w:kern w:val="0"/>
          <w:szCs w:val="24"/>
        </w:rPr>
        <w:t>u_i,u</w:t>
      </w:r>
      <w:proofErr w:type="spellEnd"/>
      <w:r w:rsidRPr="00397135">
        <w:rPr>
          <w:rFonts w:ascii="Times New Roman" w:eastAsia="新細明體" w:hAnsi="Times New Roman" w:cs="Times New Roman"/>
          <w:color w:val="00B050"/>
          <w:kern w:val="0"/>
          <w:szCs w:val="24"/>
        </w:rPr>
        <w:t>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 xml:space="preserve">&amp;= \sum_{ </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xml:space="preserve"> }V_{c}^{[s]}(</w:t>
      </w:r>
      <w:proofErr w:type="spellStart"/>
      <w:r w:rsidRPr="00397135">
        <w:rPr>
          <w:rFonts w:ascii="Times New Roman" w:eastAsia="新細明體" w:hAnsi="Times New Roman" w:cs="Times New Roman"/>
          <w:color w:val="00B050"/>
          <w:kern w:val="0"/>
          <w:szCs w:val="24"/>
        </w:rPr>
        <w:t>u_i,u</w:t>
      </w:r>
      <w:proofErr w:type="spellEnd"/>
      <w:r w:rsidRPr="00397135">
        <w:rPr>
          <w:rFonts w:ascii="Times New Roman" w:eastAsia="新細明體" w:hAnsi="Times New Roman" w:cs="Times New Roman"/>
          <w:color w:val="00B050"/>
          <w:kern w:val="0"/>
          <w:szCs w:val="24"/>
        </w:rPr>
        <w:t>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’})+\sum_{ </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xml:space="preserve"> }V_{c}^{[t]}(</w:t>
      </w:r>
      <w:proofErr w:type="spellStart"/>
      <w:r w:rsidRPr="00397135">
        <w:rPr>
          <w:rFonts w:ascii="Times New Roman" w:eastAsia="新細明體" w:hAnsi="Times New Roman" w:cs="Times New Roman"/>
          <w:color w:val="00B050"/>
          <w:kern w:val="0"/>
          <w:szCs w:val="24"/>
        </w:rPr>
        <w:t>u_i,u</w:t>
      </w:r>
      <w:proofErr w:type="spellEnd"/>
      <w:r w:rsidRPr="00397135">
        <w:rPr>
          <w:rFonts w:ascii="Times New Roman" w:eastAsia="新細明體" w:hAnsi="Times New Roman" w:cs="Times New Roman"/>
          <w:color w:val="00B050"/>
          <w:kern w:val="0"/>
          <w:szCs w:val="24"/>
        </w:rPr>
        <w:t>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\end{align}</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where $V_{c}(</w:t>
      </w:r>
      <w:proofErr w:type="spellStart"/>
      <w:r w:rsidRPr="00397135">
        <w:rPr>
          <w:rFonts w:ascii="Times New Roman" w:eastAsia="新細明體" w:hAnsi="Times New Roman" w:cs="Times New Roman"/>
          <w:kern w:val="0"/>
          <w:szCs w:val="24"/>
        </w:rPr>
        <w:t>u_i,u</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is the potential function which computes the potential between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u_{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and the form of potential function $V_{c}(</w:t>
      </w:r>
      <w:proofErr w:type="spellStart"/>
      <w:r w:rsidRPr="00397135">
        <w:rPr>
          <w:rFonts w:ascii="Times New Roman" w:eastAsia="新細明體" w:hAnsi="Times New Roman" w:cs="Times New Roman"/>
          <w:kern w:val="0"/>
          <w:szCs w:val="24"/>
        </w:rPr>
        <w:t>u_i,u</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is the summation of both spatial and temporal neighborhood pairs’ potential. By assuming each bit-plane is a piecewise constant surface, the two potential functions take the form</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\begin{align}</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eq_spatial_potential_s</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V_c</w:t>
      </w:r>
      <w:proofErr w:type="spellEnd"/>
      <w:proofErr w:type="gramStart"/>
      <w:r w:rsidRPr="00397135">
        <w:rPr>
          <w:rFonts w:ascii="Times New Roman" w:eastAsia="新細明體" w:hAnsi="Times New Roman" w:cs="Times New Roman"/>
          <w:color w:val="00B050"/>
          <w:kern w:val="0"/>
          <w:szCs w:val="24"/>
        </w:rPr>
        <w:t>^{</w:t>
      </w:r>
      <w:proofErr w:type="gramEnd"/>
      <w:r w:rsidRPr="00397135">
        <w:rPr>
          <w:rFonts w:ascii="Times New Roman" w:eastAsia="新細明體" w:hAnsi="Times New Roman" w:cs="Times New Roman"/>
          <w:color w:val="00B050"/>
          <w:kern w:val="0"/>
          <w:szCs w:val="24"/>
        </w:rPr>
        <w:t>[s]}(</w:t>
      </w:r>
      <w:proofErr w:type="spellStart"/>
      <w:r w:rsidRPr="00397135">
        <w:rPr>
          <w:rFonts w:ascii="Times New Roman" w:eastAsia="新細明體" w:hAnsi="Times New Roman" w:cs="Times New Roman"/>
          <w:color w:val="00B050"/>
          <w:kern w:val="0"/>
          <w:szCs w:val="24"/>
        </w:rPr>
        <w:t>u_i,u</w:t>
      </w:r>
      <w:proofErr w:type="spellEnd"/>
      <w:r w:rsidRPr="00397135">
        <w:rPr>
          <w:rFonts w:ascii="Times New Roman" w:eastAsia="新細明體" w:hAnsi="Times New Roman" w:cs="Times New Roman"/>
          <w:color w:val="00B050"/>
          <w:kern w:val="0"/>
          <w:szCs w:val="24"/>
        </w:rPr>
        <w:t>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beta_s</w:t>
      </w:r>
      <w:proofErr w:type="spellEnd"/>
      <w:r w:rsidRPr="00397135">
        <w:rPr>
          <w:rFonts w:ascii="Times New Roman" w:eastAsia="新細明體" w:hAnsi="Times New Roman" w:cs="Times New Roman"/>
          <w:color w:val="00B050"/>
          <w:kern w:val="0"/>
          <w:szCs w:val="24"/>
        </w:rPr>
        <w:t>(1-\delta(</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V_c</w:t>
      </w:r>
      <w:proofErr w:type="spellEnd"/>
      <w:proofErr w:type="gramStart"/>
      <w:r w:rsidRPr="00397135">
        <w:rPr>
          <w:rFonts w:ascii="Times New Roman" w:eastAsia="新細明體" w:hAnsi="Times New Roman" w:cs="Times New Roman"/>
          <w:color w:val="00B050"/>
          <w:kern w:val="0"/>
          <w:szCs w:val="24"/>
        </w:rPr>
        <w:t>^{</w:t>
      </w:r>
      <w:proofErr w:type="gramEnd"/>
      <w:r w:rsidRPr="00397135">
        <w:rPr>
          <w:rFonts w:ascii="Times New Roman" w:eastAsia="新細明體" w:hAnsi="Times New Roman" w:cs="Times New Roman"/>
          <w:color w:val="00B050"/>
          <w:kern w:val="0"/>
          <w:szCs w:val="24"/>
        </w:rPr>
        <w:t>[t]}(</w:t>
      </w:r>
      <w:proofErr w:type="spellStart"/>
      <w:r w:rsidRPr="00397135">
        <w:rPr>
          <w:rFonts w:ascii="Times New Roman" w:eastAsia="新細明體" w:hAnsi="Times New Roman" w:cs="Times New Roman"/>
          <w:color w:val="00B050"/>
          <w:kern w:val="0"/>
          <w:szCs w:val="24"/>
        </w:rPr>
        <w:t>u_i,u</w:t>
      </w:r>
      <w:proofErr w:type="spellEnd"/>
      <w:r w:rsidRPr="00397135">
        <w:rPr>
          <w:rFonts w:ascii="Times New Roman" w:eastAsia="新細明體" w:hAnsi="Times New Roman" w:cs="Times New Roman"/>
          <w:color w:val="00B050"/>
          <w:kern w:val="0"/>
          <w:szCs w:val="24"/>
        </w:rPr>
        <w:t>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beta_t</w:t>
      </w:r>
      <w:proofErr w:type="spellEnd"/>
      <w:r w:rsidRPr="00397135">
        <w:rPr>
          <w:rFonts w:ascii="Times New Roman" w:eastAsia="新細明體" w:hAnsi="Times New Roman" w:cs="Times New Roman"/>
          <w:color w:val="00B050"/>
          <w:kern w:val="0"/>
          <w:szCs w:val="24"/>
        </w:rPr>
        <w:t>(1-\delta(</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eq_spatial_potential_t</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\end{align}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$\delta(u)$ is the Dirac delta function, and $\delta(u)=1$ only when $u=0$. In other words, for each neighborhood pair $(</w:t>
      </w:r>
      <w:proofErr w:type="spellStart"/>
      <w:r w:rsidRPr="00397135">
        <w:rPr>
          <w:rFonts w:ascii="Times New Roman" w:eastAsia="新細明體" w:hAnsi="Times New Roman" w:cs="Times New Roman"/>
          <w:kern w:val="0"/>
          <w:szCs w:val="24"/>
        </w:rPr>
        <w:t>u_i,u</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'\in\</w:t>
      </w:r>
      <w:proofErr w:type="spellStart"/>
      <w:r w:rsidRPr="00397135">
        <w:rPr>
          <w:rFonts w:ascii="Times New Roman" w:eastAsia="新細明體" w:hAnsi="Times New Roman" w:cs="Times New Roman"/>
          <w:kern w:val="0"/>
          <w:szCs w:val="24"/>
        </w:rPr>
        <w:t>mathit</w:t>
      </w:r>
      <w:proofErr w:type="spellEnd"/>
      <w:r w:rsidRPr="00397135">
        <w:rPr>
          <w:rFonts w:ascii="Times New Roman" w:eastAsia="新細明體" w:hAnsi="Times New Roman" w:cs="Times New Roman"/>
          <w:kern w:val="0"/>
          <w:szCs w:val="24"/>
        </w:rPr>
        <w:t>{N}_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if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w:t>
      </w:r>
      <w:proofErr w:type="spellStart"/>
      <w:r w:rsidRPr="00397135">
        <w:rPr>
          <w:rFonts w:ascii="Times New Roman" w:eastAsia="新細明體" w:hAnsi="Times New Roman" w:cs="Times New Roman"/>
          <w:kern w:val="0"/>
          <w:szCs w:val="24"/>
        </w:rPr>
        <w:t>neq</w:t>
      </w:r>
      <w:proofErr w:type="spellEnd"/>
      <w:r w:rsidRPr="00397135">
        <w:rPr>
          <w:rFonts w:ascii="Times New Roman" w:eastAsia="新細明體" w:hAnsi="Times New Roman" w:cs="Times New Roman"/>
          <w:kern w:val="0"/>
          <w:szCs w:val="24"/>
        </w:rPr>
        <w:t xml:space="preserve"> u_{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a penalty term is added to the energy function $U(</w:t>
      </w:r>
      <w:proofErr w:type="spellStart"/>
      <w:r w:rsidRPr="00397135">
        <w:rPr>
          <w:rFonts w:ascii="Times New Roman" w:eastAsia="新細明體" w:hAnsi="Times New Roman" w:cs="Times New Roman"/>
          <w:kern w:val="0"/>
          <w:szCs w:val="24"/>
        </w:rPr>
        <w:t>u_i,u</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where the penalty term is $\</w:t>
      </w:r>
      <w:proofErr w:type="spellStart"/>
      <w:r w:rsidRPr="00397135">
        <w:rPr>
          <w:rFonts w:ascii="Times New Roman" w:eastAsia="新細明體" w:hAnsi="Times New Roman" w:cs="Times New Roman"/>
          <w:kern w:val="0"/>
          <w:szCs w:val="24"/>
        </w:rPr>
        <w:t>beta_s</w:t>
      </w:r>
      <w:proofErr w:type="spellEnd"/>
      <w:r w:rsidRPr="00397135">
        <w:rPr>
          <w:rFonts w:ascii="Times New Roman" w:eastAsia="新細明體" w:hAnsi="Times New Roman" w:cs="Times New Roman"/>
          <w:kern w:val="0"/>
          <w:szCs w:val="24"/>
        </w:rPr>
        <w:t>$ and $\</w:t>
      </w:r>
      <w:proofErr w:type="spellStart"/>
      <w:r w:rsidRPr="00397135">
        <w:rPr>
          <w:rFonts w:ascii="Times New Roman" w:eastAsia="新細明體" w:hAnsi="Times New Roman" w:cs="Times New Roman"/>
          <w:kern w:val="0"/>
          <w:szCs w:val="24"/>
        </w:rPr>
        <w:t>beta_t</w:t>
      </w:r>
      <w:proofErr w:type="spellEnd"/>
      <w:r w:rsidRPr="00397135">
        <w:rPr>
          <w:rFonts w:ascii="Times New Roman" w:eastAsia="新細明體" w:hAnsi="Times New Roman" w:cs="Times New Roman"/>
          <w:kern w:val="0"/>
          <w:szCs w:val="24"/>
        </w:rPr>
        <w:t>$ according to whether $u_{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is a spatial neighborhood site or a temporal one. Therefore, the energy function in (\ref{</w:t>
      </w:r>
      <w:proofErr w:type="spellStart"/>
      <w:r w:rsidRPr="00397135">
        <w:rPr>
          <w:rFonts w:ascii="Times New Roman" w:eastAsia="新細明體" w:hAnsi="Times New Roman" w:cs="Times New Roman"/>
          <w:kern w:val="0"/>
          <w:szCs w:val="24"/>
        </w:rPr>
        <w:t>eq_energy_U</w:t>
      </w:r>
      <w:proofErr w:type="spellEnd"/>
      <w:r w:rsidRPr="00397135">
        <w:rPr>
          <w:rFonts w:ascii="Times New Roman" w:eastAsia="新細明體" w:hAnsi="Times New Roman" w:cs="Times New Roman"/>
          <w:kern w:val="0"/>
          <w:szCs w:val="24"/>
        </w:rPr>
        <w:t>}) can be written into an easily understandable form, which is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\begin{equation}\label{</w:t>
      </w:r>
      <w:proofErr w:type="spellStart"/>
      <w:r w:rsidRPr="00397135">
        <w:rPr>
          <w:rFonts w:ascii="Times New Roman" w:eastAsia="新細明體" w:hAnsi="Times New Roman" w:cs="Times New Roman"/>
          <w:color w:val="00B050"/>
          <w:kern w:val="0"/>
          <w:szCs w:val="24"/>
        </w:rPr>
        <w:t>eq_energy_beta</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U(</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 \</w:t>
      </w:r>
      <w:proofErr w:type="spellStart"/>
      <w:r w:rsidRPr="00397135">
        <w:rPr>
          <w:rFonts w:ascii="Times New Roman" w:eastAsia="新細明體" w:hAnsi="Times New Roman" w:cs="Times New Roman"/>
          <w:color w:val="00B050"/>
          <w:kern w:val="0"/>
          <w:szCs w:val="24"/>
        </w:rPr>
        <w:t>beta_s</w:t>
      </w:r>
      <w:proofErr w:type="spellEnd"/>
      <w:r w:rsidRPr="00397135">
        <w:rPr>
          <w:rFonts w:ascii="Times New Roman" w:eastAsia="新細明體" w:hAnsi="Times New Roman" w:cs="Times New Roman"/>
          <w:color w:val="00B050"/>
          <w:kern w:val="0"/>
          <w:szCs w:val="24"/>
        </w:rPr>
        <w:t>(\#\{u_{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^{[s]}}\</w:t>
      </w:r>
      <w:proofErr w:type="spellStart"/>
      <w:r w:rsidRPr="00397135">
        <w:rPr>
          <w:rFonts w:ascii="Times New Roman" w:eastAsia="新細明體" w:hAnsi="Times New Roman" w:cs="Times New Roman"/>
          <w:color w:val="00B050"/>
          <w:kern w:val="0"/>
          <w:szCs w:val="24"/>
        </w:rPr>
        <w:t>neq</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beta_t</w:t>
      </w:r>
      <w:proofErr w:type="spellEnd"/>
      <w:r w:rsidRPr="00397135">
        <w:rPr>
          <w:rFonts w:ascii="Times New Roman" w:eastAsia="新細明體" w:hAnsi="Times New Roman" w:cs="Times New Roman"/>
          <w:color w:val="00B050"/>
          <w:kern w:val="0"/>
          <w:szCs w:val="24"/>
        </w:rPr>
        <w:t>(\#\{u_{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^{[t]}}\</w:t>
      </w:r>
      <w:proofErr w:type="spellStart"/>
      <w:r w:rsidRPr="00397135">
        <w:rPr>
          <w:rFonts w:ascii="Times New Roman" w:eastAsia="新細明體" w:hAnsi="Times New Roman" w:cs="Times New Roman"/>
          <w:color w:val="00B050"/>
          <w:kern w:val="0"/>
          <w:szCs w:val="24"/>
        </w:rPr>
        <w:t>neq</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w:t>
      </w:r>
      <w:proofErr w:type="spellStart"/>
      <w:r w:rsidRPr="00397135">
        <w:rPr>
          <w:rFonts w:ascii="Times New Roman" w:eastAsia="新細明體" w:hAnsi="Times New Roman" w:cs="Times New Roman"/>
          <w:kern w:val="0"/>
          <w:szCs w:val="24"/>
        </w:rPr>
        <w:t>cdot</w:t>
      </w:r>
      <w:proofErr w:type="spellEnd"/>
      <w:r w:rsidRPr="00397135">
        <w:rPr>
          <w:rFonts w:ascii="Times New Roman" w:eastAsia="新細明體" w:hAnsi="Times New Roman" w:cs="Times New Roman"/>
          <w:kern w:val="0"/>
          <w:szCs w:val="24"/>
        </w:rPr>
        <w:t>\}$ is the counting function.</w:t>
      </w:r>
    </w:p>
    <w:p w:rsid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lastRenderedPageBreak/>
        <w:t>The penalty coefficient $\</w:t>
      </w:r>
      <w:proofErr w:type="spellStart"/>
      <w:r w:rsidRPr="00397135">
        <w:rPr>
          <w:rFonts w:ascii="Times New Roman" w:eastAsia="新細明體" w:hAnsi="Times New Roman" w:cs="Times New Roman"/>
          <w:kern w:val="0"/>
          <w:szCs w:val="24"/>
        </w:rPr>
        <w:t>beta_s</w:t>
      </w:r>
      <w:proofErr w:type="spellEnd"/>
      <w:r w:rsidRPr="00397135">
        <w:rPr>
          <w:rFonts w:ascii="Times New Roman" w:eastAsia="新細明體" w:hAnsi="Times New Roman" w:cs="Times New Roman"/>
          <w:kern w:val="0"/>
          <w:szCs w:val="24"/>
        </w:rPr>
        <w:t>$ and $\</w:t>
      </w:r>
      <w:proofErr w:type="spellStart"/>
      <w:r w:rsidRPr="00397135">
        <w:rPr>
          <w:rFonts w:ascii="Times New Roman" w:eastAsia="新細明體" w:hAnsi="Times New Roman" w:cs="Times New Roman"/>
          <w:kern w:val="0"/>
          <w:szCs w:val="24"/>
        </w:rPr>
        <w:t>beta_t</w:t>
      </w:r>
      <w:proofErr w:type="spellEnd"/>
      <w:r w:rsidRPr="00397135">
        <w:rPr>
          <w:rFonts w:ascii="Times New Roman" w:eastAsia="新細明體" w:hAnsi="Times New Roman" w:cs="Times New Roman"/>
          <w:kern w:val="0"/>
          <w:szCs w:val="24"/>
        </w:rPr>
        <w:t>$ represent the homogeneity of the transmitted video sequence, where a high value of a penalty coefficient implies that there is a significant similarity between the neighborhood sites in 3D-MRF.</w:t>
      </w:r>
    </w:p>
    <w:p w:rsidR="00397135" w:rsidRPr="00397135" w:rsidRDefault="00397135" w:rsidP="00397135">
      <w:pPr>
        <w:widowControl/>
        <w:rPr>
          <w:rFonts w:ascii="Times New Roman" w:eastAsia="新細明體" w:hAnsi="Times New Roman" w:cs="Times New Roman"/>
          <w:kern w:val="0"/>
          <w:szCs w:val="24"/>
        </w:rPr>
      </w:pP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\section{Overview of 3D-MRF based SISO decoding}</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\label{</w:t>
      </w:r>
      <w:proofErr w:type="spellStart"/>
      <w:r w:rsidRPr="00397135">
        <w:rPr>
          <w:rFonts w:ascii="Times New Roman" w:eastAsia="新細明體" w:hAnsi="Times New Roman" w:cs="Times New Roman"/>
          <w:color w:val="808080" w:themeColor="background1" w:themeShade="80"/>
          <w:kern w:val="0"/>
          <w:szCs w:val="24"/>
        </w:rPr>
        <w:t>bb:sisodecoder</w:t>
      </w:r>
      <w:proofErr w:type="spellEnd"/>
      <w:r w:rsidRPr="00397135">
        <w:rPr>
          <w:rFonts w:ascii="Times New Roman" w:eastAsia="新細明體" w:hAnsi="Times New Roman" w:cs="Times New Roman"/>
          <w:color w:val="808080" w:themeColor="background1" w:themeShade="80"/>
          <w:kern w:val="0"/>
          <w:szCs w:val="24"/>
        </w:rPr>
        <w:t>}</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Based on the 3D-MRF model introduced above, the soft-in soft-out (SISO) source decoding for the uncompressed video can offer the extrinsic information according to the input \</w:t>
      </w:r>
      <w:proofErr w:type="spellStart"/>
      <w:r w:rsidRPr="00397135">
        <w:rPr>
          <w:rFonts w:ascii="Times New Roman" w:eastAsia="新細明體" w:hAnsi="Times New Roman" w:cs="Times New Roman"/>
          <w:kern w:val="0"/>
          <w:szCs w:val="24"/>
        </w:rPr>
        <w:t>textit</w:t>
      </w:r>
      <w:proofErr w:type="spellEnd"/>
      <w:r w:rsidRPr="00397135">
        <w:rPr>
          <w:rFonts w:ascii="Times New Roman" w:eastAsia="新細明體" w:hAnsi="Times New Roman" w:cs="Times New Roman"/>
          <w:kern w:val="0"/>
          <w:szCs w:val="24"/>
        </w:rPr>
        <w:t>{</w:t>
      </w:r>
      <w:proofErr w:type="spellStart"/>
      <w:r w:rsidRPr="00397135">
        <w:rPr>
          <w:rFonts w:ascii="Times New Roman" w:eastAsia="新細明體" w:hAnsi="Times New Roman" w:cs="Times New Roman"/>
          <w:kern w:val="0"/>
          <w:szCs w:val="24"/>
        </w:rPr>
        <w:t>apriori</w:t>
      </w:r>
      <w:proofErr w:type="spellEnd"/>
      <w:r w:rsidRPr="00397135">
        <w:rPr>
          <w:rFonts w:ascii="Times New Roman" w:eastAsia="新細明體" w:hAnsi="Times New Roman" w:cs="Times New Roman"/>
          <w:kern w:val="0"/>
          <w:szCs w:val="24"/>
        </w:rPr>
        <w:t>} information, which is usually provided by the SISO channel decoder. However, at the receiver side, the temporal neighborhood system and the MRF parameter $(\</w:t>
      </w:r>
      <w:proofErr w:type="spellStart"/>
      <w:r w:rsidRPr="00397135">
        <w:rPr>
          <w:rFonts w:ascii="Times New Roman" w:eastAsia="新細明體" w:hAnsi="Times New Roman" w:cs="Times New Roman"/>
          <w:kern w:val="0"/>
          <w:szCs w:val="24"/>
        </w:rPr>
        <w:t>beta_s</w:t>
      </w:r>
      <w:proofErr w:type="spellEnd"/>
      <w:proofErr w:type="gramStart"/>
      <w:r w:rsidRPr="00397135">
        <w:rPr>
          <w:rFonts w:ascii="Times New Roman" w:eastAsia="新細明體" w:hAnsi="Times New Roman" w:cs="Times New Roman"/>
          <w:kern w:val="0"/>
          <w:szCs w:val="24"/>
        </w:rPr>
        <w:t>,\</w:t>
      </w:r>
      <w:proofErr w:type="spellStart"/>
      <w:proofErr w:type="gramEnd"/>
      <w:r w:rsidRPr="00397135">
        <w:rPr>
          <w:rFonts w:ascii="Times New Roman" w:eastAsia="新細明體" w:hAnsi="Times New Roman" w:cs="Times New Roman"/>
          <w:kern w:val="0"/>
          <w:szCs w:val="24"/>
        </w:rPr>
        <w:t>beta_t</w:t>
      </w:r>
      <w:proofErr w:type="spellEnd"/>
      <w:r w:rsidRPr="00397135">
        <w:rPr>
          <w:rFonts w:ascii="Times New Roman" w:eastAsia="新細明體" w:hAnsi="Times New Roman" w:cs="Times New Roman"/>
          <w:kern w:val="0"/>
          <w:szCs w:val="24"/>
        </w:rPr>
        <w:t>)$ is unknown. Therefore, it is necessary to estimate these essential elements at the decoder side with the received soft bits information.</w:t>
      </w:r>
    </w:p>
    <w:p w:rsid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 xml:space="preserve">For the temporal neighborhood system, decoder-side motion estimation is executed to locate the temporal neighborhood site of each site in the 3D-MRF model. This approach is to temporarily recover current frame and reference frame with their received soft information, and to implement the conventional block-based ME to obtain the temporal neighborhood system. </w:t>
      </w:r>
    </w:p>
    <w:p w:rsidR="00397135" w:rsidRDefault="00397135" w:rsidP="00397135">
      <w:pPr>
        <w:widowControl/>
        <w:rPr>
          <w:rFonts w:ascii="Times New Roman" w:eastAsia="新細明體" w:hAnsi="Times New Roman" w:cs="Times New Roman"/>
          <w:kern w:val="0"/>
          <w:szCs w:val="24"/>
        </w:rPr>
      </w:pP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hint="eastAsia"/>
          <w:color w:val="808080" w:themeColor="background1" w:themeShade="80"/>
          <w:kern w:val="0"/>
          <w:szCs w:val="24"/>
        </w:rPr>
        <w:t>%==========================================================</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\subsection{Parameter Estimation in Decoder}</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\label{</w:t>
      </w:r>
      <w:proofErr w:type="spellStart"/>
      <w:r w:rsidRPr="00397135">
        <w:rPr>
          <w:rFonts w:ascii="Times New Roman" w:eastAsia="新細明體" w:hAnsi="Times New Roman" w:cs="Times New Roman"/>
          <w:color w:val="808080" w:themeColor="background1" w:themeShade="80"/>
          <w:kern w:val="0"/>
          <w:szCs w:val="24"/>
        </w:rPr>
        <w:t>bbb:parameter_est</w:t>
      </w:r>
      <w:proofErr w:type="spellEnd"/>
      <w:r w:rsidRPr="00397135">
        <w:rPr>
          <w:rFonts w:ascii="Times New Roman" w:eastAsia="新細明體" w:hAnsi="Times New Roman" w:cs="Times New Roman"/>
          <w:color w:val="808080" w:themeColor="background1" w:themeShade="80"/>
          <w:kern w:val="0"/>
          <w:szCs w:val="24"/>
        </w:rPr>
        <w:t>}</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Since both the spatial and temporal neighborhood system can be constructed in decoder, the parameters $(\</w:t>
      </w:r>
      <w:proofErr w:type="spellStart"/>
      <w:r w:rsidRPr="00397135">
        <w:rPr>
          <w:rFonts w:ascii="Times New Roman" w:eastAsia="新細明體" w:hAnsi="Times New Roman" w:cs="Times New Roman"/>
          <w:kern w:val="0"/>
          <w:szCs w:val="24"/>
        </w:rPr>
        <w:t>beta_s</w:t>
      </w:r>
      <w:proofErr w:type="spellEnd"/>
      <w:proofErr w:type="gramStart"/>
      <w:r w:rsidRPr="00397135">
        <w:rPr>
          <w:rFonts w:ascii="Times New Roman" w:eastAsia="新細明體" w:hAnsi="Times New Roman" w:cs="Times New Roman"/>
          <w:kern w:val="0"/>
          <w:szCs w:val="24"/>
        </w:rPr>
        <w:t>,\</w:t>
      </w:r>
      <w:proofErr w:type="spellStart"/>
      <w:proofErr w:type="gramEnd"/>
      <w:r w:rsidRPr="00397135">
        <w:rPr>
          <w:rFonts w:ascii="Times New Roman" w:eastAsia="新細明體" w:hAnsi="Times New Roman" w:cs="Times New Roman"/>
          <w:kern w:val="0"/>
          <w:szCs w:val="24"/>
        </w:rPr>
        <w:t>beta_t</w:t>
      </w:r>
      <w:proofErr w:type="spellEnd"/>
      <w:r w:rsidRPr="00397135">
        <w:rPr>
          <w:rFonts w:ascii="Times New Roman" w:eastAsia="新細明體" w:hAnsi="Times New Roman" w:cs="Times New Roman"/>
          <w:kern w:val="0"/>
          <w:szCs w:val="24"/>
        </w:rPr>
        <w:t>)$ of the potential functions is estimated in each bit-plane with the least-square fit solution first proposed by ~\cite{</w:t>
      </w:r>
      <w:proofErr w:type="spellStart"/>
      <w:r w:rsidRPr="00397135">
        <w:rPr>
          <w:rFonts w:ascii="Times New Roman" w:eastAsia="新細明體" w:hAnsi="Times New Roman" w:cs="Times New Roman"/>
          <w:kern w:val="0"/>
          <w:szCs w:val="24"/>
        </w:rPr>
        <w:t>Gibbs_par</w:t>
      </w:r>
      <w:proofErr w:type="spellEnd"/>
      <w:r w:rsidRPr="00397135">
        <w:rPr>
          <w:rFonts w:ascii="Times New Roman" w:eastAsia="新細明體" w:hAnsi="Times New Roman" w:cs="Times New Roman"/>
          <w:kern w:val="0"/>
          <w:szCs w:val="24"/>
        </w:rPr>
        <w:t>}. Consider the conditional probability $</w:t>
      </w:r>
      <w:proofErr w:type="gramStart"/>
      <w:r w:rsidRPr="00397135">
        <w:rPr>
          <w:rFonts w:ascii="Times New Roman" w:eastAsia="新細明體" w:hAnsi="Times New Roman" w:cs="Times New Roman"/>
          <w:kern w:val="0"/>
          <w:szCs w:val="24"/>
        </w:rPr>
        <w:t>P(</w:t>
      </w:r>
      <w:proofErr w:type="spellStart"/>
      <w:proofErr w:type="gramEnd"/>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xml:space="preserve"> | u_{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in (\ref{</w:t>
      </w:r>
      <w:proofErr w:type="spellStart"/>
      <w:r w:rsidRPr="00397135">
        <w:rPr>
          <w:rFonts w:ascii="Times New Roman" w:eastAsia="新細明體" w:hAnsi="Times New Roman" w:cs="Times New Roman"/>
          <w:kern w:val="0"/>
          <w:szCs w:val="24"/>
        </w:rPr>
        <w:t>eq_Gibbs</w:t>
      </w:r>
      <w:proofErr w:type="spellEnd"/>
      <w:r w:rsidRPr="00397135">
        <w:rPr>
          <w:rFonts w:ascii="Times New Roman" w:eastAsia="新細明體" w:hAnsi="Times New Roman" w:cs="Times New Roman"/>
          <w:kern w:val="0"/>
          <w:szCs w:val="24"/>
        </w:rPr>
        <w:t xml:space="preserve">}) where the left-hand side is modified by </w:t>
      </w:r>
      <w:proofErr w:type="spellStart"/>
      <w:r w:rsidRPr="00397135">
        <w:rPr>
          <w:rFonts w:ascii="Times New Roman" w:eastAsia="新細明體" w:hAnsi="Times New Roman" w:cs="Times New Roman"/>
          <w:kern w:val="0"/>
          <w:szCs w:val="24"/>
        </w:rPr>
        <w:t>Bayes</w:t>
      </w:r>
      <w:proofErr w:type="spellEnd"/>
      <w:r w:rsidRPr="00397135">
        <w:rPr>
          <w:rFonts w:ascii="Times New Roman" w:eastAsia="新細明體" w:hAnsi="Times New Roman" w:cs="Times New Roman"/>
          <w:kern w:val="0"/>
          <w:szCs w:val="24"/>
        </w:rPr>
        <w:t xml:space="preserve">’ Theorem as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\begin{equation}\label{</w:t>
      </w:r>
      <w:proofErr w:type="spellStart"/>
      <w:r w:rsidRPr="00397135">
        <w:rPr>
          <w:rFonts w:ascii="Times New Roman" w:eastAsia="新細明體" w:hAnsi="Times New Roman" w:cs="Times New Roman"/>
          <w:color w:val="00B050"/>
          <w:kern w:val="0"/>
          <w:szCs w:val="24"/>
        </w:rPr>
        <w:t>eq_Gibbs_bayes</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frac</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})}{P(u_{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 \frac{e^{-U(u_i,u_{N_i})}}{e^{-U(u_i=0,u_{N_i})}+e^{-U(u_i=1,u_{N_i})}}.</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Rearranging the above equation (\ref{</w:t>
      </w:r>
      <w:proofErr w:type="spellStart"/>
      <w:r w:rsidRPr="00397135">
        <w:rPr>
          <w:rFonts w:ascii="Times New Roman" w:eastAsia="新細明體" w:hAnsi="Times New Roman" w:cs="Times New Roman"/>
          <w:kern w:val="0"/>
          <w:szCs w:val="24"/>
        </w:rPr>
        <w:t>eq_Gibbs_bayes</w:t>
      </w:r>
      <w:proofErr w:type="spellEnd"/>
      <w:r w:rsidRPr="00397135">
        <w:rPr>
          <w:rFonts w:ascii="Times New Roman" w:eastAsia="新細明體" w:hAnsi="Times New Roman" w:cs="Times New Roman"/>
          <w:kern w:val="0"/>
          <w:szCs w:val="24"/>
        </w:rPr>
        <w:t xml:space="preserve">}) as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\begin{equation}\label{</w:t>
      </w:r>
      <w:proofErr w:type="spellStart"/>
      <w:r w:rsidRPr="00397135">
        <w:rPr>
          <w:rFonts w:ascii="Times New Roman" w:eastAsia="新細明體" w:hAnsi="Times New Roman" w:cs="Times New Roman"/>
          <w:color w:val="00B050"/>
          <w:kern w:val="0"/>
          <w:szCs w:val="24"/>
        </w:rPr>
        <w:t>eq_Gibbs_permute</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\frac{e^{-U(u_i=0,u_{N_i})}+e^{-U(u_i=1,u_{N_i})}}{P(u_{N_i})}=\frac{e^{-U(u_i,u_{N_i})}}{P(u_i ,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Note that the left-hand side in (\ref{</w:t>
      </w:r>
      <w:proofErr w:type="spellStart"/>
      <w:r w:rsidRPr="00397135">
        <w:rPr>
          <w:rFonts w:ascii="Times New Roman" w:eastAsia="新細明體" w:hAnsi="Times New Roman" w:cs="Times New Roman"/>
          <w:kern w:val="0"/>
          <w:szCs w:val="24"/>
        </w:rPr>
        <w:t>eq_Gibbs_permute</w:t>
      </w:r>
      <w:proofErr w:type="spellEnd"/>
      <w:r w:rsidRPr="00397135">
        <w:rPr>
          <w:rFonts w:ascii="Times New Roman" w:eastAsia="新細明體" w:hAnsi="Times New Roman" w:cs="Times New Roman"/>
          <w:kern w:val="0"/>
          <w:szCs w:val="24"/>
        </w:rPr>
        <w:t>}) is independent to whether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is 0 or 1. Therefore, substitute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=0$ and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xml:space="preserve">=1$ into the right-hand side of </w:t>
      </w:r>
      <w:r w:rsidRPr="00397135">
        <w:rPr>
          <w:rFonts w:ascii="Times New Roman" w:eastAsia="新細明體" w:hAnsi="Times New Roman" w:cs="Times New Roman"/>
          <w:kern w:val="0"/>
          <w:szCs w:val="24"/>
        </w:rPr>
        <w:lastRenderedPageBreak/>
        <w:t>(\ref{</w:t>
      </w:r>
      <w:proofErr w:type="spellStart"/>
      <w:r w:rsidRPr="00397135">
        <w:rPr>
          <w:rFonts w:ascii="Times New Roman" w:eastAsia="新細明體" w:hAnsi="Times New Roman" w:cs="Times New Roman"/>
          <w:kern w:val="0"/>
          <w:szCs w:val="24"/>
        </w:rPr>
        <w:t>eq_Gibbs_permute</w:t>
      </w:r>
      <w:proofErr w:type="spellEnd"/>
      <w:r w:rsidRPr="00397135">
        <w:rPr>
          <w:rFonts w:ascii="Times New Roman" w:eastAsia="新細明體" w:hAnsi="Times New Roman" w:cs="Times New Roman"/>
          <w:kern w:val="0"/>
          <w:szCs w:val="24"/>
        </w:rPr>
        <w:t>}) and link them through the left-hand side of (\ref{</w:t>
      </w:r>
      <w:proofErr w:type="spellStart"/>
      <w:r w:rsidRPr="00397135">
        <w:rPr>
          <w:rFonts w:ascii="Times New Roman" w:eastAsia="新細明體" w:hAnsi="Times New Roman" w:cs="Times New Roman"/>
          <w:kern w:val="0"/>
          <w:szCs w:val="24"/>
        </w:rPr>
        <w:t>eq_Gibbs_permute</w:t>
      </w:r>
      <w:proofErr w:type="spellEnd"/>
      <w:r w:rsidRPr="00397135">
        <w:rPr>
          <w:rFonts w:ascii="Times New Roman" w:eastAsia="新細明體" w:hAnsi="Times New Roman" w:cs="Times New Roman"/>
          <w:kern w:val="0"/>
          <w:szCs w:val="24"/>
        </w:rPr>
        <w:t>}), we have</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\begin{equation}\label{</w:t>
      </w:r>
      <w:proofErr w:type="spellStart"/>
      <w:r w:rsidRPr="00397135">
        <w:rPr>
          <w:rFonts w:ascii="Times New Roman" w:eastAsia="新細明體" w:hAnsi="Times New Roman" w:cs="Times New Roman"/>
          <w:color w:val="00B050"/>
          <w:kern w:val="0"/>
          <w:szCs w:val="24"/>
        </w:rPr>
        <w:t>eq_Gibbs_ind</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\frac{e^{-U(u_i=0,u_{N_i})}}{P(u_i=0,u_{N_i})}=\frac{e^{-U(u_i=1,u_{N_i})}}{P(u_i=1 ,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Again we rearrange and take the logarithm of two sides in (\ref{</w:t>
      </w:r>
      <w:proofErr w:type="spellStart"/>
      <w:r w:rsidRPr="00397135">
        <w:rPr>
          <w:rFonts w:ascii="Times New Roman" w:eastAsia="新細明體" w:hAnsi="Times New Roman" w:cs="Times New Roman"/>
          <w:kern w:val="0"/>
          <w:szCs w:val="24"/>
        </w:rPr>
        <w:t>eq_Gibbs_ind</w:t>
      </w:r>
      <w:proofErr w:type="spellEnd"/>
      <w:r w:rsidRPr="00397135">
        <w:rPr>
          <w:rFonts w:ascii="Times New Roman" w:eastAsia="新細明體" w:hAnsi="Times New Roman" w:cs="Times New Roman"/>
          <w:kern w:val="0"/>
          <w:szCs w:val="24"/>
        </w:rPr>
        <w:t>})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\begin{equation}\label{</w:t>
      </w:r>
      <w:proofErr w:type="spellStart"/>
      <w:r w:rsidRPr="00397135">
        <w:rPr>
          <w:rFonts w:ascii="Times New Roman" w:eastAsia="新細明體" w:hAnsi="Times New Roman" w:cs="Times New Roman"/>
          <w:color w:val="00B050"/>
          <w:kern w:val="0"/>
          <w:szCs w:val="24"/>
        </w:rPr>
        <w:t>eq_Gibbs_ln</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\ln{\frac{e^{-U(u_i=1,u_{N_i})}}{e^{-U(u_i=0,u_{N_i})}}}=\ln{\frac{P(u_i=1,u_{N_i})}{P(u_i=0 ,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Substitute (\ref{</w:t>
      </w:r>
      <w:proofErr w:type="spellStart"/>
      <w:r w:rsidRPr="00397135">
        <w:rPr>
          <w:rFonts w:ascii="Times New Roman" w:eastAsia="新細明體" w:hAnsi="Times New Roman" w:cs="Times New Roman"/>
          <w:kern w:val="0"/>
          <w:szCs w:val="24"/>
        </w:rPr>
        <w:t>eq_energy_beta</w:t>
      </w:r>
      <w:proofErr w:type="spellEnd"/>
      <w:r w:rsidRPr="00397135">
        <w:rPr>
          <w:rFonts w:ascii="Times New Roman" w:eastAsia="新細明體" w:hAnsi="Times New Roman" w:cs="Times New Roman"/>
          <w:kern w:val="0"/>
          <w:szCs w:val="24"/>
        </w:rPr>
        <w:t>}) into the left-hand side of (\ref{</w:t>
      </w:r>
      <w:proofErr w:type="spellStart"/>
      <w:r w:rsidRPr="00397135">
        <w:rPr>
          <w:rFonts w:ascii="Times New Roman" w:eastAsia="新細明體" w:hAnsi="Times New Roman" w:cs="Times New Roman"/>
          <w:kern w:val="0"/>
          <w:szCs w:val="24"/>
        </w:rPr>
        <w:t>eq_Gibbs_ln</w:t>
      </w:r>
      <w:proofErr w:type="spellEnd"/>
      <w:r w:rsidRPr="00397135">
        <w:rPr>
          <w:rFonts w:ascii="Times New Roman" w:eastAsia="新細明體" w:hAnsi="Times New Roman" w:cs="Times New Roman"/>
          <w:kern w:val="0"/>
          <w:szCs w:val="24"/>
        </w:rPr>
        <w:t>}), and finally we have</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\begin{equation}\label{</w:t>
      </w:r>
      <w:proofErr w:type="spellStart"/>
      <w:r w:rsidRPr="00397135">
        <w:rPr>
          <w:rFonts w:ascii="Times New Roman" w:eastAsia="新細明體" w:hAnsi="Times New Roman" w:cs="Times New Roman"/>
          <w:color w:val="00B050"/>
          <w:kern w:val="0"/>
          <w:szCs w:val="24"/>
        </w:rPr>
        <w:t>eq_Gibbs_est</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beta_sx_i</w:t>
      </w:r>
      <w:proofErr w:type="spellEnd"/>
      <w:r w:rsidRPr="00397135">
        <w:rPr>
          <w:rFonts w:ascii="Times New Roman" w:eastAsia="新細明體" w:hAnsi="Times New Roman" w:cs="Times New Roman"/>
          <w:color w:val="00B050"/>
          <w:kern w:val="0"/>
          <w:szCs w:val="24"/>
        </w:rPr>
        <w:t>^{[s]}+\</w:t>
      </w:r>
      <w:proofErr w:type="spellStart"/>
      <w:r w:rsidRPr="00397135">
        <w:rPr>
          <w:rFonts w:ascii="Times New Roman" w:eastAsia="新細明體" w:hAnsi="Times New Roman" w:cs="Times New Roman"/>
          <w:color w:val="00B050"/>
          <w:kern w:val="0"/>
          <w:szCs w:val="24"/>
        </w:rPr>
        <w:t>beta_tx_i</w:t>
      </w:r>
      <w:proofErr w:type="spellEnd"/>
      <w:r w:rsidRPr="00397135">
        <w:rPr>
          <w:rFonts w:ascii="Times New Roman" w:eastAsia="新細明體" w:hAnsi="Times New Roman" w:cs="Times New Roman"/>
          <w:color w:val="00B050"/>
          <w:kern w:val="0"/>
          <w:szCs w:val="24"/>
        </w:rPr>
        <w:t>^{[t]}=</w:t>
      </w:r>
      <w:proofErr w:type="spellStart"/>
      <w:r w:rsidRPr="00397135">
        <w:rPr>
          <w:rFonts w:ascii="Times New Roman" w:eastAsia="新細明體" w:hAnsi="Times New Roman" w:cs="Times New Roman"/>
          <w:color w:val="00B050"/>
          <w:kern w:val="0"/>
          <w:szCs w:val="24"/>
        </w:rPr>
        <w:t>y_i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\begin{align}</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x_i</w:t>
      </w:r>
      <w:proofErr w:type="spellEnd"/>
      <w:proofErr w:type="gramStart"/>
      <w:r w:rsidRPr="00397135">
        <w:rPr>
          <w:rFonts w:ascii="Times New Roman" w:eastAsia="新細明體" w:hAnsi="Times New Roman" w:cs="Times New Roman"/>
          <w:color w:val="00B050"/>
          <w:kern w:val="0"/>
          <w:szCs w:val="24"/>
        </w:rPr>
        <w:t>^{</w:t>
      </w:r>
      <w:proofErr w:type="gramEnd"/>
      <w:r w:rsidRPr="00397135">
        <w:rPr>
          <w:rFonts w:ascii="Times New Roman" w:eastAsia="新細明體" w:hAnsi="Times New Roman" w:cs="Times New Roman"/>
          <w:color w:val="00B050"/>
          <w:kern w:val="0"/>
          <w:szCs w:val="24"/>
        </w:rPr>
        <w:t>[s]} &amp; =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^{[s]}}=1\}-\#\{u_{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^{[s]}}=0\} \\</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x_i</w:t>
      </w:r>
      <w:proofErr w:type="spellEnd"/>
      <w:proofErr w:type="gramStart"/>
      <w:r w:rsidRPr="00397135">
        <w:rPr>
          <w:rFonts w:ascii="Times New Roman" w:eastAsia="新細明體" w:hAnsi="Times New Roman" w:cs="Times New Roman"/>
          <w:color w:val="00B050"/>
          <w:kern w:val="0"/>
          <w:szCs w:val="24"/>
        </w:rPr>
        <w:t>^{</w:t>
      </w:r>
      <w:proofErr w:type="gramEnd"/>
      <w:r w:rsidRPr="00397135">
        <w:rPr>
          <w:rFonts w:ascii="Times New Roman" w:eastAsia="新細明體" w:hAnsi="Times New Roman" w:cs="Times New Roman"/>
          <w:color w:val="00B050"/>
          <w:kern w:val="0"/>
          <w:szCs w:val="24"/>
        </w:rPr>
        <w:t>[t]} &amp; =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^{[t]}}=1\}-\#\{u_{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^{[t]}}=0\} \\</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y_i</w:t>
      </w:r>
      <w:proofErr w:type="spellEnd"/>
      <w:r w:rsidRPr="00397135">
        <w:rPr>
          <w:rFonts w:ascii="Times New Roman" w:eastAsia="新細明體" w:hAnsi="Times New Roman" w:cs="Times New Roman"/>
          <w:color w:val="00B050"/>
          <w:kern w:val="0"/>
          <w:szCs w:val="24"/>
        </w:rPr>
        <w:t xml:space="preserve"> &amp;=\</w:t>
      </w:r>
      <w:proofErr w:type="spellStart"/>
      <w:r w:rsidRPr="00397135">
        <w:rPr>
          <w:rFonts w:ascii="Times New Roman" w:eastAsia="新細明體" w:hAnsi="Times New Roman" w:cs="Times New Roman"/>
          <w:color w:val="00B050"/>
          <w:kern w:val="0"/>
          <w:szCs w:val="24"/>
        </w:rPr>
        <w:t>ln</w:t>
      </w:r>
      <w:proofErr w:type="spellEnd"/>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frac</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=1,u_{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=0,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ln</w:t>
      </w:r>
      <w:proofErr w:type="spellEnd"/>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frac</w:t>
      </w:r>
      <w:proofErr w:type="spellEnd"/>
      <w:r w:rsidRPr="00397135">
        <w:rPr>
          <w:rFonts w:ascii="Times New Roman" w:eastAsia="新細明體" w:hAnsi="Times New Roman" w:cs="Times New Roman"/>
          <w:color w:val="00B050"/>
          <w:kern w:val="0"/>
          <w:szCs w:val="24"/>
        </w:rPr>
        <w:t>{H(</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=1,u_{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})}{H(</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=0,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\end{align}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$H(</w:t>
      </w:r>
      <w:proofErr w:type="spellStart"/>
      <w:r w:rsidRPr="00397135">
        <w:rPr>
          <w:rFonts w:ascii="Times New Roman" w:eastAsia="新細明體" w:hAnsi="Times New Roman" w:cs="Times New Roman"/>
          <w:kern w:val="0"/>
          <w:szCs w:val="24"/>
        </w:rPr>
        <w:t>u_i,u</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is the histogram count of the local configuration $(</w:t>
      </w:r>
      <w:proofErr w:type="spellStart"/>
      <w:r w:rsidRPr="00397135">
        <w:rPr>
          <w:rFonts w:ascii="Times New Roman" w:eastAsia="新細明體" w:hAnsi="Times New Roman" w:cs="Times New Roman"/>
          <w:kern w:val="0"/>
          <w:szCs w:val="24"/>
        </w:rPr>
        <w:t>u_i,u</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occurs in one sample set. Once the local joint probability ratio $\</w:t>
      </w:r>
      <w:proofErr w:type="spellStart"/>
      <w:proofErr w:type="gramStart"/>
      <w:r w:rsidRPr="00397135">
        <w:rPr>
          <w:rFonts w:ascii="Times New Roman" w:eastAsia="新細明體" w:hAnsi="Times New Roman" w:cs="Times New Roman"/>
          <w:kern w:val="0"/>
          <w:szCs w:val="24"/>
        </w:rPr>
        <w:t>frac</w:t>
      </w:r>
      <w:proofErr w:type="spellEnd"/>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P(</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=1,u_{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})}{P(</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=0,u_{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is solved by histogram technique, $\</w:t>
      </w:r>
      <w:proofErr w:type="spellStart"/>
      <w:r w:rsidRPr="00397135">
        <w:rPr>
          <w:rFonts w:ascii="Times New Roman" w:eastAsia="新細明體" w:hAnsi="Times New Roman" w:cs="Times New Roman"/>
          <w:kern w:val="0"/>
          <w:szCs w:val="24"/>
        </w:rPr>
        <w:t>beta_s</w:t>
      </w:r>
      <w:proofErr w:type="spellEnd"/>
      <w:r w:rsidRPr="00397135">
        <w:rPr>
          <w:rFonts w:ascii="Times New Roman" w:eastAsia="新細明體" w:hAnsi="Times New Roman" w:cs="Times New Roman"/>
          <w:kern w:val="0"/>
          <w:szCs w:val="24"/>
        </w:rPr>
        <w:t>$ and $\</w:t>
      </w:r>
      <w:proofErr w:type="spellStart"/>
      <w:r w:rsidRPr="00397135">
        <w:rPr>
          <w:rFonts w:ascii="Times New Roman" w:eastAsia="新細明體" w:hAnsi="Times New Roman" w:cs="Times New Roman"/>
          <w:kern w:val="0"/>
          <w:szCs w:val="24"/>
        </w:rPr>
        <w:t>beta_t</w:t>
      </w:r>
      <w:proofErr w:type="spellEnd"/>
      <w:r w:rsidRPr="00397135">
        <w:rPr>
          <w:rFonts w:ascii="Times New Roman" w:eastAsia="新細明體" w:hAnsi="Times New Roman" w:cs="Times New Roman"/>
          <w:kern w:val="0"/>
          <w:szCs w:val="24"/>
        </w:rPr>
        <w:t>$ can be obtained from linear equation (\ref{</w:t>
      </w:r>
      <w:proofErr w:type="spellStart"/>
      <w:r w:rsidRPr="00397135">
        <w:rPr>
          <w:rFonts w:ascii="Times New Roman" w:eastAsia="新細明體" w:hAnsi="Times New Roman" w:cs="Times New Roman"/>
          <w:kern w:val="0"/>
          <w:szCs w:val="24"/>
        </w:rPr>
        <w:t>eq_Gibbs_est</w:t>
      </w:r>
      <w:proofErr w:type="spellEnd"/>
      <w:r w:rsidRPr="00397135">
        <w:rPr>
          <w:rFonts w:ascii="Times New Roman" w:eastAsia="新細明體" w:hAnsi="Times New Roman" w:cs="Times New Roman"/>
          <w:kern w:val="0"/>
          <w:szCs w:val="24"/>
        </w:rPr>
        <w:t>}) as following</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\begin{equation}\label{</w:t>
      </w:r>
      <w:proofErr w:type="spellStart"/>
      <w:r w:rsidRPr="00397135">
        <w:rPr>
          <w:rFonts w:ascii="Times New Roman" w:eastAsia="新細明體" w:hAnsi="Times New Roman" w:cs="Times New Roman"/>
          <w:color w:val="00B050"/>
          <w:kern w:val="0"/>
          <w:szCs w:val="24"/>
        </w:rPr>
        <w:t>eq_linear_equation</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w:t>
      </w:r>
      <w:proofErr w:type="spellStart"/>
      <w:r w:rsidRPr="00397135">
        <w:rPr>
          <w:rFonts w:ascii="Times New Roman" w:eastAsia="新細明體" w:hAnsi="Times New Roman" w:cs="Times New Roman"/>
          <w:color w:val="00B050"/>
          <w:kern w:val="0"/>
          <w:szCs w:val="24"/>
        </w:rPr>
        <w:t>pmatrix</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x_1</w:t>
      </w:r>
      <w:proofErr w:type="gramStart"/>
      <w:r w:rsidRPr="00397135">
        <w:rPr>
          <w:rFonts w:ascii="Times New Roman" w:eastAsia="新細明體" w:hAnsi="Times New Roman" w:cs="Times New Roman"/>
          <w:color w:val="00B050"/>
          <w:kern w:val="0"/>
          <w:szCs w:val="24"/>
        </w:rPr>
        <w:t>^{</w:t>
      </w:r>
      <w:proofErr w:type="gramEnd"/>
      <w:r w:rsidRPr="00397135">
        <w:rPr>
          <w:rFonts w:ascii="Times New Roman" w:eastAsia="新細明體" w:hAnsi="Times New Roman" w:cs="Times New Roman"/>
          <w:color w:val="00B050"/>
          <w:kern w:val="0"/>
          <w:szCs w:val="24"/>
        </w:rPr>
        <w:t>[s]} &amp; x_1^{[t]}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x_2</w:t>
      </w:r>
      <w:proofErr w:type="gramStart"/>
      <w:r w:rsidRPr="00397135">
        <w:rPr>
          <w:rFonts w:ascii="Times New Roman" w:eastAsia="新細明體" w:hAnsi="Times New Roman" w:cs="Times New Roman"/>
          <w:color w:val="00B050"/>
          <w:kern w:val="0"/>
          <w:szCs w:val="24"/>
        </w:rPr>
        <w:t>^{</w:t>
      </w:r>
      <w:proofErr w:type="gramEnd"/>
      <w:r w:rsidRPr="00397135">
        <w:rPr>
          <w:rFonts w:ascii="Times New Roman" w:eastAsia="新細明體" w:hAnsi="Times New Roman" w:cs="Times New Roman"/>
          <w:color w:val="00B050"/>
          <w:kern w:val="0"/>
          <w:szCs w:val="24"/>
        </w:rPr>
        <w:t>[s]} &amp; x_2^{[t]}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vdots</w:t>
      </w:r>
      <w:proofErr w:type="spellEnd"/>
      <w:r w:rsidRPr="00397135">
        <w:rPr>
          <w:rFonts w:ascii="Times New Roman" w:eastAsia="新細明體" w:hAnsi="Times New Roman" w:cs="Times New Roman"/>
          <w:color w:val="00B050"/>
          <w:kern w:val="0"/>
          <w:szCs w:val="24"/>
        </w:rPr>
        <w:t xml:space="preserve"> &amp; \</w:t>
      </w:r>
      <w:proofErr w:type="spellStart"/>
      <w:r w:rsidRPr="00397135">
        <w:rPr>
          <w:rFonts w:ascii="Times New Roman" w:eastAsia="新細明體" w:hAnsi="Times New Roman" w:cs="Times New Roman"/>
          <w:color w:val="00B050"/>
          <w:kern w:val="0"/>
          <w:szCs w:val="24"/>
        </w:rPr>
        <w:t>vdots</w:t>
      </w:r>
      <w:proofErr w:type="spellEnd"/>
      <w:r w:rsidRPr="00397135">
        <w:rPr>
          <w:rFonts w:ascii="Times New Roman" w:eastAsia="新細明體" w:hAnsi="Times New Roman" w:cs="Times New Roman"/>
          <w:color w:val="00B050"/>
          <w:kern w:val="0"/>
          <w:szCs w:val="24"/>
        </w:rPr>
        <w:t xml:space="preserve"> \\</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x_N</w:t>
      </w:r>
      <w:proofErr w:type="spellEnd"/>
      <w:proofErr w:type="gramStart"/>
      <w:r w:rsidRPr="00397135">
        <w:rPr>
          <w:rFonts w:ascii="Times New Roman" w:eastAsia="新細明體" w:hAnsi="Times New Roman" w:cs="Times New Roman"/>
          <w:color w:val="00B050"/>
          <w:kern w:val="0"/>
          <w:szCs w:val="24"/>
        </w:rPr>
        <w:t>^{</w:t>
      </w:r>
      <w:proofErr w:type="gramEnd"/>
      <w:r w:rsidRPr="00397135">
        <w:rPr>
          <w:rFonts w:ascii="Times New Roman" w:eastAsia="新細明體" w:hAnsi="Times New Roman" w:cs="Times New Roman"/>
          <w:color w:val="00B050"/>
          <w:kern w:val="0"/>
          <w:szCs w:val="24"/>
        </w:rPr>
        <w:t xml:space="preserve">[s]} &amp; </w:t>
      </w:r>
      <w:proofErr w:type="spellStart"/>
      <w:r w:rsidRPr="00397135">
        <w:rPr>
          <w:rFonts w:ascii="Times New Roman" w:eastAsia="新細明體" w:hAnsi="Times New Roman" w:cs="Times New Roman"/>
          <w:color w:val="00B050"/>
          <w:kern w:val="0"/>
          <w:szCs w:val="24"/>
        </w:rPr>
        <w:t>x_N</w:t>
      </w:r>
      <w:proofErr w:type="spellEnd"/>
      <w:r w:rsidRPr="00397135">
        <w:rPr>
          <w:rFonts w:ascii="Times New Roman" w:eastAsia="新細明體" w:hAnsi="Times New Roman" w:cs="Times New Roman"/>
          <w:color w:val="00B050"/>
          <w:kern w:val="0"/>
          <w:szCs w:val="24"/>
        </w:rPr>
        <w:t>^{[t]}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w:t>
      </w:r>
      <w:proofErr w:type="spellStart"/>
      <w:r w:rsidRPr="00397135">
        <w:rPr>
          <w:rFonts w:ascii="Times New Roman" w:eastAsia="新細明體" w:hAnsi="Times New Roman" w:cs="Times New Roman"/>
          <w:color w:val="00B050"/>
          <w:kern w:val="0"/>
          <w:szCs w:val="24"/>
        </w:rPr>
        <w:t>pmatrix</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w:t>
      </w:r>
      <w:proofErr w:type="spellStart"/>
      <w:r w:rsidRPr="00397135">
        <w:rPr>
          <w:rFonts w:ascii="Times New Roman" w:eastAsia="新細明體" w:hAnsi="Times New Roman" w:cs="Times New Roman"/>
          <w:color w:val="00B050"/>
          <w:kern w:val="0"/>
          <w:szCs w:val="24"/>
        </w:rPr>
        <w:t>pmatrix</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beta_s</w:t>
      </w:r>
      <w:proofErr w:type="spellEnd"/>
      <w:r w:rsidRPr="00397135">
        <w:rPr>
          <w:rFonts w:ascii="Times New Roman" w:eastAsia="新細明體" w:hAnsi="Times New Roman" w:cs="Times New Roman"/>
          <w:color w:val="00B050"/>
          <w:kern w:val="0"/>
          <w:szCs w:val="24"/>
        </w:rPr>
        <w:t xml:space="preserve">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beta_t</w:t>
      </w:r>
      <w:proofErr w:type="spellEnd"/>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lastRenderedPageBreak/>
        <w:t>\end{</w:t>
      </w:r>
      <w:proofErr w:type="spellStart"/>
      <w:r w:rsidRPr="00397135">
        <w:rPr>
          <w:rFonts w:ascii="Times New Roman" w:eastAsia="新細明體" w:hAnsi="Times New Roman" w:cs="Times New Roman"/>
          <w:color w:val="00B050"/>
          <w:kern w:val="0"/>
          <w:szCs w:val="24"/>
        </w:rPr>
        <w:t>pmatrix</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w:t>
      </w:r>
      <w:proofErr w:type="spellStart"/>
      <w:r w:rsidRPr="00397135">
        <w:rPr>
          <w:rFonts w:ascii="Times New Roman" w:eastAsia="新細明體" w:hAnsi="Times New Roman" w:cs="Times New Roman"/>
          <w:color w:val="00B050"/>
          <w:kern w:val="0"/>
          <w:szCs w:val="24"/>
        </w:rPr>
        <w:t>pmatrix</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y_1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y_2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vdots</w:t>
      </w:r>
      <w:proofErr w:type="spellEnd"/>
      <w:r w:rsidRPr="00397135">
        <w:rPr>
          <w:rFonts w:ascii="Times New Roman" w:eastAsia="新細明體" w:hAnsi="Times New Roman" w:cs="Times New Roman"/>
          <w:color w:val="00B050"/>
          <w:kern w:val="0"/>
          <w:szCs w:val="24"/>
        </w:rPr>
        <w:t xml:space="preserve"> \\</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y_N</w:t>
      </w:r>
      <w:proofErr w:type="spellEnd"/>
      <w:r w:rsidRPr="00397135">
        <w:rPr>
          <w:rFonts w:ascii="Times New Roman" w:eastAsia="新細明體" w:hAnsi="Times New Roman" w:cs="Times New Roman"/>
          <w:color w:val="00B050"/>
          <w:kern w:val="0"/>
          <w:szCs w:val="24"/>
        </w:rPr>
        <w:t xml:space="preserve">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w:t>
      </w:r>
      <w:proofErr w:type="spellStart"/>
      <w:r w:rsidRPr="00397135">
        <w:rPr>
          <w:rFonts w:ascii="Times New Roman" w:eastAsia="新細明體" w:hAnsi="Times New Roman" w:cs="Times New Roman"/>
          <w:color w:val="00B050"/>
          <w:kern w:val="0"/>
          <w:szCs w:val="24"/>
        </w:rPr>
        <w:t>pmatrix</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w:t>
      </w:r>
      <w:proofErr w:type="spellStart"/>
      <w:r w:rsidRPr="00397135">
        <w:rPr>
          <w:rFonts w:ascii="Times New Roman" w:eastAsia="新細明體" w:hAnsi="Times New Roman" w:cs="Times New Roman"/>
          <w:kern w:val="0"/>
          <w:szCs w:val="24"/>
        </w:rPr>
        <w:t>x_i</w:t>
      </w:r>
      <w:proofErr w:type="spellEnd"/>
      <w:r w:rsidRPr="00397135">
        <w:rPr>
          <w:rFonts w:ascii="Times New Roman" w:eastAsia="新細明體" w:hAnsi="Times New Roman" w:cs="Times New Roman"/>
          <w:kern w:val="0"/>
          <w:szCs w:val="24"/>
        </w:rPr>
        <w:t xml:space="preserve">^{[s]}$, $ </w:t>
      </w:r>
      <w:proofErr w:type="spellStart"/>
      <w:r w:rsidRPr="00397135">
        <w:rPr>
          <w:rFonts w:ascii="Times New Roman" w:eastAsia="新細明體" w:hAnsi="Times New Roman" w:cs="Times New Roman"/>
          <w:kern w:val="0"/>
          <w:szCs w:val="24"/>
        </w:rPr>
        <w:t>x_i</w:t>
      </w:r>
      <w:proofErr w:type="spellEnd"/>
      <w:r w:rsidRPr="00397135">
        <w:rPr>
          <w:rFonts w:ascii="Times New Roman" w:eastAsia="新細明體" w:hAnsi="Times New Roman" w:cs="Times New Roman"/>
          <w:kern w:val="0"/>
          <w:szCs w:val="24"/>
        </w:rPr>
        <w:t xml:space="preserve">^{[t]} and </w:t>
      </w:r>
      <w:proofErr w:type="spellStart"/>
      <w:r w:rsidRPr="00397135">
        <w:rPr>
          <w:rFonts w:ascii="Times New Roman" w:eastAsia="新細明體" w:hAnsi="Times New Roman" w:cs="Times New Roman"/>
          <w:kern w:val="0"/>
          <w:szCs w:val="24"/>
        </w:rPr>
        <w:t>y_i</w:t>
      </w:r>
      <w:proofErr w:type="spellEnd"/>
      <w:r w:rsidRPr="00397135">
        <w:rPr>
          <w:rFonts w:ascii="Times New Roman" w:eastAsia="新細明體" w:hAnsi="Times New Roman" w:cs="Times New Roman"/>
          <w:kern w:val="0"/>
          <w:szCs w:val="24"/>
        </w:rPr>
        <w:t>$ are extracted from a sample set (i.e. a bit-plane). Note that (\ref{</w:t>
      </w:r>
      <w:proofErr w:type="spellStart"/>
      <w:r w:rsidRPr="00397135">
        <w:rPr>
          <w:rFonts w:ascii="Times New Roman" w:eastAsia="新細明體" w:hAnsi="Times New Roman" w:cs="Times New Roman"/>
          <w:kern w:val="0"/>
          <w:szCs w:val="24"/>
        </w:rPr>
        <w:t>eq_linear_equation</w:t>
      </w:r>
      <w:proofErr w:type="spellEnd"/>
      <w:r w:rsidRPr="00397135">
        <w:rPr>
          <w:rFonts w:ascii="Times New Roman" w:eastAsia="新細明體" w:hAnsi="Times New Roman" w:cs="Times New Roman"/>
          <w:kern w:val="0"/>
          <w:szCs w:val="24"/>
        </w:rPr>
        <w:t xml:space="preserve">}) is an </w:t>
      </w:r>
      <w:proofErr w:type="spellStart"/>
      <w:r w:rsidRPr="00397135">
        <w:rPr>
          <w:rFonts w:ascii="Times New Roman" w:eastAsia="新細明體" w:hAnsi="Times New Roman" w:cs="Times New Roman"/>
          <w:kern w:val="0"/>
          <w:szCs w:val="24"/>
        </w:rPr>
        <w:t>overdetermined</w:t>
      </w:r>
      <w:proofErr w:type="spellEnd"/>
      <w:r w:rsidRPr="00397135">
        <w:rPr>
          <w:rFonts w:ascii="Times New Roman" w:eastAsia="新細明體" w:hAnsi="Times New Roman" w:cs="Times New Roman"/>
          <w:kern w:val="0"/>
          <w:szCs w:val="24"/>
        </w:rPr>
        <w:t xml:space="preserve"> system simply denoted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mathbf</w:t>
      </w:r>
      <w:proofErr w:type="spellEnd"/>
      <w:r w:rsidRPr="00397135">
        <w:rPr>
          <w:rFonts w:ascii="Times New Roman" w:eastAsia="新細明體" w:hAnsi="Times New Roman" w:cs="Times New Roman"/>
          <w:color w:val="00B050"/>
          <w:kern w:val="0"/>
          <w:szCs w:val="24"/>
        </w:rPr>
        <w:t>{X}</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w:t>
      </w:r>
      <w:proofErr w:type="spellStart"/>
      <w:r w:rsidRPr="00397135">
        <w:rPr>
          <w:rFonts w:ascii="Times New Roman" w:eastAsia="新細明體" w:hAnsi="Times New Roman" w:cs="Times New Roman"/>
          <w:color w:val="00B050"/>
          <w:kern w:val="0"/>
          <w:szCs w:val="24"/>
        </w:rPr>
        <w:t>pmatrix</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beta_s</w:t>
      </w:r>
      <w:proofErr w:type="spellEnd"/>
      <w:r w:rsidRPr="00397135">
        <w:rPr>
          <w:rFonts w:ascii="Times New Roman" w:eastAsia="新細明體" w:hAnsi="Times New Roman" w:cs="Times New Roman"/>
          <w:color w:val="00B050"/>
          <w:kern w:val="0"/>
          <w:szCs w:val="24"/>
        </w:rPr>
        <w:t xml:space="preserve">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beta_t</w:t>
      </w:r>
      <w:proofErr w:type="spellEnd"/>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w:t>
      </w:r>
      <w:proofErr w:type="spellStart"/>
      <w:r w:rsidRPr="00397135">
        <w:rPr>
          <w:rFonts w:ascii="Times New Roman" w:eastAsia="新細明體" w:hAnsi="Times New Roman" w:cs="Times New Roman"/>
          <w:color w:val="00B050"/>
          <w:kern w:val="0"/>
          <w:szCs w:val="24"/>
        </w:rPr>
        <w:t>pmatrix</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 \</w:t>
      </w:r>
      <w:proofErr w:type="spellStart"/>
      <w:r w:rsidRPr="00397135">
        <w:rPr>
          <w:rFonts w:ascii="Times New Roman" w:eastAsia="新細明體" w:hAnsi="Times New Roman" w:cs="Times New Roman"/>
          <w:color w:val="00B050"/>
          <w:kern w:val="0"/>
          <w:szCs w:val="24"/>
        </w:rPr>
        <w:t>mathbf</w:t>
      </w:r>
      <w:proofErr w:type="spellEnd"/>
      <w:r w:rsidRPr="00397135">
        <w:rPr>
          <w:rFonts w:ascii="Times New Roman" w:eastAsia="新細明體" w:hAnsi="Times New Roman" w:cs="Times New Roman"/>
          <w:color w:val="00B050"/>
          <w:kern w:val="0"/>
          <w:szCs w:val="24"/>
        </w:rPr>
        <w:t>{Y}.</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Thus, $\</w:t>
      </w:r>
      <w:proofErr w:type="spellStart"/>
      <w:r w:rsidRPr="00397135">
        <w:rPr>
          <w:rFonts w:ascii="Times New Roman" w:eastAsia="新細明體" w:hAnsi="Times New Roman" w:cs="Times New Roman"/>
          <w:color w:val="00B050"/>
          <w:kern w:val="0"/>
          <w:szCs w:val="24"/>
        </w:rPr>
        <w:t>beta_s</w:t>
      </w:r>
      <w:proofErr w:type="spellEnd"/>
      <w:r w:rsidRPr="00397135">
        <w:rPr>
          <w:rFonts w:ascii="Times New Roman" w:eastAsia="新細明體" w:hAnsi="Times New Roman" w:cs="Times New Roman"/>
          <w:color w:val="00B050"/>
          <w:kern w:val="0"/>
          <w:szCs w:val="24"/>
        </w:rPr>
        <w:t>$ and $\</w:t>
      </w:r>
      <w:proofErr w:type="spellStart"/>
      <w:r w:rsidRPr="00397135">
        <w:rPr>
          <w:rFonts w:ascii="Times New Roman" w:eastAsia="新細明體" w:hAnsi="Times New Roman" w:cs="Times New Roman"/>
          <w:color w:val="00B050"/>
          <w:kern w:val="0"/>
          <w:szCs w:val="24"/>
        </w:rPr>
        <w:t>beta_t</w:t>
      </w:r>
      <w:proofErr w:type="spellEnd"/>
      <w:r w:rsidRPr="00397135">
        <w:rPr>
          <w:rFonts w:ascii="Times New Roman" w:eastAsia="新細明體" w:hAnsi="Times New Roman" w:cs="Times New Roman"/>
          <w:color w:val="00B050"/>
          <w:kern w:val="0"/>
          <w:szCs w:val="24"/>
        </w:rPr>
        <w:t xml:space="preserve">$ can be estimated with a conventional least-square </w:t>
      </w:r>
      <w:proofErr w:type="gramStart"/>
      <w:r w:rsidRPr="00397135">
        <w:rPr>
          <w:rFonts w:ascii="Times New Roman" w:eastAsia="新細明體" w:hAnsi="Times New Roman" w:cs="Times New Roman"/>
          <w:color w:val="00B050"/>
          <w:kern w:val="0"/>
          <w:szCs w:val="24"/>
        </w:rPr>
        <w:t>solution :</w:t>
      </w:r>
      <w:proofErr w:type="gramEnd"/>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w:t>
      </w:r>
      <w:proofErr w:type="spellStart"/>
      <w:r w:rsidRPr="00397135">
        <w:rPr>
          <w:rFonts w:ascii="Times New Roman" w:eastAsia="新細明體" w:hAnsi="Times New Roman" w:cs="Times New Roman"/>
          <w:color w:val="00B050"/>
          <w:kern w:val="0"/>
          <w:szCs w:val="24"/>
        </w:rPr>
        <w:t>pmatrix</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beta_s</w:t>
      </w:r>
      <w:proofErr w:type="spellEnd"/>
      <w:r w:rsidRPr="00397135">
        <w:rPr>
          <w:rFonts w:ascii="Times New Roman" w:eastAsia="新細明體" w:hAnsi="Times New Roman" w:cs="Times New Roman"/>
          <w:color w:val="00B050"/>
          <w:kern w:val="0"/>
          <w:szCs w:val="24"/>
        </w:rPr>
        <w:t xml:space="preserve">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beta_t</w:t>
      </w:r>
      <w:proofErr w:type="spellEnd"/>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w:t>
      </w:r>
      <w:proofErr w:type="spellStart"/>
      <w:r w:rsidRPr="00397135">
        <w:rPr>
          <w:rFonts w:ascii="Times New Roman" w:eastAsia="新細明體" w:hAnsi="Times New Roman" w:cs="Times New Roman"/>
          <w:color w:val="00B050"/>
          <w:kern w:val="0"/>
          <w:szCs w:val="24"/>
        </w:rPr>
        <w:t>pmatrix</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 \</w:t>
      </w:r>
      <w:proofErr w:type="spellStart"/>
      <w:r w:rsidRPr="00397135">
        <w:rPr>
          <w:rFonts w:ascii="Times New Roman" w:eastAsia="新細明體" w:hAnsi="Times New Roman" w:cs="Times New Roman"/>
          <w:color w:val="00B050"/>
          <w:kern w:val="0"/>
          <w:szCs w:val="24"/>
        </w:rPr>
        <w:t>mathbf</w:t>
      </w:r>
      <w:proofErr w:type="spellEnd"/>
      <w:r w:rsidRPr="00397135">
        <w:rPr>
          <w:rFonts w:ascii="Times New Roman" w:eastAsia="新細明體" w:hAnsi="Times New Roman" w:cs="Times New Roman"/>
          <w:color w:val="00B050"/>
          <w:kern w:val="0"/>
          <w:szCs w:val="24"/>
        </w:rPr>
        <w:t>{X}^{\dagger}\</w:t>
      </w:r>
      <w:proofErr w:type="spellStart"/>
      <w:r w:rsidRPr="00397135">
        <w:rPr>
          <w:rFonts w:ascii="Times New Roman" w:eastAsia="新細明體" w:hAnsi="Times New Roman" w:cs="Times New Roman"/>
          <w:color w:val="00B050"/>
          <w:kern w:val="0"/>
          <w:szCs w:val="24"/>
        </w:rPr>
        <w:t>mathbf</w:t>
      </w:r>
      <w:proofErr w:type="spellEnd"/>
      <w:r w:rsidRPr="00397135">
        <w:rPr>
          <w:rFonts w:ascii="Times New Roman" w:eastAsia="新細明體" w:hAnsi="Times New Roman" w:cs="Times New Roman"/>
          <w:color w:val="00B050"/>
          <w:kern w:val="0"/>
          <w:szCs w:val="24"/>
        </w:rPr>
        <w:t>{Y},</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eq_beta_est</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w:t>
      </w:r>
      <w:proofErr w:type="spellStart"/>
      <w:r w:rsidRPr="00397135">
        <w:rPr>
          <w:rFonts w:ascii="Times New Roman" w:eastAsia="新細明體" w:hAnsi="Times New Roman" w:cs="Times New Roman"/>
          <w:kern w:val="0"/>
          <w:szCs w:val="24"/>
        </w:rPr>
        <w:t>mathbf</w:t>
      </w:r>
      <w:proofErr w:type="spellEnd"/>
      <w:r w:rsidRPr="00397135">
        <w:rPr>
          <w:rFonts w:ascii="Times New Roman" w:eastAsia="新細明體" w:hAnsi="Times New Roman" w:cs="Times New Roman"/>
          <w:kern w:val="0"/>
          <w:szCs w:val="24"/>
        </w:rPr>
        <w:t xml:space="preserve">{X}^{\dagger}$ is the Moore-Penrose </w:t>
      </w:r>
      <w:proofErr w:type="spellStart"/>
      <w:r w:rsidRPr="00397135">
        <w:rPr>
          <w:rFonts w:ascii="Times New Roman" w:eastAsia="新細明體" w:hAnsi="Times New Roman" w:cs="Times New Roman"/>
          <w:kern w:val="0"/>
          <w:szCs w:val="24"/>
        </w:rPr>
        <w:t>pseudoinverse</w:t>
      </w:r>
      <w:proofErr w:type="spellEnd"/>
      <w:r w:rsidRPr="00397135">
        <w:rPr>
          <w:rFonts w:ascii="Times New Roman" w:eastAsia="新細明體" w:hAnsi="Times New Roman" w:cs="Times New Roman"/>
          <w:kern w:val="0"/>
          <w:szCs w:val="24"/>
        </w:rPr>
        <w:t xml:space="preserve"> of matrix $\</w:t>
      </w:r>
      <w:proofErr w:type="spellStart"/>
      <w:r w:rsidRPr="00397135">
        <w:rPr>
          <w:rFonts w:ascii="Times New Roman" w:eastAsia="新細明體" w:hAnsi="Times New Roman" w:cs="Times New Roman"/>
          <w:kern w:val="0"/>
          <w:szCs w:val="24"/>
        </w:rPr>
        <w:t>mathbf</w:t>
      </w:r>
      <w:proofErr w:type="spellEnd"/>
      <w:r w:rsidRPr="00397135">
        <w:rPr>
          <w:rFonts w:ascii="Times New Roman" w:eastAsia="新細明體" w:hAnsi="Times New Roman" w:cs="Times New Roman"/>
          <w:kern w:val="0"/>
          <w:szCs w:val="24"/>
        </w:rPr>
        <w:t>{X}$.</w:t>
      </w:r>
    </w:p>
    <w:p w:rsidR="00397135" w:rsidRPr="00397135" w:rsidRDefault="00397135" w:rsidP="00397135">
      <w:pPr>
        <w:widowControl/>
        <w:rPr>
          <w:rFonts w:ascii="Times New Roman" w:eastAsia="新細明體" w:hAnsi="Times New Roman" w:cs="Times New Roman"/>
          <w:kern w:val="0"/>
          <w:szCs w:val="24"/>
        </w:rPr>
      </w:pP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\subsection{SISO source Decoder}</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\label{</w:t>
      </w:r>
      <w:proofErr w:type="spellStart"/>
      <w:r w:rsidRPr="00397135">
        <w:rPr>
          <w:rFonts w:ascii="Times New Roman" w:eastAsia="新細明體" w:hAnsi="Times New Roman" w:cs="Times New Roman"/>
          <w:color w:val="808080" w:themeColor="background1" w:themeShade="80"/>
          <w:kern w:val="0"/>
          <w:szCs w:val="24"/>
        </w:rPr>
        <w:t>bbb:siso_s_decoder</w:t>
      </w:r>
      <w:proofErr w:type="spellEnd"/>
      <w:r w:rsidRPr="00397135">
        <w:rPr>
          <w:rFonts w:ascii="Times New Roman" w:eastAsia="新細明體" w:hAnsi="Times New Roman" w:cs="Times New Roman"/>
          <w:color w:val="808080" w:themeColor="background1" w:themeShade="80"/>
          <w:kern w:val="0"/>
          <w:szCs w:val="24"/>
        </w:rPr>
        <w:t>}</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lastRenderedPageBreak/>
        <w:t>The SISO source decoder based on 3D-MRF model executes in term of log likelihood ratio (LLR) of each bit in the transmitted video sequences. For a single site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the input {\it a priori} LLR of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is denoted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L_i</w:t>
      </w:r>
      <w:proofErr w:type="spellEnd"/>
      <w:proofErr w:type="gramStart"/>
      <w:r w:rsidRPr="00397135">
        <w:rPr>
          <w:rFonts w:ascii="Times New Roman" w:eastAsia="新細明體" w:hAnsi="Times New Roman" w:cs="Times New Roman"/>
          <w:color w:val="00B050"/>
          <w:kern w:val="0"/>
          <w:szCs w:val="24"/>
        </w:rPr>
        <w:t>^{</w:t>
      </w:r>
      <w:proofErr w:type="gramEnd"/>
      <w:r w:rsidRPr="00397135">
        <w:rPr>
          <w:rFonts w:ascii="Times New Roman" w:eastAsia="新細明體" w:hAnsi="Times New Roman" w:cs="Times New Roman"/>
          <w:color w:val="00B050"/>
          <w:kern w:val="0"/>
          <w:szCs w:val="24"/>
        </w:rPr>
        <w:t>(I)} = L_s^{(I)}(</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 \</w:t>
      </w:r>
      <w:proofErr w:type="spellStart"/>
      <w:r w:rsidRPr="00397135">
        <w:rPr>
          <w:rFonts w:ascii="Times New Roman" w:eastAsia="新細明體" w:hAnsi="Times New Roman" w:cs="Times New Roman"/>
          <w:color w:val="00B050"/>
          <w:kern w:val="0"/>
          <w:szCs w:val="24"/>
        </w:rPr>
        <w:t>ln</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frac</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1)}{P(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0)}.</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For each site, the {\it a posteriori} probability output can be represented by the {\it a posteriori} LLR</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L_i</w:t>
      </w:r>
      <w:proofErr w:type="spellEnd"/>
      <w:r w:rsidRPr="00397135">
        <w:rPr>
          <w:rFonts w:ascii="Times New Roman" w:eastAsia="新細明體" w:hAnsi="Times New Roman" w:cs="Times New Roman"/>
          <w:color w:val="00B050"/>
          <w:kern w:val="0"/>
          <w:szCs w:val="24"/>
        </w:rPr>
        <w:t>^{(O)} =\</w:t>
      </w:r>
      <w:proofErr w:type="spellStart"/>
      <w:r w:rsidRPr="00397135">
        <w:rPr>
          <w:rFonts w:ascii="Times New Roman" w:eastAsia="新細明體" w:hAnsi="Times New Roman" w:cs="Times New Roman"/>
          <w:color w:val="00B050"/>
          <w:kern w:val="0"/>
          <w:szCs w:val="24"/>
        </w:rPr>
        <w:t>ln</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frac</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1 | L^{(I)}_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L^{(I)}_{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0 | L^{(I)}_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L^{(I)}_{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eq_LLR_app</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$L_{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}^{(I)}$ is the set composed of input {\it a priori} LLRs of $</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which is the neighborhood of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xml:space="preserve">$. From </w:t>
      </w:r>
      <w:proofErr w:type="spellStart"/>
      <w:r w:rsidRPr="00397135">
        <w:rPr>
          <w:rFonts w:ascii="Times New Roman" w:eastAsia="新細明體" w:hAnsi="Times New Roman" w:cs="Times New Roman"/>
          <w:kern w:val="0"/>
          <w:szCs w:val="24"/>
        </w:rPr>
        <w:t>Bayes</w:t>
      </w:r>
      <w:proofErr w:type="spellEnd"/>
      <w:r w:rsidRPr="00397135">
        <w:rPr>
          <w:rFonts w:ascii="Times New Roman" w:eastAsia="新細明體" w:hAnsi="Times New Roman" w:cs="Times New Roman"/>
          <w:kern w:val="0"/>
          <w:szCs w:val="24"/>
        </w:rPr>
        <w:t>' theorem and the fact that $</w:t>
      </w:r>
      <w:proofErr w:type="gramStart"/>
      <w:r w:rsidRPr="00397135">
        <w:rPr>
          <w:rFonts w:ascii="Times New Roman" w:eastAsia="新細明體" w:hAnsi="Times New Roman" w:cs="Times New Roman"/>
          <w:kern w:val="0"/>
          <w:szCs w:val="24"/>
        </w:rPr>
        <w:t>P(</w:t>
      </w:r>
      <w:proofErr w:type="spellStart"/>
      <w:proofErr w:type="gramEnd"/>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 1/2$ and $\</w:t>
      </w:r>
      <w:proofErr w:type="spellStart"/>
      <w:r w:rsidRPr="00397135">
        <w:rPr>
          <w:rFonts w:ascii="Times New Roman" w:eastAsia="新細明體" w:hAnsi="Times New Roman" w:cs="Times New Roman"/>
          <w:kern w:val="0"/>
          <w:szCs w:val="24"/>
        </w:rPr>
        <w:t>ln</w:t>
      </w:r>
      <w:proofErr w:type="spellEnd"/>
      <w:r w:rsidRPr="00397135">
        <w:rPr>
          <w:rFonts w:ascii="Times New Roman" w:eastAsia="新細明體" w:hAnsi="Times New Roman" w:cs="Times New Roman"/>
          <w:kern w:val="0"/>
          <w:szCs w:val="24"/>
        </w:rPr>
        <w:t>(P(</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=0)/P(</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xml:space="preserve"> =1)) = 0$ when the probability is not conditional on the input {\it a priori} information $L^{(I)}_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(\ref{</w:t>
      </w:r>
      <w:proofErr w:type="spellStart"/>
      <w:r w:rsidRPr="00397135">
        <w:rPr>
          <w:rFonts w:ascii="Times New Roman" w:eastAsia="新細明體" w:hAnsi="Times New Roman" w:cs="Times New Roman"/>
          <w:kern w:val="0"/>
          <w:szCs w:val="24"/>
        </w:rPr>
        <w:t>eq_LLR_app</w:t>
      </w:r>
      <w:proofErr w:type="spellEnd"/>
      <w:r w:rsidRPr="00397135">
        <w:rPr>
          <w:rFonts w:ascii="Times New Roman" w:eastAsia="新細明體" w:hAnsi="Times New Roman" w:cs="Times New Roman"/>
          <w:kern w:val="0"/>
          <w:szCs w:val="24"/>
        </w:rPr>
        <w:t>}) can be modified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\begin{align}</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L_i</w:t>
      </w:r>
      <w:proofErr w:type="spellEnd"/>
      <w:r w:rsidRPr="00397135">
        <w:rPr>
          <w:rFonts w:ascii="Times New Roman" w:eastAsia="新細明體" w:hAnsi="Times New Roman" w:cs="Times New Roman"/>
          <w:color w:val="00B050"/>
          <w:kern w:val="0"/>
          <w:szCs w:val="24"/>
        </w:rPr>
        <w:t>^{(O)} &amp;= \</w:t>
      </w:r>
      <w:proofErr w:type="spellStart"/>
      <w:r w:rsidRPr="00397135">
        <w:rPr>
          <w:rFonts w:ascii="Times New Roman" w:eastAsia="新細明體" w:hAnsi="Times New Roman" w:cs="Times New Roman"/>
          <w:color w:val="00B050"/>
          <w:kern w:val="0"/>
          <w:szCs w:val="24"/>
        </w:rPr>
        <w:t>ln</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frac</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1, L^{(I)}_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L^{(I)}_{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0, L^{(I)}_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L^{(I)}_{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nonumber</w:t>
      </w:r>
      <w:proofErr w:type="spellEnd"/>
      <w:r w:rsidRPr="00397135">
        <w:rPr>
          <w:rFonts w:ascii="Times New Roman" w:eastAsia="新細明體" w:hAnsi="Times New Roman" w:cs="Times New Roman"/>
          <w:color w:val="00B050"/>
          <w:kern w:val="0"/>
          <w:szCs w:val="24"/>
        </w:rPr>
        <w:t xml:space="preserve">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&amp;= \</w:t>
      </w:r>
      <w:proofErr w:type="spellStart"/>
      <w:r w:rsidRPr="00397135">
        <w:rPr>
          <w:rFonts w:ascii="Times New Roman" w:eastAsia="新細明體" w:hAnsi="Times New Roman" w:cs="Times New Roman"/>
          <w:color w:val="00B050"/>
          <w:kern w:val="0"/>
          <w:szCs w:val="24"/>
        </w:rPr>
        <w:t>ln</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frac</w:t>
      </w:r>
      <w:proofErr w:type="spellEnd"/>
      <w:r w:rsidRPr="00397135">
        <w:rPr>
          <w:rFonts w:ascii="Times New Roman" w:eastAsia="新細明體" w:hAnsi="Times New Roman" w:cs="Times New Roman"/>
          <w:color w:val="00B050"/>
          <w:kern w:val="0"/>
          <w:szCs w:val="24"/>
        </w:rPr>
        <w:t>{P(L^{(I)}_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 </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1, L^{(I)}_{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})}{P(L^{(I)}_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 </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0 L^{(I)}_{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 \</w:t>
      </w:r>
      <w:proofErr w:type="spellStart"/>
      <w:r w:rsidRPr="00397135">
        <w:rPr>
          <w:rFonts w:ascii="Times New Roman" w:eastAsia="新細明體" w:hAnsi="Times New Roman" w:cs="Times New Roman"/>
          <w:color w:val="00B050"/>
          <w:kern w:val="0"/>
          <w:szCs w:val="24"/>
        </w:rPr>
        <w:t>ln</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frac</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1 | L^{(I)}_{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0 | L^{(I)}_{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eq_LLR_app_bayes</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\end{align}</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Also, since that $L</w:t>
      </w:r>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(I)}_</w:t>
      </w:r>
      <w:proofErr w:type="spellStart"/>
      <w:r w:rsidRPr="00397135">
        <w:rPr>
          <w:rFonts w:ascii="Times New Roman" w:eastAsia="新細明體" w:hAnsi="Times New Roman" w:cs="Times New Roman"/>
          <w:kern w:val="0"/>
          <w:szCs w:val="24"/>
        </w:rPr>
        <w:t>i</w:t>
      </w:r>
      <w:proofErr w:type="spellEnd"/>
      <w:r w:rsidRPr="00397135">
        <w:rPr>
          <w:rFonts w:ascii="Times New Roman" w:eastAsia="新細明體" w:hAnsi="Times New Roman" w:cs="Times New Roman"/>
          <w:kern w:val="0"/>
          <w:szCs w:val="24"/>
        </w:rPr>
        <w:t>$ and $L^{(I)}_{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are conditionally independent when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is given, (\ref{</w:t>
      </w:r>
      <w:proofErr w:type="spellStart"/>
      <w:r w:rsidRPr="00397135">
        <w:rPr>
          <w:rFonts w:ascii="Times New Roman" w:eastAsia="新細明體" w:hAnsi="Times New Roman" w:cs="Times New Roman"/>
          <w:kern w:val="0"/>
          <w:szCs w:val="24"/>
        </w:rPr>
        <w:t>eq_LLR_app_bayes</w:t>
      </w:r>
      <w:proofErr w:type="spellEnd"/>
      <w:r w:rsidRPr="00397135">
        <w:rPr>
          <w:rFonts w:ascii="Times New Roman" w:eastAsia="新細明體" w:hAnsi="Times New Roman" w:cs="Times New Roman"/>
          <w:kern w:val="0"/>
          <w:szCs w:val="24"/>
        </w:rPr>
        <w:t>}) is further derived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L_i</w:t>
      </w:r>
      <w:proofErr w:type="spellEnd"/>
      <w:r w:rsidRPr="00397135">
        <w:rPr>
          <w:rFonts w:ascii="Times New Roman" w:eastAsia="新細明體" w:hAnsi="Times New Roman" w:cs="Times New Roman"/>
          <w:color w:val="00B050"/>
          <w:kern w:val="0"/>
          <w:szCs w:val="24"/>
        </w:rPr>
        <w:t>^{(O)} = \</w:t>
      </w:r>
      <w:proofErr w:type="spellStart"/>
      <w:r w:rsidRPr="00397135">
        <w:rPr>
          <w:rFonts w:ascii="Times New Roman" w:eastAsia="新細明體" w:hAnsi="Times New Roman" w:cs="Times New Roman"/>
          <w:color w:val="00B050"/>
          <w:kern w:val="0"/>
          <w:szCs w:val="24"/>
        </w:rPr>
        <w:t>ln</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frac</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1| L^{(I)}_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0|L^{(I)}_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w:t>
      </w:r>
      <w:proofErr w:type="spellStart"/>
      <w:r w:rsidRPr="00397135">
        <w:rPr>
          <w:rFonts w:ascii="Times New Roman" w:eastAsia="新細明體" w:hAnsi="Times New Roman" w:cs="Times New Roman"/>
          <w:color w:val="00B050"/>
          <w:kern w:val="0"/>
          <w:szCs w:val="24"/>
        </w:rPr>
        <w:t>ln</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frac</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1| L^{(I)}_{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})}{P(</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0|L^{(I)}_{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\end{equation}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the first term are simply $</w:t>
      </w:r>
      <w:proofErr w:type="spellStart"/>
      <w:r w:rsidRPr="00397135">
        <w:rPr>
          <w:rFonts w:ascii="Times New Roman" w:eastAsia="新細明體" w:hAnsi="Times New Roman" w:cs="Times New Roman"/>
          <w:kern w:val="0"/>
          <w:szCs w:val="24"/>
        </w:rPr>
        <w:t>L_i</w:t>
      </w:r>
      <w:proofErr w:type="spellEnd"/>
      <w:r w:rsidRPr="00397135">
        <w:rPr>
          <w:rFonts w:ascii="Times New Roman" w:eastAsia="新細明體" w:hAnsi="Times New Roman" w:cs="Times New Roman"/>
          <w:kern w:val="0"/>
          <w:szCs w:val="24"/>
        </w:rPr>
        <w:t>^{(I)}$ itself, and the second term is the probabilities conditional on $</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described from the 3D-MRF model. Because the uncertainty of $u_{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in decoder, a novel solution which exploits only LLRs of each site with a low computation overhead is proposed in ~\cite{3d_mrf}. The conditional probability of a site $</w:t>
      </w:r>
      <w:proofErr w:type="spellStart"/>
      <w:r w:rsidRPr="00397135">
        <w:rPr>
          <w:rFonts w:ascii="Times New Roman" w:eastAsia="新細明體" w:hAnsi="Times New Roman" w:cs="Times New Roman"/>
          <w:kern w:val="0"/>
          <w:szCs w:val="24"/>
        </w:rPr>
        <w:t>u_i</w:t>
      </w:r>
      <w:proofErr w:type="spellEnd"/>
      <w:r w:rsidRPr="00397135">
        <w:rPr>
          <w:rFonts w:ascii="Times New Roman" w:eastAsia="新細明體" w:hAnsi="Times New Roman" w:cs="Times New Roman"/>
          <w:kern w:val="0"/>
          <w:szCs w:val="24"/>
        </w:rPr>
        <w:t>$ derived in (\ref{</w:t>
      </w:r>
      <w:proofErr w:type="spellStart"/>
      <w:r w:rsidRPr="00397135">
        <w:rPr>
          <w:rFonts w:ascii="Times New Roman" w:eastAsia="新細明體" w:hAnsi="Times New Roman" w:cs="Times New Roman"/>
          <w:kern w:val="0"/>
          <w:szCs w:val="24"/>
        </w:rPr>
        <w:t>eq_Gibbs</w:t>
      </w:r>
      <w:proofErr w:type="spellEnd"/>
      <w:r w:rsidRPr="00397135">
        <w:rPr>
          <w:rFonts w:ascii="Times New Roman" w:eastAsia="新細明體" w:hAnsi="Times New Roman" w:cs="Times New Roman"/>
          <w:kern w:val="0"/>
          <w:szCs w:val="24"/>
        </w:rPr>
        <w:t>}) is modified based on the expectation of the energy function $</w:t>
      </w:r>
      <w:proofErr w:type="gramStart"/>
      <w:r w:rsidRPr="00397135">
        <w:rPr>
          <w:rFonts w:ascii="Times New Roman" w:eastAsia="新細明體" w:hAnsi="Times New Roman" w:cs="Times New Roman"/>
          <w:kern w:val="0"/>
          <w:szCs w:val="24"/>
        </w:rPr>
        <w:t>U(</w:t>
      </w:r>
      <w:proofErr w:type="spellStart"/>
      <w:proofErr w:type="gramEnd"/>
      <w:r w:rsidRPr="00397135">
        <w:rPr>
          <w:rFonts w:ascii="Times New Roman" w:eastAsia="新細明體" w:hAnsi="Times New Roman" w:cs="Times New Roman"/>
          <w:kern w:val="0"/>
          <w:szCs w:val="24"/>
        </w:rPr>
        <w:t>u_i,u</w:t>
      </w:r>
      <w:proofErr w:type="spellEnd"/>
      <w:r w:rsidRPr="00397135">
        <w:rPr>
          <w:rFonts w:ascii="Times New Roman" w:eastAsia="新細明體" w:hAnsi="Times New Roman" w:cs="Times New Roman"/>
          <w:kern w:val="0"/>
          <w:szCs w:val="24"/>
        </w:rPr>
        <w:t>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over $L_{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\begin{align}</w:t>
      </w:r>
    </w:p>
    <w:p w:rsidR="00397135" w:rsidRPr="00397135" w:rsidRDefault="00397135" w:rsidP="00397135">
      <w:pPr>
        <w:widowControl/>
        <w:rPr>
          <w:rFonts w:ascii="Times New Roman" w:eastAsia="新細明體" w:hAnsi="Times New Roman" w:cs="Times New Roman"/>
          <w:color w:val="00B050"/>
          <w:kern w:val="0"/>
          <w:szCs w:val="24"/>
        </w:rPr>
      </w:pPr>
      <w:proofErr w:type="gramStart"/>
      <w:r w:rsidRPr="00397135">
        <w:rPr>
          <w:rFonts w:ascii="Times New Roman" w:eastAsia="新細明體" w:hAnsi="Times New Roman" w:cs="Times New Roman"/>
          <w:color w:val="00B050"/>
          <w:kern w:val="0"/>
          <w:szCs w:val="24"/>
        </w:rPr>
        <w:lastRenderedPageBreak/>
        <w:t>P(</w:t>
      </w:r>
      <w:proofErr w:type="spellStart"/>
      <w:proofErr w:type="gramEnd"/>
      <w:r w:rsidRPr="00397135">
        <w:rPr>
          <w:rFonts w:ascii="Times New Roman" w:eastAsia="新細明體" w:hAnsi="Times New Roman" w:cs="Times New Roman"/>
          <w:color w:val="00B050"/>
          <w:kern w:val="0"/>
          <w:szCs w:val="24"/>
        </w:rPr>
        <w:t>u_i|L</w:t>
      </w:r>
      <w:proofErr w:type="spellEnd"/>
      <w:r w:rsidRPr="00397135">
        <w:rPr>
          <w:rFonts w:ascii="Times New Roman" w:eastAsia="新細明體" w:hAnsi="Times New Roman" w:cs="Times New Roman"/>
          <w:color w:val="00B050"/>
          <w:kern w:val="0"/>
          <w:szCs w:val="24"/>
        </w:rPr>
        <w:t>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&amp;= Z^{-1}\times e^{-E[U(</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L_{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eq_app_exp</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\end{align}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$E[\</w:t>
      </w:r>
      <w:proofErr w:type="spellStart"/>
      <w:r w:rsidRPr="00397135">
        <w:rPr>
          <w:rFonts w:ascii="Times New Roman" w:eastAsia="新細明體" w:hAnsi="Times New Roman" w:cs="Times New Roman"/>
          <w:kern w:val="0"/>
          <w:szCs w:val="24"/>
        </w:rPr>
        <w:t>cdot</w:t>
      </w:r>
      <w:proofErr w:type="spellEnd"/>
      <w:r w:rsidRPr="00397135">
        <w:rPr>
          <w:rFonts w:ascii="Times New Roman" w:eastAsia="新細明體" w:hAnsi="Times New Roman" w:cs="Times New Roman"/>
          <w:kern w:val="0"/>
          <w:szCs w:val="24"/>
        </w:rPr>
        <w:t>]$ is the expectation function based on a given probability distribution. From (\ref{</w:t>
      </w:r>
      <w:proofErr w:type="spellStart"/>
      <w:r w:rsidRPr="00397135">
        <w:rPr>
          <w:rFonts w:ascii="Times New Roman" w:eastAsia="新細明體" w:hAnsi="Times New Roman" w:cs="Times New Roman"/>
          <w:kern w:val="0"/>
          <w:szCs w:val="24"/>
        </w:rPr>
        <w:t>eq_energy_U</w:t>
      </w:r>
      <w:proofErr w:type="spellEnd"/>
      <w:r w:rsidRPr="00397135">
        <w:rPr>
          <w:rFonts w:ascii="Times New Roman" w:eastAsia="新細明體" w:hAnsi="Times New Roman" w:cs="Times New Roman"/>
          <w:kern w:val="0"/>
          <w:szCs w:val="24"/>
        </w:rPr>
        <w:t>}-\ref{</w:t>
      </w:r>
      <w:proofErr w:type="spellStart"/>
      <w:r w:rsidRPr="00397135">
        <w:rPr>
          <w:rFonts w:ascii="Times New Roman" w:eastAsia="新細明體" w:hAnsi="Times New Roman" w:cs="Times New Roman"/>
          <w:kern w:val="0"/>
          <w:szCs w:val="24"/>
        </w:rPr>
        <w:t>eq_energy_beta</w:t>
      </w:r>
      <w:proofErr w:type="spellEnd"/>
      <w:r w:rsidRPr="00397135">
        <w:rPr>
          <w:rFonts w:ascii="Times New Roman" w:eastAsia="新細明體" w:hAnsi="Times New Roman" w:cs="Times New Roman"/>
          <w:kern w:val="0"/>
          <w:szCs w:val="24"/>
        </w:rPr>
        <w:t xml:space="preserve">}), the expectation of energy function is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 xml:space="preserve">\begin{align}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eq_energy_function_exp</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E[U(</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u_{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L_{</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 &amp;= \sum_{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^{[s]}}E[</w:t>
      </w:r>
      <w:proofErr w:type="spellStart"/>
      <w:r w:rsidRPr="00397135">
        <w:rPr>
          <w:rFonts w:ascii="Times New Roman" w:eastAsia="新細明體" w:hAnsi="Times New Roman" w:cs="Times New Roman"/>
          <w:color w:val="00B050"/>
          <w:kern w:val="0"/>
          <w:szCs w:val="24"/>
        </w:rPr>
        <w:t>V_c</w:t>
      </w:r>
      <w:proofErr w:type="spellEnd"/>
      <w:r w:rsidRPr="00397135">
        <w:rPr>
          <w:rFonts w:ascii="Times New Roman" w:eastAsia="新細明體" w:hAnsi="Times New Roman" w:cs="Times New Roman"/>
          <w:color w:val="00B050"/>
          <w:kern w:val="0"/>
          <w:szCs w:val="24"/>
        </w:rPr>
        <w:t>^{[s]}(</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\sum_{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^{[t]}} E[</w:t>
      </w:r>
      <w:proofErr w:type="spellStart"/>
      <w:r w:rsidRPr="00397135">
        <w:rPr>
          <w:rFonts w:ascii="Times New Roman" w:eastAsia="新細明體" w:hAnsi="Times New Roman" w:cs="Times New Roman"/>
          <w:color w:val="00B050"/>
          <w:kern w:val="0"/>
          <w:szCs w:val="24"/>
        </w:rPr>
        <w:t>V_c</w:t>
      </w:r>
      <w:proofErr w:type="spellEnd"/>
      <w:r w:rsidRPr="00397135">
        <w:rPr>
          <w:rFonts w:ascii="Times New Roman" w:eastAsia="新細明體" w:hAnsi="Times New Roman" w:cs="Times New Roman"/>
          <w:color w:val="00B050"/>
          <w:kern w:val="0"/>
          <w:szCs w:val="24"/>
        </w:rPr>
        <w:t>^{[t]}(</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&amp; = \sum_{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^{[s]}}\</w:t>
      </w:r>
      <w:proofErr w:type="spellStart"/>
      <w:r w:rsidRPr="00397135">
        <w:rPr>
          <w:rFonts w:ascii="Times New Roman" w:eastAsia="新細明體" w:hAnsi="Times New Roman" w:cs="Times New Roman"/>
          <w:color w:val="00B050"/>
          <w:kern w:val="0"/>
          <w:szCs w:val="24"/>
        </w:rPr>
        <w:t>beta_s</w:t>
      </w:r>
      <w:proofErr w:type="spellEnd"/>
      <w:r w:rsidRPr="00397135">
        <w:rPr>
          <w:rFonts w:ascii="Times New Roman" w:eastAsia="新細明體" w:hAnsi="Times New Roman" w:cs="Times New Roman"/>
          <w:color w:val="00B050"/>
          <w:kern w:val="0"/>
          <w:szCs w:val="24"/>
        </w:rPr>
        <w:t xml:space="preserve"> (P(u_{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w:t>
      </w:r>
      <w:proofErr w:type="spellStart"/>
      <w:r w:rsidRPr="00397135">
        <w:rPr>
          <w:rFonts w:ascii="Times New Roman" w:eastAsia="新細明體" w:hAnsi="Times New Roman" w:cs="Times New Roman"/>
          <w:color w:val="00B050"/>
          <w:kern w:val="0"/>
          <w:szCs w:val="24"/>
        </w:rPr>
        <w:t>neq</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'}))+\sum_{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^{[t]}}\</w:t>
      </w:r>
      <w:proofErr w:type="spellStart"/>
      <w:r w:rsidRPr="00397135">
        <w:rPr>
          <w:rFonts w:ascii="Times New Roman" w:eastAsia="新細明體" w:hAnsi="Times New Roman" w:cs="Times New Roman"/>
          <w:color w:val="00B050"/>
          <w:kern w:val="0"/>
          <w:szCs w:val="24"/>
        </w:rPr>
        <w:t>beta_t</w:t>
      </w:r>
      <w:proofErr w:type="spellEnd"/>
      <w:r w:rsidRPr="00397135">
        <w:rPr>
          <w:rFonts w:ascii="Times New Roman" w:eastAsia="新細明體" w:hAnsi="Times New Roman" w:cs="Times New Roman"/>
          <w:color w:val="00B050"/>
          <w:kern w:val="0"/>
          <w:szCs w:val="24"/>
        </w:rPr>
        <w:t xml:space="preserve"> (P(u_{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w:t>
      </w:r>
      <w:proofErr w:type="spellStart"/>
      <w:r w:rsidRPr="00397135">
        <w:rPr>
          <w:rFonts w:ascii="Times New Roman" w:eastAsia="新細明體" w:hAnsi="Times New Roman" w:cs="Times New Roman"/>
          <w:color w:val="00B050"/>
          <w:kern w:val="0"/>
          <w:szCs w:val="24"/>
        </w:rPr>
        <w:t>neq</w:t>
      </w:r>
      <w:proofErr w:type="spellEnd"/>
      <w:r w:rsidRPr="00397135">
        <w:rPr>
          <w:rFonts w:ascii="Times New Roman" w:eastAsia="新細明體" w:hAnsi="Times New Roman" w:cs="Times New Roman"/>
          <w:color w:val="00B050"/>
          <w:kern w:val="0"/>
          <w:szCs w:val="24"/>
        </w:rPr>
        <w:t xml:space="preserve"> </w:t>
      </w:r>
      <w:proofErr w:type="spellStart"/>
      <w:r w:rsidRPr="00397135">
        <w:rPr>
          <w:rFonts w:ascii="Times New Roman" w:eastAsia="新細明體" w:hAnsi="Times New Roman" w:cs="Times New Roman"/>
          <w:color w:val="00B050"/>
          <w:kern w:val="0"/>
          <w:szCs w:val="24"/>
        </w:rPr>
        <w:t>u_i</w:t>
      </w:r>
      <w:proofErr w:type="spellEnd"/>
      <w:r w:rsidRPr="00397135">
        <w:rPr>
          <w:rFonts w:ascii="Times New Roman" w:eastAsia="新細明體" w:hAnsi="Times New Roman" w:cs="Times New Roman"/>
          <w:color w:val="00B050"/>
          <w:kern w:val="0"/>
          <w:szCs w:val="24"/>
        </w:rPr>
        <w:t xml:space="preserve"> | 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eq_energy_function_exp_beta</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\end{align}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w:t>
      </w:r>
      <w:proofErr w:type="spellStart"/>
      <w:r w:rsidRPr="00397135">
        <w:rPr>
          <w:rFonts w:ascii="Times New Roman" w:eastAsia="新細明體" w:hAnsi="Times New Roman" w:cs="Times New Roman"/>
          <w:kern w:val="0"/>
          <w:szCs w:val="24"/>
        </w:rPr>
        <w:t>beta_s</w:t>
      </w:r>
      <w:proofErr w:type="spellEnd"/>
      <w:r w:rsidRPr="00397135">
        <w:rPr>
          <w:rFonts w:ascii="Times New Roman" w:eastAsia="新細明體" w:hAnsi="Times New Roman" w:cs="Times New Roman"/>
          <w:kern w:val="0"/>
          <w:szCs w:val="24"/>
        </w:rPr>
        <w:t>$ and $\</w:t>
      </w:r>
      <w:proofErr w:type="spellStart"/>
      <w:r w:rsidRPr="00397135">
        <w:rPr>
          <w:rFonts w:ascii="Times New Roman" w:eastAsia="新細明體" w:hAnsi="Times New Roman" w:cs="Times New Roman"/>
          <w:kern w:val="0"/>
          <w:szCs w:val="24"/>
        </w:rPr>
        <w:t>beta_t</w:t>
      </w:r>
      <w:proofErr w:type="spellEnd"/>
      <w:r w:rsidRPr="00397135">
        <w:rPr>
          <w:rFonts w:ascii="Times New Roman" w:eastAsia="新細明體" w:hAnsi="Times New Roman" w:cs="Times New Roman"/>
          <w:kern w:val="0"/>
          <w:szCs w:val="24"/>
        </w:rPr>
        <w:t>$ are the estimated 3D-MRF parameters in decoding.</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By combining (\ref{</w:t>
      </w:r>
      <w:proofErr w:type="spellStart"/>
      <w:r w:rsidRPr="00397135">
        <w:rPr>
          <w:rFonts w:ascii="Times New Roman" w:eastAsia="新細明體" w:hAnsi="Times New Roman" w:cs="Times New Roman"/>
          <w:kern w:val="0"/>
          <w:szCs w:val="24"/>
        </w:rPr>
        <w:t>eq_LLR_app</w:t>
      </w:r>
      <w:proofErr w:type="spellEnd"/>
      <w:r w:rsidRPr="00397135">
        <w:rPr>
          <w:rFonts w:ascii="Times New Roman" w:eastAsia="新細明體" w:hAnsi="Times New Roman" w:cs="Times New Roman"/>
          <w:kern w:val="0"/>
          <w:szCs w:val="24"/>
        </w:rPr>
        <w:t>})-(\ref{</w:t>
      </w:r>
      <w:proofErr w:type="spellStart"/>
      <w:r w:rsidRPr="00397135">
        <w:rPr>
          <w:rFonts w:ascii="Times New Roman" w:eastAsia="新細明體" w:hAnsi="Times New Roman" w:cs="Times New Roman"/>
          <w:kern w:val="0"/>
          <w:szCs w:val="24"/>
        </w:rPr>
        <w:t>eq_energy_function_exp_beta</w:t>
      </w:r>
      <w:proofErr w:type="spellEnd"/>
      <w:r w:rsidRPr="00397135">
        <w:rPr>
          <w:rFonts w:ascii="Times New Roman" w:eastAsia="新細明體" w:hAnsi="Times New Roman" w:cs="Times New Roman"/>
          <w:kern w:val="0"/>
          <w:szCs w:val="24"/>
        </w:rPr>
        <w:t>}), the {\it a posteriori} LLR in (\ref{</w:t>
      </w:r>
      <w:proofErr w:type="spellStart"/>
      <w:r w:rsidRPr="00397135">
        <w:rPr>
          <w:rFonts w:ascii="Times New Roman" w:eastAsia="新細明體" w:hAnsi="Times New Roman" w:cs="Times New Roman"/>
          <w:kern w:val="0"/>
          <w:szCs w:val="24"/>
        </w:rPr>
        <w:t>eq_LLR_app</w:t>
      </w:r>
      <w:proofErr w:type="spellEnd"/>
      <w:r w:rsidRPr="00397135">
        <w:rPr>
          <w:rFonts w:ascii="Times New Roman" w:eastAsia="新細明體" w:hAnsi="Times New Roman" w:cs="Times New Roman"/>
          <w:kern w:val="0"/>
          <w:szCs w:val="24"/>
        </w:rPr>
        <w:t>}) can be shown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\begin{align}</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L_i</w:t>
      </w:r>
      <w:proofErr w:type="spellEnd"/>
      <w:proofErr w:type="gramStart"/>
      <w:r w:rsidRPr="00397135">
        <w:rPr>
          <w:rFonts w:ascii="Times New Roman" w:eastAsia="新細明體" w:hAnsi="Times New Roman" w:cs="Times New Roman"/>
          <w:color w:val="00B050"/>
          <w:kern w:val="0"/>
          <w:szCs w:val="24"/>
        </w:rPr>
        <w:t>^{</w:t>
      </w:r>
      <w:proofErr w:type="gramEnd"/>
      <w:r w:rsidRPr="00397135">
        <w:rPr>
          <w:rFonts w:ascii="Times New Roman" w:eastAsia="新細明體" w:hAnsi="Times New Roman" w:cs="Times New Roman"/>
          <w:color w:val="00B050"/>
          <w:kern w:val="0"/>
          <w:szCs w:val="24"/>
        </w:rPr>
        <w:t>(O)} = &amp; \sum_{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^{[s]}} \</w:t>
      </w:r>
      <w:proofErr w:type="spellStart"/>
      <w:r w:rsidRPr="00397135">
        <w:rPr>
          <w:rFonts w:ascii="Times New Roman" w:eastAsia="新細明體" w:hAnsi="Times New Roman" w:cs="Times New Roman"/>
          <w:color w:val="00B050"/>
          <w:kern w:val="0"/>
          <w:szCs w:val="24"/>
        </w:rPr>
        <w:t>beta_s</w:t>
      </w:r>
      <w:proofErr w:type="spellEnd"/>
      <w:r w:rsidRPr="00397135">
        <w:rPr>
          <w:rFonts w:ascii="Times New Roman" w:eastAsia="新細明體" w:hAnsi="Times New Roman" w:cs="Times New Roman"/>
          <w:color w:val="00B050"/>
          <w:kern w:val="0"/>
          <w:szCs w:val="24"/>
        </w:rPr>
        <w:t xml:space="preserve"> (P(u_{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1 | 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P(u_{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0 | 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w:t>
      </w:r>
      <w:proofErr w:type="spellStart"/>
      <w:r w:rsidRPr="00397135">
        <w:rPr>
          <w:rFonts w:ascii="Times New Roman" w:eastAsia="新細明體" w:hAnsi="Times New Roman" w:cs="Times New Roman"/>
          <w:color w:val="00B050"/>
          <w:kern w:val="0"/>
          <w:szCs w:val="24"/>
        </w:rPr>
        <w:t>nonumber</w:t>
      </w:r>
      <w:proofErr w:type="spellEnd"/>
      <w:r w:rsidRPr="00397135">
        <w:rPr>
          <w:rFonts w:ascii="Times New Roman" w:eastAsia="新細明體" w:hAnsi="Times New Roman" w:cs="Times New Roman"/>
          <w:color w:val="00B050"/>
          <w:kern w:val="0"/>
          <w:szCs w:val="24"/>
        </w:rPr>
        <w:t xml:space="preserve">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&amp; + \sum</w:t>
      </w:r>
      <w:proofErr w:type="gramStart"/>
      <w:r w:rsidRPr="00397135">
        <w:rPr>
          <w:rFonts w:ascii="Times New Roman" w:eastAsia="新細明體" w:hAnsi="Times New Roman" w:cs="Times New Roman"/>
          <w:color w:val="00B050"/>
          <w:kern w:val="0"/>
          <w:szCs w:val="24"/>
        </w:rPr>
        <w:t>_{</w:t>
      </w:r>
      <w:proofErr w:type="spellStart"/>
      <w:proofErr w:type="gramEnd"/>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^{[t]}} \</w:t>
      </w:r>
      <w:proofErr w:type="spellStart"/>
      <w:r w:rsidRPr="00397135">
        <w:rPr>
          <w:rFonts w:ascii="Times New Roman" w:eastAsia="新細明體" w:hAnsi="Times New Roman" w:cs="Times New Roman"/>
          <w:color w:val="00B050"/>
          <w:kern w:val="0"/>
          <w:szCs w:val="24"/>
        </w:rPr>
        <w:t>beta_t</w:t>
      </w:r>
      <w:proofErr w:type="spellEnd"/>
      <w:r w:rsidRPr="00397135">
        <w:rPr>
          <w:rFonts w:ascii="Times New Roman" w:eastAsia="新細明體" w:hAnsi="Times New Roman" w:cs="Times New Roman"/>
          <w:color w:val="00B050"/>
          <w:kern w:val="0"/>
          <w:szCs w:val="24"/>
        </w:rPr>
        <w:t>(P(u_{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1 | 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P(u_{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0 | 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 </w:t>
      </w:r>
      <w:proofErr w:type="spellStart"/>
      <w:r w:rsidRPr="00397135">
        <w:rPr>
          <w:rFonts w:ascii="Times New Roman" w:eastAsia="新細明體" w:hAnsi="Times New Roman" w:cs="Times New Roman"/>
          <w:color w:val="00B050"/>
          <w:kern w:val="0"/>
          <w:szCs w:val="24"/>
        </w:rPr>
        <w:t>L_i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eq_app_LLR_final</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\end{align}</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the first term and second term correspond to the extrinsic information of spatial part and temporal part in 3D-MRF respectively, and the third term is simply the {\it a priori} information. Thus, we reformulate the 3D-MRF decoding output as</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\begin{equation}\label{</w:t>
      </w:r>
      <w:proofErr w:type="spellStart"/>
      <w:r w:rsidRPr="00397135">
        <w:rPr>
          <w:rFonts w:ascii="Times New Roman" w:eastAsia="新細明體" w:hAnsi="Times New Roman" w:cs="Times New Roman"/>
          <w:color w:val="00B050"/>
          <w:kern w:val="0"/>
          <w:szCs w:val="24"/>
        </w:rPr>
        <w:t>eq_app_LLR_final_short</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L_i</w:t>
      </w:r>
      <w:proofErr w:type="spellEnd"/>
      <w:proofErr w:type="gramStart"/>
      <w:r w:rsidRPr="00397135">
        <w:rPr>
          <w:rFonts w:ascii="Times New Roman" w:eastAsia="新細明體" w:hAnsi="Times New Roman" w:cs="Times New Roman"/>
          <w:color w:val="00B050"/>
          <w:kern w:val="0"/>
          <w:szCs w:val="24"/>
        </w:rPr>
        <w:t>^{</w:t>
      </w:r>
      <w:proofErr w:type="gramEnd"/>
      <w:r w:rsidRPr="00397135">
        <w:rPr>
          <w:rFonts w:ascii="Times New Roman" w:eastAsia="新細明體" w:hAnsi="Times New Roman" w:cs="Times New Roman"/>
          <w:color w:val="00B050"/>
          <w:kern w:val="0"/>
          <w:szCs w:val="24"/>
        </w:rPr>
        <w:t xml:space="preserve">(O)} = </w:t>
      </w:r>
      <w:proofErr w:type="spellStart"/>
      <w:r w:rsidRPr="00397135">
        <w:rPr>
          <w:rFonts w:ascii="Times New Roman" w:eastAsia="新細明體" w:hAnsi="Times New Roman" w:cs="Times New Roman"/>
          <w:color w:val="00B050"/>
          <w:kern w:val="0"/>
          <w:szCs w:val="24"/>
        </w:rPr>
        <w:t>L_i</w:t>
      </w:r>
      <w:proofErr w:type="spellEnd"/>
      <w:r w:rsidRPr="00397135">
        <w:rPr>
          <w:rFonts w:ascii="Times New Roman" w:eastAsia="新細明體" w:hAnsi="Times New Roman" w:cs="Times New Roman"/>
          <w:color w:val="00B050"/>
          <w:kern w:val="0"/>
          <w:szCs w:val="24"/>
        </w:rPr>
        <w:t xml:space="preserve">^{(E,s)} + </w:t>
      </w:r>
      <w:proofErr w:type="spellStart"/>
      <w:r w:rsidRPr="00397135">
        <w:rPr>
          <w:rFonts w:ascii="Times New Roman" w:eastAsia="新細明體" w:hAnsi="Times New Roman" w:cs="Times New Roman"/>
          <w:color w:val="00B050"/>
          <w:kern w:val="0"/>
          <w:szCs w:val="24"/>
        </w:rPr>
        <w:t>L_i</w:t>
      </w:r>
      <w:proofErr w:type="spellEnd"/>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E,t</w:t>
      </w:r>
      <w:proofErr w:type="spellEnd"/>
      <w:r w:rsidRPr="00397135">
        <w:rPr>
          <w:rFonts w:ascii="Times New Roman" w:eastAsia="新細明體" w:hAnsi="Times New Roman" w:cs="Times New Roman"/>
          <w:color w:val="00B050"/>
          <w:kern w:val="0"/>
          <w:szCs w:val="24"/>
        </w:rPr>
        <w:t xml:space="preserve">)} + </w:t>
      </w:r>
      <w:proofErr w:type="spellStart"/>
      <w:r w:rsidRPr="00397135">
        <w:rPr>
          <w:rFonts w:ascii="Times New Roman" w:eastAsia="新細明體" w:hAnsi="Times New Roman" w:cs="Times New Roman"/>
          <w:color w:val="00B050"/>
          <w:kern w:val="0"/>
          <w:szCs w:val="24"/>
        </w:rPr>
        <w:t>L_i</w:t>
      </w:r>
      <w:proofErr w:type="spellEnd"/>
      <w:r w:rsidRPr="00397135">
        <w:rPr>
          <w:rFonts w:ascii="Times New Roman" w:eastAsia="新細明體" w:hAnsi="Times New Roman" w:cs="Times New Roman"/>
          <w:color w:val="00B050"/>
          <w:kern w:val="0"/>
          <w:szCs w:val="24"/>
        </w:rPr>
        <w:t>^{(I)},</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color w:val="00B050"/>
          <w:kern w:val="0"/>
          <w:szCs w:val="24"/>
        </w:rPr>
        <w:t>\end{equation}</w:t>
      </w:r>
      <w:r w:rsidRPr="00397135">
        <w:rPr>
          <w:rFonts w:ascii="Times New Roman" w:eastAsia="新細明體" w:hAnsi="Times New Roman" w:cs="Times New Roman"/>
          <w:kern w:val="0"/>
          <w:szCs w:val="24"/>
        </w:rPr>
        <w:t xml:space="preserve"> </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where</w:t>
      </w:r>
      <w:proofErr w:type="gramEnd"/>
      <w:r w:rsidRPr="00397135">
        <w:rPr>
          <w:rFonts w:ascii="Times New Roman" w:eastAsia="新細明體" w:hAnsi="Times New Roman" w:cs="Times New Roman"/>
          <w:kern w:val="0"/>
          <w:szCs w:val="24"/>
        </w:rPr>
        <w:t xml:space="preserve">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\begin{align}\label{</w:t>
      </w:r>
      <w:proofErr w:type="spellStart"/>
      <w:r w:rsidRPr="00397135">
        <w:rPr>
          <w:rFonts w:ascii="Times New Roman" w:eastAsia="新細明體" w:hAnsi="Times New Roman" w:cs="Times New Roman"/>
          <w:color w:val="00B050"/>
          <w:kern w:val="0"/>
          <w:szCs w:val="24"/>
        </w:rPr>
        <w:t>eq_app_LLR_spatial</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L_i</w:t>
      </w:r>
      <w:proofErr w:type="spellEnd"/>
      <w:r w:rsidRPr="00397135">
        <w:rPr>
          <w:rFonts w:ascii="Times New Roman" w:eastAsia="新細明體" w:hAnsi="Times New Roman" w:cs="Times New Roman"/>
          <w:color w:val="00B050"/>
          <w:kern w:val="0"/>
          <w:szCs w:val="24"/>
        </w:rPr>
        <w:t>^{(E,s)} = \sum_{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^{[s]}} \</w:t>
      </w:r>
      <w:proofErr w:type="spellStart"/>
      <w:r w:rsidRPr="00397135">
        <w:rPr>
          <w:rFonts w:ascii="Times New Roman" w:eastAsia="新細明體" w:hAnsi="Times New Roman" w:cs="Times New Roman"/>
          <w:color w:val="00B050"/>
          <w:kern w:val="0"/>
          <w:szCs w:val="24"/>
        </w:rPr>
        <w:t>beta_s</w:t>
      </w:r>
      <w:proofErr w:type="spellEnd"/>
      <w:r w:rsidRPr="00397135">
        <w:rPr>
          <w:rFonts w:ascii="Times New Roman" w:eastAsia="新細明體" w:hAnsi="Times New Roman" w:cs="Times New Roman"/>
          <w:color w:val="00B050"/>
          <w:kern w:val="0"/>
          <w:szCs w:val="24"/>
        </w:rPr>
        <w:t xml:space="preserve"> (P(u_{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1 | 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P(u_{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0 | 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proofErr w:type="spellStart"/>
      <w:r w:rsidRPr="00397135">
        <w:rPr>
          <w:rFonts w:ascii="Times New Roman" w:eastAsia="新細明體" w:hAnsi="Times New Roman" w:cs="Times New Roman"/>
          <w:color w:val="00B050"/>
          <w:kern w:val="0"/>
          <w:szCs w:val="24"/>
        </w:rPr>
        <w:t>L_i</w:t>
      </w:r>
      <w:proofErr w:type="spellEnd"/>
      <w:r w:rsidRPr="00397135">
        <w:rPr>
          <w:rFonts w:ascii="Times New Roman" w:eastAsia="新細明體" w:hAnsi="Times New Roman" w:cs="Times New Roman"/>
          <w:color w:val="00B050"/>
          <w:kern w:val="0"/>
          <w:szCs w:val="24"/>
        </w:rPr>
        <w:t>^{(</w:t>
      </w:r>
      <w:proofErr w:type="spellStart"/>
      <w:r w:rsidRPr="00397135">
        <w:rPr>
          <w:rFonts w:ascii="Times New Roman" w:eastAsia="新細明體" w:hAnsi="Times New Roman" w:cs="Times New Roman"/>
          <w:color w:val="00B050"/>
          <w:kern w:val="0"/>
          <w:szCs w:val="24"/>
        </w:rPr>
        <w:t>E,t</w:t>
      </w:r>
      <w:proofErr w:type="spellEnd"/>
      <w:r w:rsidRPr="00397135">
        <w:rPr>
          <w:rFonts w:ascii="Times New Roman" w:eastAsia="新細明體" w:hAnsi="Times New Roman" w:cs="Times New Roman"/>
          <w:color w:val="00B050"/>
          <w:kern w:val="0"/>
          <w:szCs w:val="24"/>
        </w:rPr>
        <w:t>)} = \sum_{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\in </w:t>
      </w:r>
      <w:proofErr w:type="spellStart"/>
      <w:r w:rsidRPr="00397135">
        <w:rPr>
          <w:rFonts w:ascii="Times New Roman" w:eastAsia="新細明體" w:hAnsi="Times New Roman" w:cs="Times New Roman"/>
          <w:color w:val="00B050"/>
          <w:kern w:val="0"/>
          <w:szCs w:val="24"/>
        </w:rPr>
        <w:t>N_i</w:t>
      </w:r>
      <w:proofErr w:type="spellEnd"/>
      <w:r w:rsidRPr="00397135">
        <w:rPr>
          <w:rFonts w:ascii="Times New Roman" w:eastAsia="新細明體" w:hAnsi="Times New Roman" w:cs="Times New Roman"/>
          <w:color w:val="00B050"/>
          <w:kern w:val="0"/>
          <w:szCs w:val="24"/>
        </w:rPr>
        <w:t>^{[t]}} \</w:t>
      </w:r>
      <w:proofErr w:type="spellStart"/>
      <w:r w:rsidRPr="00397135">
        <w:rPr>
          <w:rFonts w:ascii="Times New Roman" w:eastAsia="新細明體" w:hAnsi="Times New Roman" w:cs="Times New Roman"/>
          <w:color w:val="00B050"/>
          <w:kern w:val="0"/>
          <w:szCs w:val="24"/>
        </w:rPr>
        <w:t>beta_t</w:t>
      </w:r>
      <w:proofErr w:type="spellEnd"/>
      <w:r w:rsidRPr="00397135">
        <w:rPr>
          <w:rFonts w:ascii="Times New Roman" w:eastAsia="新細明體" w:hAnsi="Times New Roman" w:cs="Times New Roman"/>
          <w:color w:val="00B050"/>
          <w:kern w:val="0"/>
          <w:szCs w:val="24"/>
        </w:rPr>
        <w:t>(P(u_{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1 | 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P(u_{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 0 | L_{</w:t>
      </w:r>
      <w:proofErr w:type="spellStart"/>
      <w:r w:rsidRPr="00397135">
        <w:rPr>
          <w:rFonts w:ascii="Times New Roman" w:eastAsia="新細明體" w:hAnsi="Times New Roman" w:cs="Times New Roman"/>
          <w:color w:val="00B050"/>
          <w:kern w:val="0"/>
          <w:szCs w:val="24"/>
        </w:rPr>
        <w:t>i</w:t>
      </w:r>
      <w:proofErr w:type="spellEnd"/>
      <w:r w:rsidRPr="00397135">
        <w:rPr>
          <w:rFonts w:ascii="Times New Roman" w:eastAsia="新細明體" w:hAnsi="Times New Roman" w:cs="Times New Roman"/>
          <w:color w:val="00B050"/>
          <w:kern w:val="0"/>
          <w:szCs w:val="24"/>
        </w:rPr>
        <w:t xml:space="preserve">'})), </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\label{</w:t>
      </w:r>
      <w:proofErr w:type="spellStart"/>
      <w:r w:rsidRPr="00397135">
        <w:rPr>
          <w:rFonts w:ascii="Times New Roman" w:eastAsia="新細明體" w:hAnsi="Times New Roman" w:cs="Times New Roman"/>
          <w:color w:val="00B050"/>
          <w:kern w:val="0"/>
          <w:szCs w:val="24"/>
        </w:rPr>
        <w:t>eq_app_LLR_temporal</w:t>
      </w:r>
      <w:proofErr w:type="spellEnd"/>
      <w:r w:rsidRPr="00397135">
        <w:rPr>
          <w:rFonts w:ascii="Times New Roman" w:eastAsia="新細明體" w:hAnsi="Times New Roman" w:cs="Times New Roman"/>
          <w:color w:val="00B050"/>
          <w:kern w:val="0"/>
          <w:szCs w:val="24"/>
        </w:rPr>
        <w:t>}</w:t>
      </w:r>
    </w:p>
    <w:p w:rsidR="00397135" w:rsidRPr="00397135" w:rsidRDefault="00397135" w:rsidP="00397135">
      <w:pPr>
        <w:widowControl/>
        <w:rPr>
          <w:rFonts w:ascii="Times New Roman" w:eastAsia="新細明體" w:hAnsi="Times New Roman" w:cs="Times New Roman"/>
          <w:color w:val="00B050"/>
          <w:kern w:val="0"/>
          <w:szCs w:val="24"/>
        </w:rPr>
      </w:pPr>
      <w:r w:rsidRPr="00397135">
        <w:rPr>
          <w:rFonts w:ascii="Times New Roman" w:eastAsia="新細明體" w:hAnsi="Times New Roman" w:cs="Times New Roman"/>
          <w:color w:val="00B050"/>
          <w:kern w:val="0"/>
          <w:szCs w:val="24"/>
        </w:rPr>
        <w:t>\end{align}</w:t>
      </w:r>
    </w:p>
    <w:p w:rsid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lastRenderedPageBreak/>
        <w:t>which</w:t>
      </w:r>
      <w:proofErr w:type="gramEnd"/>
      <w:r w:rsidRPr="00397135">
        <w:rPr>
          <w:rFonts w:ascii="Times New Roman" w:eastAsia="新細明體" w:hAnsi="Times New Roman" w:cs="Times New Roman"/>
          <w:kern w:val="0"/>
          <w:szCs w:val="24"/>
        </w:rPr>
        <w:t xml:space="preserve"> are the first term and second term in (\ref{</w:t>
      </w:r>
      <w:proofErr w:type="spellStart"/>
      <w:r w:rsidRPr="00397135">
        <w:rPr>
          <w:rFonts w:ascii="Times New Roman" w:eastAsia="新細明體" w:hAnsi="Times New Roman" w:cs="Times New Roman"/>
          <w:kern w:val="0"/>
          <w:szCs w:val="24"/>
        </w:rPr>
        <w:t>eq_app_LLR_final</w:t>
      </w:r>
      <w:proofErr w:type="spellEnd"/>
      <w:r w:rsidRPr="00397135">
        <w:rPr>
          <w:rFonts w:ascii="Times New Roman" w:eastAsia="新細明體" w:hAnsi="Times New Roman" w:cs="Times New Roman"/>
          <w:kern w:val="0"/>
          <w:szCs w:val="24"/>
        </w:rPr>
        <w:t>}). It shows that we can separately compute the extrinsic information $</w:t>
      </w:r>
      <w:proofErr w:type="spellStart"/>
      <w:r w:rsidRPr="00397135">
        <w:rPr>
          <w:rFonts w:ascii="Times New Roman" w:eastAsia="新細明體" w:hAnsi="Times New Roman" w:cs="Times New Roman"/>
          <w:kern w:val="0"/>
          <w:szCs w:val="24"/>
        </w:rPr>
        <w:t>L_i</w:t>
      </w:r>
      <w:proofErr w:type="spellEnd"/>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(E,s)}$ and $</w:t>
      </w:r>
      <w:proofErr w:type="spellStart"/>
      <w:r w:rsidRPr="00397135">
        <w:rPr>
          <w:rFonts w:ascii="Times New Roman" w:eastAsia="新細明體" w:hAnsi="Times New Roman" w:cs="Times New Roman"/>
          <w:kern w:val="0"/>
          <w:szCs w:val="24"/>
        </w:rPr>
        <w:t>L_i</w:t>
      </w:r>
      <w:proofErr w:type="spellEnd"/>
      <w:r w:rsidRPr="00397135">
        <w:rPr>
          <w:rFonts w:ascii="Times New Roman" w:eastAsia="新細明體" w:hAnsi="Times New Roman" w:cs="Times New Roman"/>
          <w:kern w:val="0"/>
          <w:szCs w:val="24"/>
        </w:rPr>
        <w:t>^{(</w:t>
      </w:r>
      <w:proofErr w:type="spellStart"/>
      <w:r w:rsidRPr="00397135">
        <w:rPr>
          <w:rFonts w:ascii="Times New Roman" w:eastAsia="新細明體" w:hAnsi="Times New Roman" w:cs="Times New Roman"/>
          <w:kern w:val="0"/>
          <w:szCs w:val="24"/>
        </w:rPr>
        <w:t>E,t</w:t>
      </w:r>
      <w:proofErr w:type="spellEnd"/>
      <w:r w:rsidRPr="00397135">
        <w:rPr>
          <w:rFonts w:ascii="Times New Roman" w:eastAsia="新細明體" w:hAnsi="Times New Roman" w:cs="Times New Roman"/>
          <w:kern w:val="0"/>
          <w:szCs w:val="24"/>
        </w:rPr>
        <w:t>)}$ solely from the LLR of $</w:t>
      </w:r>
      <w:proofErr w:type="spellStart"/>
      <w:r w:rsidRPr="00397135">
        <w:rPr>
          <w:rFonts w:ascii="Times New Roman" w:eastAsia="新細明體" w:hAnsi="Times New Roman" w:cs="Times New Roman"/>
          <w:kern w:val="0"/>
          <w:szCs w:val="24"/>
        </w:rPr>
        <w:t>u_i$'s</w:t>
      </w:r>
      <w:proofErr w:type="spellEnd"/>
      <w:r w:rsidRPr="00397135">
        <w:rPr>
          <w:rFonts w:ascii="Times New Roman" w:eastAsia="新細明體" w:hAnsi="Times New Roman" w:cs="Times New Roman"/>
          <w:kern w:val="0"/>
          <w:szCs w:val="24"/>
        </w:rPr>
        <w:t xml:space="preserve"> neighborhood without $</w:t>
      </w:r>
      <w:proofErr w:type="spellStart"/>
      <w:r w:rsidRPr="00397135">
        <w:rPr>
          <w:rFonts w:ascii="Times New Roman" w:eastAsia="新細明體" w:hAnsi="Times New Roman" w:cs="Times New Roman"/>
          <w:kern w:val="0"/>
          <w:szCs w:val="24"/>
        </w:rPr>
        <w:t>L_i</w:t>
      </w:r>
      <w:proofErr w:type="spellEnd"/>
      <w:r w:rsidRPr="00397135">
        <w:rPr>
          <w:rFonts w:ascii="Times New Roman" w:eastAsia="新細明體" w:hAnsi="Times New Roman" w:cs="Times New Roman"/>
          <w:kern w:val="0"/>
          <w:szCs w:val="24"/>
        </w:rPr>
        <w:t xml:space="preserve">$ involved, and the sum-up of two extrinsic information and the {\it a priori} information is the output of the decoder. Therefore, the SISO source decoder can be divided </w:t>
      </w:r>
      <w:proofErr w:type="gramStart"/>
      <w:r w:rsidRPr="00397135">
        <w:rPr>
          <w:rFonts w:ascii="Times New Roman" w:eastAsia="新細明體" w:hAnsi="Times New Roman" w:cs="Times New Roman"/>
          <w:kern w:val="0"/>
          <w:szCs w:val="24"/>
        </w:rPr>
        <w:t>into two sub-decoder</w:t>
      </w:r>
      <w:proofErr w:type="gramEnd"/>
      <w:r w:rsidRPr="00397135">
        <w:rPr>
          <w:rFonts w:ascii="Times New Roman" w:eastAsia="新細明體" w:hAnsi="Times New Roman" w:cs="Times New Roman"/>
          <w:kern w:val="0"/>
          <w:szCs w:val="24"/>
        </w:rPr>
        <w:t xml:space="preserve"> the spatial decoder and the temporal decoder, to compute the respective extrinsic information. Moreover, this source decoder can implement only one sub-decoder for less computation overhead depending on the characteristic of the video.</w:t>
      </w:r>
    </w:p>
    <w:p w:rsidR="00397135" w:rsidRPr="00397135" w:rsidRDefault="00397135" w:rsidP="00397135">
      <w:pPr>
        <w:widowControl/>
        <w:rPr>
          <w:rFonts w:ascii="Times New Roman" w:eastAsia="新細明體" w:hAnsi="Times New Roman" w:cs="Times New Roman"/>
          <w:kern w:val="0"/>
          <w:szCs w:val="24"/>
        </w:rPr>
      </w:pP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\section{3D-MRF based ISCD structure}</w:t>
      </w:r>
    </w:p>
    <w:p w:rsidR="00397135" w:rsidRPr="00397135" w:rsidRDefault="00397135" w:rsidP="00397135">
      <w:pPr>
        <w:widowControl/>
        <w:rPr>
          <w:rFonts w:ascii="Times New Roman" w:eastAsia="新細明體" w:hAnsi="Times New Roman" w:cs="Times New Roman"/>
          <w:color w:val="808080" w:themeColor="background1" w:themeShade="80"/>
          <w:kern w:val="0"/>
          <w:szCs w:val="24"/>
        </w:rPr>
      </w:pPr>
      <w:r w:rsidRPr="00397135">
        <w:rPr>
          <w:rFonts w:ascii="Times New Roman" w:eastAsia="新細明體" w:hAnsi="Times New Roman" w:cs="Times New Roman"/>
          <w:color w:val="808080" w:themeColor="background1" w:themeShade="80"/>
          <w:kern w:val="0"/>
          <w:szCs w:val="24"/>
        </w:rPr>
        <w:t>\label{bb:3d_mrf_iscd}</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 xml:space="preserve">An iterative joint source-channel decoding (ISCD) utilizes the SISO channel decoder, usually using BCJR algorithm ~\cite{BCJR} for </w:t>
      </w:r>
      <w:proofErr w:type="spellStart"/>
      <w:r w:rsidRPr="00397135">
        <w:rPr>
          <w:rFonts w:ascii="Times New Roman" w:eastAsia="新細明體" w:hAnsi="Times New Roman" w:cs="Times New Roman"/>
          <w:kern w:val="0"/>
          <w:szCs w:val="24"/>
        </w:rPr>
        <w:t>convolutional</w:t>
      </w:r>
      <w:proofErr w:type="spellEnd"/>
      <w:r w:rsidRPr="00397135">
        <w:rPr>
          <w:rFonts w:ascii="Times New Roman" w:eastAsia="新細明體" w:hAnsi="Times New Roman" w:cs="Times New Roman"/>
          <w:kern w:val="0"/>
          <w:szCs w:val="24"/>
        </w:rPr>
        <w:t xml:space="preserve"> channel encoding ~\cite{</w:t>
      </w:r>
      <w:proofErr w:type="spellStart"/>
      <w:r w:rsidRPr="00397135">
        <w:rPr>
          <w:rFonts w:ascii="Times New Roman" w:eastAsia="新細明體" w:hAnsi="Times New Roman" w:cs="Times New Roman"/>
          <w:kern w:val="0"/>
          <w:szCs w:val="24"/>
        </w:rPr>
        <w:t>proakis</w:t>
      </w:r>
      <w:proofErr w:type="spellEnd"/>
      <w:r w:rsidRPr="00397135">
        <w:rPr>
          <w:rFonts w:ascii="Times New Roman" w:eastAsia="新細明體" w:hAnsi="Times New Roman" w:cs="Times New Roman"/>
          <w:kern w:val="0"/>
          <w:szCs w:val="24"/>
        </w:rPr>
        <w:t>}, and SISO source decoder at the same time, and iteratively exchanges the soft bit information to improve the correctness. The structure of ISCD is a turbo-like ~\cite{</w:t>
      </w:r>
      <w:proofErr w:type="spellStart"/>
      <w:r w:rsidRPr="00397135">
        <w:rPr>
          <w:rFonts w:ascii="Times New Roman" w:eastAsia="新細明體" w:hAnsi="Times New Roman" w:cs="Times New Roman"/>
          <w:kern w:val="0"/>
          <w:szCs w:val="24"/>
        </w:rPr>
        <w:t>turbocode</w:t>
      </w:r>
      <w:proofErr w:type="spellEnd"/>
      <w:r w:rsidRPr="00397135">
        <w:rPr>
          <w:rFonts w:ascii="Times New Roman" w:eastAsia="新細明體" w:hAnsi="Times New Roman" w:cs="Times New Roman"/>
          <w:kern w:val="0"/>
          <w:szCs w:val="24"/>
        </w:rPr>
        <w:t xml:space="preserve">} process where in each iteration the soft output of the source decoder is fed back to the channel decoder as the updated {\it a priori} information. Through the iterative process, the mutual information between the decoders </w:t>
      </w:r>
      <w:proofErr w:type="gramStart"/>
      <w:r w:rsidRPr="00397135">
        <w:rPr>
          <w:rFonts w:ascii="Times New Roman" w:eastAsia="新細明體" w:hAnsi="Times New Roman" w:cs="Times New Roman"/>
          <w:kern w:val="0"/>
          <w:szCs w:val="24"/>
        </w:rPr>
        <w:t>are</w:t>
      </w:r>
      <w:proofErr w:type="gramEnd"/>
      <w:r w:rsidRPr="00397135">
        <w:rPr>
          <w:rFonts w:ascii="Times New Roman" w:eastAsia="新細明體" w:hAnsi="Times New Roman" w:cs="Times New Roman"/>
          <w:kern w:val="0"/>
          <w:szCs w:val="24"/>
        </w:rPr>
        <w:t xml:space="preserve"> supposed to increase and converge. </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\begin{figure}[</w:t>
      </w:r>
      <w:proofErr w:type="spellStart"/>
      <w:r w:rsidRPr="00397135">
        <w:rPr>
          <w:rFonts w:ascii="Times New Roman" w:eastAsia="新細明體" w:hAnsi="Times New Roman" w:cs="Times New Roman"/>
          <w:color w:val="FF0000"/>
          <w:kern w:val="0"/>
          <w:szCs w:val="24"/>
        </w:rPr>
        <w:t>htb</w:t>
      </w:r>
      <w:proofErr w:type="spellEnd"/>
      <w:r w:rsidRPr="00397135">
        <w:rPr>
          <w:rFonts w:ascii="Times New Roman" w:eastAsia="新細明體" w:hAnsi="Times New Roman" w:cs="Times New Roman"/>
          <w:color w:val="FF0000"/>
          <w:kern w:val="0"/>
          <w:szCs w:val="24"/>
        </w:rPr>
        <w:t>]</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\centering</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w:t>
      </w:r>
      <w:proofErr w:type="spellStart"/>
      <w:r w:rsidRPr="00397135">
        <w:rPr>
          <w:rFonts w:ascii="Times New Roman" w:eastAsia="新細明體" w:hAnsi="Times New Roman" w:cs="Times New Roman"/>
          <w:color w:val="FF0000"/>
          <w:kern w:val="0"/>
          <w:szCs w:val="24"/>
        </w:rPr>
        <w:t>includegraphics</w:t>
      </w:r>
      <w:proofErr w:type="spellEnd"/>
      <w:r w:rsidRPr="00397135">
        <w:rPr>
          <w:rFonts w:ascii="Times New Roman" w:eastAsia="新細明體" w:hAnsi="Times New Roman" w:cs="Times New Roman"/>
          <w:color w:val="FF0000"/>
          <w:kern w:val="0"/>
          <w:szCs w:val="24"/>
        </w:rPr>
        <w:t>[width=\</w:t>
      </w:r>
      <w:proofErr w:type="spellStart"/>
      <w:r w:rsidRPr="00397135">
        <w:rPr>
          <w:rFonts w:ascii="Times New Roman" w:eastAsia="新細明體" w:hAnsi="Times New Roman" w:cs="Times New Roman"/>
          <w:color w:val="FF0000"/>
          <w:kern w:val="0"/>
          <w:szCs w:val="24"/>
        </w:rPr>
        <w:t>textwidth</w:t>
      </w:r>
      <w:proofErr w:type="spellEnd"/>
      <w:r w:rsidRPr="00397135">
        <w:rPr>
          <w:rFonts w:ascii="Times New Roman" w:eastAsia="新細明體" w:hAnsi="Times New Roman" w:cs="Times New Roman"/>
          <w:color w:val="FF0000"/>
          <w:kern w:val="0"/>
          <w:szCs w:val="24"/>
        </w:rPr>
        <w:t>]{fig/block_diagram_s.pdf}</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\caption{Spatial MRF based iterative source-channel decoder structure.}</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\label{</w:t>
      </w:r>
      <w:proofErr w:type="spellStart"/>
      <w:r w:rsidRPr="00397135">
        <w:rPr>
          <w:rFonts w:ascii="Times New Roman" w:eastAsia="新細明體" w:hAnsi="Times New Roman" w:cs="Times New Roman"/>
          <w:color w:val="FF0000"/>
          <w:kern w:val="0"/>
          <w:szCs w:val="24"/>
        </w:rPr>
        <w:t>fig_iscd_s</w:t>
      </w:r>
      <w:proofErr w:type="spellEnd"/>
      <w:r w:rsidRPr="00397135">
        <w:rPr>
          <w:rFonts w:ascii="Times New Roman" w:eastAsia="新細明體" w:hAnsi="Times New Roman" w:cs="Times New Roman"/>
          <w:color w:val="FF0000"/>
          <w:kern w:val="0"/>
          <w:szCs w:val="24"/>
        </w:rPr>
        <w:t>}</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\end{figure}</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Fig.</w:t>
      </w:r>
      <w:proofErr w:type="gramEnd"/>
      <w:r w:rsidRPr="00397135">
        <w:rPr>
          <w:rFonts w:ascii="Times New Roman" w:eastAsia="新細明體" w:hAnsi="Times New Roman" w:cs="Times New Roman"/>
          <w:kern w:val="0"/>
          <w:szCs w:val="24"/>
        </w:rPr>
        <w:t xml:space="preserve"> \ref{</w:t>
      </w:r>
      <w:proofErr w:type="spellStart"/>
      <w:r w:rsidRPr="00397135">
        <w:rPr>
          <w:rFonts w:ascii="Times New Roman" w:eastAsia="新細明體" w:hAnsi="Times New Roman" w:cs="Times New Roman"/>
          <w:kern w:val="0"/>
          <w:szCs w:val="24"/>
        </w:rPr>
        <w:t>fig_iscd_s</w:t>
      </w:r>
      <w:proofErr w:type="spellEnd"/>
      <w:r w:rsidRPr="00397135">
        <w:rPr>
          <w:rFonts w:ascii="Times New Roman" w:eastAsia="新細明體" w:hAnsi="Times New Roman" w:cs="Times New Roman"/>
          <w:kern w:val="0"/>
          <w:szCs w:val="24"/>
        </w:rPr>
        <w:t xml:space="preserve">} shows the decoder structure of ISCD with only spatial MRF source decoder. </w:t>
      </w:r>
      <w:proofErr w:type="gramStart"/>
      <w:r w:rsidRPr="00397135">
        <w:rPr>
          <w:rFonts w:ascii="Times New Roman" w:eastAsia="新細明體" w:hAnsi="Times New Roman" w:cs="Times New Roman"/>
          <w:kern w:val="0"/>
          <w:szCs w:val="24"/>
        </w:rPr>
        <w:t>extrinsic</w:t>
      </w:r>
      <w:proofErr w:type="gramEnd"/>
      <w:r w:rsidRPr="00397135">
        <w:rPr>
          <w:rFonts w:ascii="Times New Roman" w:eastAsia="新細明體" w:hAnsi="Times New Roman" w:cs="Times New Roman"/>
          <w:kern w:val="0"/>
          <w:szCs w:val="24"/>
        </w:rPr>
        <w:t xml:space="preserve"> information $L_s^{(E,s)}$ from the output of the spatial source decoder is passed through the </w:t>
      </w:r>
      <w:proofErr w:type="spellStart"/>
      <w:r w:rsidRPr="00397135">
        <w:rPr>
          <w:rFonts w:ascii="Times New Roman" w:eastAsia="新細明體" w:hAnsi="Times New Roman" w:cs="Times New Roman"/>
          <w:kern w:val="0"/>
          <w:szCs w:val="24"/>
        </w:rPr>
        <w:t>interleaver</w:t>
      </w:r>
      <w:proofErr w:type="spellEnd"/>
      <w:r w:rsidRPr="00397135">
        <w:rPr>
          <w:rFonts w:ascii="Times New Roman" w:eastAsia="新細明體" w:hAnsi="Times New Roman" w:cs="Times New Roman"/>
          <w:kern w:val="0"/>
          <w:szCs w:val="24"/>
        </w:rPr>
        <w:t xml:space="preserve"> and is used as the input {\it a priori} information $</w:t>
      </w:r>
      <w:proofErr w:type="spellStart"/>
      <w:r w:rsidRPr="00397135">
        <w:rPr>
          <w:rFonts w:ascii="Times New Roman" w:eastAsia="新細明體" w:hAnsi="Times New Roman" w:cs="Times New Roman"/>
          <w:kern w:val="0"/>
          <w:szCs w:val="24"/>
        </w:rPr>
        <w:t>L_c</w:t>
      </w:r>
      <w:proofErr w:type="spellEnd"/>
      <w:r w:rsidRPr="00397135">
        <w:rPr>
          <w:rFonts w:ascii="Times New Roman" w:eastAsia="新細明體" w:hAnsi="Times New Roman" w:cs="Times New Roman"/>
          <w:kern w:val="0"/>
          <w:szCs w:val="24"/>
        </w:rPr>
        <w:t>^{(I)}$ for channel decoder in next iteration. Also, to prevent from the information overlapping, the channel decoder output LLR values $</w:t>
      </w:r>
      <w:proofErr w:type="spellStart"/>
      <w:r w:rsidRPr="00397135">
        <w:rPr>
          <w:rFonts w:ascii="Times New Roman" w:eastAsia="新細明體" w:hAnsi="Times New Roman" w:cs="Times New Roman"/>
          <w:kern w:val="0"/>
          <w:szCs w:val="24"/>
        </w:rPr>
        <w:t>L_c</w:t>
      </w:r>
      <w:proofErr w:type="spellEnd"/>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(O)}$ is subtracted by the input $</w:t>
      </w:r>
      <w:proofErr w:type="spellStart"/>
      <w:r w:rsidRPr="00397135">
        <w:rPr>
          <w:rFonts w:ascii="Times New Roman" w:eastAsia="新細明體" w:hAnsi="Times New Roman" w:cs="Times New Roman"/>
          <w:kern w:val="0"/>
          <w:szCs w:val="24"/>
        </w:rPr>
        <w:t>L_c</w:t>
      </w:r>
      <w:proofErr w:type="spellEnd"/>
      <w:r w:rsidRPr="00397135">
        <w:rPr>
          <w:rFonts w:ascii="Times New Roman" w:eastAsia="新細明體" w:hAnsi="Times New Roman" w:cs="Times New Roman"/>
          <w:kern w:val="0"/>
          <w:szCs w:val="24"/>
        </w:rPr>
        <w:t>^{(I)}$ and thus obtain the extrinsic information output of the channel decoder for source decoder, which is denoted by $</w:t>
      </w:r>
      <w:proofErr w:type="spellStart"/>
      <w:r w:rsidRPr="00397135">
        <w:rPr>
          <w:rFonts w:ascii="Times New Roman" w:eastAsia="新細明體" w:hAnsi="Times New Roman" w:cs="Times New Roman"/>
          <w:kern w:val="0"/>
          <w:szCs w:val="24"/>
        </w:rPr>
        <w:t>L_c</w:t>
      </w:r>
      <w:proofErr w:type="spellEnd"/>
      <w:r w:rsidRPr="00397135">
        <w:rPr>
          <w:rFonts w:ascii="Times New Roman" w:eastAsia="新細明體" w:hAnsi="Times New Roman" w:cs="Times New Roman"/>
          <w:kern w:val="0"/>
          <w:szCs w:val="24"/>
        </w:rPr>
        <w:t>^{E}$.</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\begin{figure}[!</w:t>
      </w:r>
      <w:proofErr w:type="spellStart"/>
      <w:r w:rsidRPr="00397135">
        <w:rPr>
          <w:rFonts w:ascii="Times New Roman" w:eastAsia="新細明體" w:hAnsi="Times New Roman" w:cs="Times New Roman"/>
          <w:color w:val="FF0000"/>
          <w:kern w:val="0"/>
          <w:szCs w:val="24"/>
        </w:rPr>
        <w:t>hbt</w:t>
      </w:r>
      <w:proofErr w:type="spellEnd"/>
      <w:r w:rsidRPr="00397135">
        <w:rPr>
          <w:rFonts w:ascii="Times New Roman" w:eastAsia="新細明體" w:hAnsi="Times New Roman" w:cs="Times New Roman"/>
          <w:color w:val="FF0000"/>
          <w:kern w:val="0"/>
          <w:szCs w:val="24"/>
        </w:rPr>
        <w:t>]</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\centering</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w:t>
      </w:r>
      <w:proofErr w:type="spellStart"/>
      <w:r w:rsidRPr="00397135">
        <w:rPr>
          <w:rFonts w:ascii="Times New Roman" w:eastAsia="新細明體" w:hAnsi="Times New Roman" w:cs="Times New Roman"/>
          <w:color w:val="FF0000"/>
          <w:kern w:val="0"/>
          <w:szCs w:val="24"/>
        </w:rPr>
        <w:t>includegraphics</w:t>
      </w:r>
      <w:proofErr w:type="spellEnd"/>
      <w:r w:rsidRPr="00397135">
        <w:rPr>
          <w:rFonts w:ascii="Times New Roman" w:eastAsia="新細明體" w:hAnsi="Times New Roman" w:cs="Times New Roman"/>
          <w:color w:val="FF0000"/>
          <w:kern w:val="0"/>
          <w:szCs w:val="24"/>
        </w:rPr>
        <w:t>[scale=0.25]{fig/block_diagram_t.pdf}</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\caption{Temporal MRF based iterative source-channel decoder structure.}</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\label{</w:t>
      </w:r>
      <w:proofErr w:type="spellStart"/>
      <w:r w:rsidRPr="00397135">
        <w:rPr>
          <w:rFonts w:ascii="Times New Roman" w:eastAsia="新細明體" w:hAnsi="Times New Roman" w:cs="Times New Roman"/>
          <w:color w:val="FF0000"/>
          <w:kern w:val="0"/>
          <w:szCs w:val="24"/>
        </w:rPr>
        <w:t>fig_iscd_t</w:t>
      </w:r>
      <w:proofErr w:type="spellEnd"/>
      <w:r w:rsidRPr="00397135">
        <w:rPr>
          <w:rFonts w:ascii="Times New Roman" w:eastAsia="新細明體" w:hAnsi="Times New Roman" w:cs="Times New Roman"/>
          <w:color w:val="FF0000"/>
          <w:kern w:val="0"/>
          <w:szCs w:val="24"/>
        </w:rPr>
        <w:t>}</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lastRenderedPageBreak/>
        <w:t>\end{figure}</w:t>
      </w:r>
    </w:p>
    <w:p w:rsidR="00397135" w:rsidRPr="00397135" w:rsidRDefault="00397135" w:rsidP="00397135">
      <w:pPr>
        <w:widowControl/>
        <w:rPr>
          <w:rFonts w:ascii="Times New Roman" w:eastAsia="新細明體" w:hAnsi="Times New Roman" w:cs="Times New Roman"/>
          <w:kern w:val="0"/>
          <w:szCs w:val="24"/>
        </w:rPr>
      </w:pPr>
      <w:proofErr w:type="gramStart"/>
      <w:r w:rsidRPr="00397135">
        <w:rPr>
          <w:rFonts w:ascii="Times New Roman" w:eastAsia="新細明體" w:hAnsi="Times New Roman" w:cs="Times New Roman"/>
          <w:kern w:val="0"/>
          <w:szCs w:val="24"/>
        </w:rPr>
        <w:t>Likewise, Fig.</w:t>
      </w:r>
      <w:proofErr w:type="gramEnd"/>
      <w:r w:rsidRPr="00397135">
        <w:rPr>
          <w:rFonts w:ascii="Times New Roman" w:eastAsia="新細明體" w:hAnsi="Times New Roman" w:cs="Times New Roman"/>
          <w:kern w:val="0"/>
          <w:szCs w:val="24"/>
        </w:rPr>
        <w:t xml:space="preserve"> \ref{</w:t>
      </w:r>
      <w:proofErr w:type="spellStart"/>
      <w:r w:rsidRPr="00397135">
        <w:rPr>
          <w:rFonts w:ascii="Times New Roman" w:eastAsia="新細明體" w:hAnsi="Times New Roman" w:cs="Times New Roman"/>
          <w:kern w:val="0"/>
          <w:szCs w:val="24"/>
        </w:rPr>
        <w:t>fig_iscd_t</w:t>
      </w:r>
      <w:proofErr w:type="spellEnd"/>
      <w:r w:rsidRPr="00397135">
        <w:rPr>
          <w:rFonts w:ascii="Times New Roman" w:eastAsia="新細明體" w:hAnsi="Times New Roman" w:cs="Times New Roman"/>
          <w:kern w:val="0"/>
          <w:szCs w:val="24"/>
        </w:rPr>
        <w:t>} shows the implementation of the ISCD structure with only temporal MRF based source decoder. Since the temporal source decoding requires to utilize the extrinsic information $L_s</w:t>
      </w:r>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w:t>
      </w:r>
      <w:proofErr w:type="spellStart"/>
      <w:r w:rsidRPr="00397135">
        <w:rPr>
          <w:rFonts w:ascii="Times New Roman" w:eastAsia="新細明體" w:hAnsi="Times New Roman" w:cs="Times New Roman"/>
          <w:kern w:val="0"/>
          <w:szCs w:val="24"/>
        </w:rPr>
        <w:t>E,t</w:t>
      </w:r>
      <w:proofErr w:type="spellEnd"/>
      <w:r w:rsidRPr="00397135">
        <w:rPr>
          <w:rFonts w:ascii="Times New Roman" w:eastAsia="新細明體" w:hAnsi="Times New Roman" w:cs="Times New Roman"/>
          <w:kern w:val="0"/>
          <w:szCs w:val="24"/>
        </w:rPr>
        <w:t>)}(\</w:t>
      </w:r>
      <w:proofErr w:type="spellStart"/>
      <w:r w:rsidRPr="00397135">
        <w:rPr>
          <w:rFonts w:ascii="Times New Roman" w:eastAsia="新細明體" w:hAnsi="Times New Roman" w:cs="Times New Roman"/>
          <w:kern w:val="0"/>
          <w:szCs w:val="24"/>
        </w:rPr>
        <w:t>cdot</w:t>
      </w:r>
      <w:proofErr w:type="spellEnd"/>
      <w:r w:rsidRPr="00397135">
        <w:rPr>
          <w:rFonts w:ascii="Times New Roman" w:eastAsia="新細明體" w:hAnsi="Times New Roman" w:cs="Times New Roman"/>
          <w:kern w:val="0"/>
          <w:szCs w:val="24"/>
        </w:rPr>
        <w:t>)$ and temporal neighborhood sites $u_{</w:t>
      </w:r>
      <w:proofErr w:type="spellStart"/>
      <w:r w:rsidRPr="00397135">
        <w:rPr>
          <w:rFonts w:ascii="Times New Roman" w:eastAsia="新細明體" w:hAnsi="Times New Roman" w:cs="Times New Roman"/>
          <w:kern w:val="0"/>
          <w:szCs w:val="24"/>
        </w:rPr>
        <w:t>N_i</w:t>
      </w:r>
      <w:proofErr w:type="spellEnd"/>
      <w:r w:rsidRPr="00397135">
        <w:rPr>
          <w:rFonts w:ascii="Times New Roman" w:eastAsia="新細明體" w:hAnsi="Times New Roman" w:cs="Times New Roman"/>
          <w:kern w:val="0"/>
          <w:szCs w:val="24"/>
        </w:rPr>
        <w:t xml:space="preserve">}$ passed from the reference (nearby) video frame, at least two frames would be decoded together. </w:t>
      </w:r>
      <w:proofErr w:type="gramStart"/>
      <w:r w:rsidRPr="00397135">
        <w:rPr>
          <w:rFonts w:ascii="Times New Roman" w:eastAsia="新細明體" w:hAnsi="Times New Roman" w:cs="Times New Roman"/>
          <w:kern w:val="0"/>
          <w:szCs w:val="24"/>
        </w:rPr>
        <w:t>In Fig.</w:t>
      </w:r>
      <w:proofErr w:type="gramEnd"/>
      <w:r w:rsidRPr="00397135">
        <w:rPr>
          <w:rFonts w:ascii="Times New Roman" w:eastAsia="新細明體" w:hAnsi="Times New Roman" w:cs="Times New Roman"/>
          <w:kern w:val="0"/>
          <w:szCs w:val="24"/>
        </w:rPr>
        <w:t xml:space="preserve"> \ref{</w:t>
      </w:r>
      <w:proofErr w:type="spellStart"/>
      <w:r w:rsidRPr="00397135">
        <w:rPr>
          <w:rFonts w:ascii="Times New Roman" w:eastAsia="新細明體" w:hAnsi="Times New Roman" w:cs="Times New Roman"/>
          <w:kern w:val="0"/>
          <w:szCs w:val="24"/>
        </w:rPr>
        <w:t>fig_iscd_t</w:t>
      </w:r>
      <w:proofErr w:type="spellEnd"/>
      <w:r w:rsidRPr="00397135">
        <w:rPr>
          <w:rFonts w:ascii="Times New Roman" w:eastAsia="新細明體" w:hAnsi="Times New Roman" w:cs="Times New Roman"/>
          <w:kern w:val="0"/>
          <w:szCs w:val="24"/>
        </w:rPr>
        <w:t>}, the output of two channel decoders $</w:t>
      </w:r>
      <w:proofErr w:type="spellStart"/>
      <w:r w:rsidRPr="00397135">
        <w:rPr>
          <w:rFonts w:ascii="Times New Roman" w:eastAsia="新細明體" w:hAnsi="Times New Roman" w:cs="Times New Roman"/>
          <w:kern w:val="0"/>
          <w:szCs w:val="24"/>
        </w:rPr>
        <w:t>L_c</w:t>
      </w:r>
      <w:proofErr w:type="spellEnd"/>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(O)}(\</w:t>
      </w:r>
      <w:proofErr w:type="spellStart"/>
      <w:r w:rsidRPr="00397135">
        <w:rPr>
          <w:rFonts w:ascii="Times New Roman" w:eastAsia="新細明體" w:hAnsi="Times New Roman" w:cs="Times New Roman"/>
          <w:kern w:val="0"/>
          <w:szCs w:val="24"/>
        </w:rPr>
        <w:t>cdot</w:t>
      </w:r>
      <w:proofErr w:type="spellEnd"/>
      <w:r w:rsidRPr="00397135">
        <w:rPr>
          <w:rFonts w:ascii="Times New Roman" w:eastAsia="新細明體" w:hAnsi="Times New Roman" w:cs="Times New Roman"/>
          <w:kern w:val="0"/>
          <w:szCs w:val="24"/>
        </w:rPr>
        <w:t>)$ are first used to perform motion estimation to locate the temporal neighborhood system, and then the extrinsic information $</w:t>
      </w:r>
      <w:proofErr w:type="spellStart"/>
      <w:r w:rsidRPr="00397135">
        <w:rPr>
          <w:rFonts w:ascii="Times New Roman" w:eastAsia="新細明體" w:hAnsi="Times New Roman" w:cs="Times New Roman"/>
          <w:kern w:val="0"/>
          <w:szCs w:val="24"/>
        </w:rPr>
        <w:t>L_c</w:t>
      </w:r>
      <w:proofErr w:type="spellEnd"/>
      <w:r w:rsidRPr="00397135">
        <w:rPr>
          <w:rFonts w:ascii="Times New Roman" w:eastAsia="新細明體" w:hAnsi="Times New Roman" w:cs="Times New Roman"/>
          <w:kern w:val="0"/>
          <w:szCs w:val="24"/>
        </w:rPr>
        <w:t>^{(E)}$ from the channel decoders are used to perform parameter estimation using the least square solution derived in Section. \</w:t>
      </w:r>
      <w:proofErr w:type="gramStart"/>
      <w:r w:rsidRPr="00397135">
        <w:rPr>
          <w:rFonts w:ascii="Times New Roman" w:eastAsia="新細明體" w:hAnsi="Times New Roman" w:cs="Times New Roman"/>
          <w:kern w:val="0"/>
          <w:szCs w:val="24"/>
        </w:rPr>
        <w:t>ref{</w:t>
      </w:r>
      <w:proofErr w:type="spellStart"/>
      <w:proofErr w:type="gramEnd"/>
      <w:r w:rsidRPr="00397135">
        <w:rPr>
          <w:rFonts w:ascii="Times New Roman" w:eastAsia="新細明體" w:hAnsi="Times New Roman" w:cs="Times New Roman"/>
          <w:kern w:val="0"/>
          <w:szCs w:val="24"/>
        </w:rPr>
        <w:t>bbb:parameter_est</w:t>
      </w:r>
      <w:proofErr w:type="spellEnd"/>
      <w:r w:rsidRPr="00397135">
        <w:rPr>
          <w:rFonts w:ascii="Times New Roman" w:eastAsia="新細明體" w:hAnsi="Times New Roman" w:cs="Times New Roman"/>
          <w:kern w:val="0"/>
          <w:szCs w:val="24"/>
        </w:rPr>
        <w:t>}. For the iterative process, the output extrinsic information of the temporal source decoder $L_s</w:t>
      </w:r>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w:t>
      </w:r>
      <w:proofErr w:type="spellStart"/>
      <w:r w:rsidRPr="00397135">
        <w:rPr>
          <w:rFonts w:ascii="Times New Roman" w:eastAsia="新細明體" w:hAnsi="Times New Roman" w:cs="Times New Roman"/>
          <w:kern w:val="0"/>
          <w:szCs w:val="24"/>
        </w:rPr>
        <w:t>E,t</w:t>
      </w:r>
      <w:proofErr w:type="spellEnd"/>
      <w:r w:rsidRPr="00397135">
        <w:rPr>
          <w:rFonts w:ascii="Times New Roman" w:eastAsia="新細明體" w:hAnsi="Times New Roman" w:cs="Times New Roman"/>
          <w:kern w:val="0"/>
          <w:szCs w:val="24"/>
        </w:rPr>
        <w:t>)}$ is fed back to be the {\it a priori} information of the channel decoder. Furthermore, in this structure, an extra buffer to restore the temporal extrinsic information of the previous decoding frame, which is denoted by $L_s</w:t>
      </w:r>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w:t>
      </w:r>
      <w:proofErr w:type="spellStart"/>
      <w:r w:rsidRPr="00397135">
        <w:rPr>
          <w:rFonts w:ascii="Times New Roman" w:eastAsia="新細明體" w:hAnsi="Times New Roman" w:cs="Times New Roman"/>
          <w:kern w:val="0"/>
          <w:szCs w:val="24"/>
        </w:rPr>
        <w:t>E,t</w:t>
      </w:r>
      <w:proofErr w:type="spellEnd"/>
      <w:r w:rsidRPr="00397135">
        <w:rPr>
          <w:rFonts w:ascii="Times New Roman" w:eastAsia="新細明體" w:hAnsi="Times New Roman" w:cs="Times New Roman"/>
          <w:kern w:val="0"/>
          <w:szCs w:val="24"/>
        </w:rPr>
        <w:t xml:space="preserve">’)}$, is added to propagate the temporal extrinsic information throughout the video decoding process. In other words, each frame can have two temporal extrinsic information </w:t>
      </w:r>
      <w:proofErr w:type="gramStart"/>
      <w:r w:rsidRPr="00397135">
        <w:rPr>
          <w:rFonts w:ascii="Times New Roman" w:eastAsia="新細明體" w:hAnsi="Times New Roman" w:cs="Times New Roman"/>
          <w:kern w:val="0"/>
          <w:szCs w:val="24"/>
        </w:rPr>
        <w:t>source</w:t>
      </w:r>
      <w:proofErr w:type="gramEnd"/>
      <w:r w:rsidRPr="00397135">
        <w:rPr>
          <w:rFonts w:ascii="Times New Roman" w:eastAsia="新細明體" w:hAnsi="Times New Roman" w:cs="Times New Roman"/>
          <w:kern w:val="0"/>
          <w:szCs w:val="24"/>
        </w:rPr>
        <w:t xml:space="preserve"> from both its previous and next frames. </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\begin{figure}[!</w:t>
      </w:r>
      <w:proofErr w:type="spellStart"/>
      <w:r w:rsidRPr="00397135">
        <w:rPr>
          <w:rFonts w:ascii="Times New Roman" w:eastAsia="新細明體" w:hAnsi="Times New Roman" w:cs="Times New Roman"/>
          <w:color w:val="FF0000"/>
          <w:kern w:val="0"/>
          <w:szCs w:val="24"/>
        </w:rPr>
        <w:t>hbt</w:t>
      </w:r>
      <w:proofErr w:type="spellEnd"/>
      <w:r w:rsidRPr="00397135">
        <w:rPr>
          <w:rFonts w:ascii="Times New Roman" w:eastAsia="新細明體" w:hAnsi="Times New Roman" w:cs="Times New Roman"/>
          <w:color w:val="FF0000"/>
          <w:kern w:val="0"/>
          <w:szCs w:val="24"/>
        </w:rPr>
        <w:t>]</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\centering</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w:t>
      </w:r>
      <w:proofErr w:type="spellStart"/>
      <w:r w:rsidRPr="00397135">
        <w:rPr>
          <w:rFonts w:ascii="Times New Roman" w:eastAsia="新細明體" w:hAnsi="Times New Roman" w:cs="Times New Roman"/>
          <w:color w:val="FF0000"/>
          <w:kern w:val="0"/>
          <w:szCs w:val="24"/>
        </w:rPr>
        <w:t>includegraphics</w:t>
      </w:r>
      <w:proofErr w:type="spellEnd"/>
      <w:r w:rsidRPr="00397135">
        <w:rPr>
          <w:rFonts w:ascii="Times New Roman" w:eastAsia="新細明體" w:hAnsi="Times New Roman" w:cs="Times New Roman"/>
          <w:color w:val="FF0000"/>
          <w:kern w:val="0"/>
          <w:szCs w:val="24"/>
        </w:rPr>
        <w:t>[width=\</w:t>
      </w:r>
      <w:proofErr w:type="spellStart"/>
      <w:r w:rsidRPr="00397135">
        <w:rPr>
          <w:rFonts w:ascii="Times New Roman" w:eastAsia="新細明體" w:hAnsi="Times New Roman" w:cs="Times New Roman"/>
          <w:color w:val="FF0000"/>
          <w:kern w:val="0"/>
          <w:szCs w:val="24"/>
        </w:rPr>
        <w:t>textwidth</w:t>
      </w:r>
      <w:proofErr w:type="spellEnd"/>
      <w:r w:rsidRPr="00397135">
        <w:rPr>
          <w:rFonts w:ascii="Times New Roman" w:eastAsia="新細明體" w:hAnsi="Times New Roman" w:cs="Times New Roman"/>
          <w:color w:val="FF0000"/>
          <w:kern w:val="0"/>
          <w:szCs w:val="24"/>
        </w:rPr>
        <w:t>]{fig/block_diagram_test.pdf}</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\caption{3D-MRF based iterative source-channel decoder structure.}</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\label{</w:t>
      </w:r>
      <w:proofErr w:type="spellStart"/>
      <w:r w:rsidRPr="00397135">
        <w:rPr>
          <w:rFonts w:ascii="Times New Roman" w:eastAsia="新細明體" w:hAnsi="Times New Roman" w:cs="Times New Roman"/>
          <w:color w:val="FF0000"/>
          <w:kern w:val="0"/>
          <w:szCs w:val="24"/>
        </w:rPr>
        <w:t>fig_iscd_all</w:t>
      </w:r>
      <w:proofErr w:type="spellEnd"/>
      <w:r w:rsidRPr="00397135">
        <w:rPr>
          <w:rFonts w:ascii="Times New Roman" w:eastAsia="新細明體" w:hAnsi="Times New Roman" w:cs="Times New Roman"/>
          <w:color w:val="FF0000"/>
          <w:kern w:val="0"/>
          <w:szCs w:val="24"/>
        </w:rPr>
        <w:t>}</w:t>
      </w:r>
    </w:p>
    <w:p w:rsidR="00397135" w:rsidRPr="00397135" w:rsidRDefault="00397135" w:rsidP="00397135">
      <w:pPr>
        <w:widowControl/>
        <w:rPr>
          <w:rFonts w:ascii="Times New Roman" w:eastAsia="新細明體" w:hAnsi="Times New Roman" w:cs="Times New Roman"/>
          <w:color w:val="FF0000"/>
          <w:kern w:val="0"/>
          <w:szCs w:val="24"/>
        </w:rPr>
      </w:pPr>
      <w:r w:rsidRPr="00397135">
        <w:rPr>
          <w:rFonts w:ascii="Times New Roman" w:eastAsia="新細明體" w:hAnsi="Times New Roman" w:cs="Times New Roman"/>
          <w:color w:val="FF0000"/>
          <w:kern w:val="0"/>
          <w:szCs w:val="24"/>
        </w:rPr>
        <w:t>\end{figure}</w:t>
      </w:r>
    </w:p>
    <w:p w:rsidR="00397135" w:rsidRPr="00397135" w:rsidRDefault="00397135" w:rsidP="00397135">
      <w:pPr>
        <w:widowControl/>
        <w:rPr>
          <w:rFonts w:ascii="Times New Roman" w:eastAsia="新細明體" w:hAnsi="Times New Roman" w:cs="Times New Roman"/>
          <w:kern w:val="0"/>
          <w:szCs w:val="24"/>
        </w:rPr>
      </w:pPr>
      <w:r w:rsidRPr="00397135">
        <w:rPr>
          <w:rFonts w:ascii="Times New Roman" w:eastAsia="新細明體" w:hAnsi="Times New Roman" w:cs="Times New Roman"/>
          <w:kern w:val="0"/>
          <w:szCs w:val="24"/>
        </w:rPr>
        <w:t>Finally, combining the spatial and temporal source decoding according to (\ref{</w:t>
      </w:r>
      <w:proofErr w:type="spellStart"/>
      <w:r w:rsidRPr="00397135">
        <w:rPr>
          <w:rFonts w:ascii="Times New Roman" w:eastAsia="新細明體" w:hAnsi="Times New Roman" w:cs="Times New Roman"/>
          <w:kern w:val="0"/>
          <w:szCs w:val="24"/>
        </w:rPr>
        <w:t>eq_app_LLR_final_short</w:t>
      </w:r>
      <w:proofErr w:type="spellEnd"/>
      <w:r w:rsidRPr="00397135">
        <w:rPr>
          <w:rFonts w:ascii="Times New Roman" w:eastAsia="新細明體" w:hAnsi="Times New Roman" w:cs="Times New Roman"/>
          <w:kern w:val="0"/>
          <w:szCs w:val="24"/>
        </w:rPr>
        <w:t>}), the overall 3D-MRF based iterative source-channel decoding scheme is shown in Fig. \ref{</w:t>
      </w:r>
      <w:proofErr w:type="spellStart"/>
      <w:r w:rsidRPr="00397135">
        <w:rPr>
          <w:rFonts w:ascii="Times New Roman" w:eastAsia="新細明體" w:hAnsi="Times New Roman" w:cs="Times New Roman"/>
          <w:kern w:val="0"/>
          <w:szCs w:val="24"/>
        </w:rPr>
        <w:t>fig_iscd_all</w:t>
      </w:r>
      <w:proofErr w:type="spellEnd"/>
      <w:r w:rsidRPr="00397135">
        <w:rPr>
          <w:rFonts w:ascii="Times New Roman" w:eastAsia="新細明體" w:hAnsi="Times New Roman" w:cs="Times New Roman"/>
          <w:kern w:val="0"/>
          <w:szCs w:val="24"/>
        </w:rPr>
        <w:t>}, where the output extrinsic information from both the spatial and temporal decoders is added to form the output extrinsic information of 3D-MRF decoder, which is denoted by $</w:t>
      </w:r>
      <w:proofErr w:type="spellStart"/>
      <w:r w:rsidRPr="00397135">
        <w:rPr>
          <w:rFonts w:ascii="Times New Roman" w:eastAsia="新細明體" w:hAnsi="Times New Roman" w:cs="Times New Roman"/>
          <w:kern w:val="0"/>
          <w:szCs w:val="24"/>
        </w:rPr>
        <w:t>L_c</w:t>
      </w:r>
      <w:proofErr w:type="spellEnd"/>
      <w:proofErr w:type="gramStart"/>
      <w:r w:rsidRPr="00397135">
        <w:rPr>
          <w:rFonts w:ascii="Times New Roman" w:eastAsia="新細明體" w:hAnsi="Times New Roman" w:cs="Times New Roman"/>
          <w:kern w:val="0"/>
          <w:szCs w:val="24"/>
        </w:rPr>
        <w:t>^{</w:t>
      </w:r>
      <w:proofErr w:type="gramEnd"/>
      <w:r w:rsidRPr="00397135">
        <w:rPr>
          <w:rFonts w:ascii="Times New Roman" w:eastAsia="新細明體" w:hAnsi="Times New Roman" w:cs="Times New Roman"/>
          <w:kern w:val="0"/>
          <w:szCs w:val="24"/>
        </w:rPr>
        <w:t>(E)}$. Besides, in parameter estimation block, $(\</w:t>
      </w:r>
      <w:proofErr w:type="spellStart"/>
      <w:r w:rsidRPr="00397135">
        <w:rPr>
          <w:rFonts w:ascii="Times New Roman" w:eastAsia="新細明體" w:hAnsi="Times New Roman" w:cs="Times New Roman"/>
          <w:kern w:val="0"/>
          <w:szCs w:val="24"/>
        </w:rPr>
        <w:t>beta_s</w:t>
      </w:r>
      <w:proofErr w:type="spellEnd"/>
      <w:proofErr w:type="gramStart"/>
      <w:r w:rsidRPr="00397135">
        <w:rPr>
          <w:rFonts w:ascii="Times New Roman" w:eastAsia="新細明體" w:hAnsi="Times New Roman" w:cs="Times New Roman"/>
          <w:kern w:val="0"/>
          <w:szCs w:val="24"/>
        </w:rPr>
        <w:t>,\</w:t>
      </w:r>
      <w:proofErr w:type="spellStart"/>
      <w:proofErr w:type="gramEnd"/>
      <w:r w:rsidRPr="00397135">
        <w:rPr>
          <w:rFonts w:ascii="Times New Roman" w:eastAsia="新細明體" w:hAnsi="Times New Roman" w:cs="Times New Roman"/>
          <w:kern w:val="0"/>
          <w:szCs w:val="24"/>
        </w:rPr>
        <w:t>beta_t</w:t>
      </w:r>
      <w:proofErr w:type="spellEnd"/>
      <w:r w:rsidRPr="00397135">
        <w:rPr>
          <w:rFonts w:ascii="Times New Roman" w:eastAsia="新細明體" w:hAnsi="Times New Roman" w:cs="Times New Roman"/>
          <w:kern w:val="0"/>
          <w:szCs w:val="24"/>
        </w:rPr>
        <w:t>)$ is jointly estimated as derived in (\ref{</w:t>
      </w:r>
      <w:proofErr w:type="spellStart"/>
      <w:r w:rsidRPr="00397135">
        <w:rPr>
          <w:rFonts w:ascii="Times New Roman" w:eastAsia="新細明體" w:hAnsi="Times New Roman" w:cs="Times New Roman"/>
          <w:kern w:val="0"/>
          <w:szCs w:val="24"/>
        </w:rPr>
        <w:t>eq_beta_est</w:t>
      </w:r>
      <w:proofErr w:type="spellEnd"/>
      <w:r w:rsidRPr="00397135">
        <w:rPr>
          <w:rFonts w:ascii="Times New Roman" w:eastAsia="新細明體" w:hAnsi="Times New Roman" w:cs="Times New Roman"/>
          <w:kern w:val="0"/>
          <w:szCs w:val="24"/>
        </w:rPr>
        <w:t>}).</w:t>
      </w:r>
    </w:p>
    <w:p w:rsidR="00397135" w:rsidRPr="00397135" w:rsidRDefault="00397135" w:rsidP="00397135">
      <w:pPr>
        <w:rPr>
          <w:rFonts w:ascii="Times New Roman" w:hAnsi="Times New Roman" w:cs="Times New Roman"/>
        </w:rPr>
      </w:pPr>
      <w:proofErr w:type="gramStart"/>
      <w:r w:rsidRPr="00397135">
        <w:rPr>
          <w:rFonts w:ascii="Times New Roman" w:eastAsia="新細明體" w:hAnsi="Times New Roman" w:cs="Times New Roman"/>
          <w:kern w:val="0"/>
          <w:szCs w:val="24"/>
        </w:rPr>
        <w:t>The ISCD shown in Fig.</w:t>
      </w:r>
      <w:proofErr w:type="gramEnd"/>
      <w:r w:rsidRPr="00397135">
        <w:rPr>
          <w:rFonts w:ascii="Times New Roman" w:eastAsia="新細明體" w:hAnsi="Times New Roman" w:cs="Times New Roman"/>
          <w:kern w:val="0"/>
          <w:szCs w:val="24"/>
        </w:rPr>
        <w:t xml:space="preserve"> \ref{</w:t>
      </w:r>
      <w:proofErr w:type="spellStart"/>
      <w:r w:rsidRPr="00397135">
        <w:rPr>
          <w:rFonts w:ascii="Times New Roman" w:eastAsia="新細明體" w:hAnsi="Times New Roman" w:cs="Times New Roman"/>
          <w:kern w:val="0"/>
          <w:szCs w:val="24"/>
        </w:rPr>
        <w:t>fig_iscd_all</w:t>
      </w:r>
      <w:proofErr w:type="spellEnd"/>
      <w:r w:rsidRPr="00397135">
        <w:rPr>
          <w:rFonts w:ascii="Times New Roman" w:eastAsia="新細明體" w:hAnsi="Times New Roman" w:cs="Times New Roman"/>
          <w:kern w:val="0"/>
          <w:szCs w:val="24"/>
        </w:rPr>
        <w:t xml:space="preserve">} has the properties of both serial concatenated codes (SCCC) and parallel concatenated codes (PCCC). The spatial MRF redundancy can be seen as an outer code in SCCC, and thus the channel code is seen as the inner code in SCCC. Besides, in the parallel direction, the temporal MRF redundancy of consecutive previous and following video frames is exploited by 3D-MRF temporal decoder, acting like the conventional PCCC iterative decoder. Consequently, the 3D-MRF based ISCD combines the spatial (serial) and temporal (parallel) extrinsic information and therefore significantly enhances the video </w:t>
      </w:r>
      <w:r w:rsidRPr="00397135">
        <w:rPr>
          <w:rFonts w:ascii="Times New Roman" w:eastAsia="新細明體" w:hAnsi="Times New Roman" w:cs="Times New Roman"/>
          <w:kern w:val="0"/>
          <w:szCs w:val="24"/>
        </w:rPr>
        <w:lastRenderedPageBreak/>
        <w:t>decoding quality.</w:t>
      </w:r>
    </w:p>
    <w:sectPr w:rsidR="00397135" w:rsidRPr="00397135" w:rsidSect="00526CB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4B7" w:rsidRDefault="00CD64B7" w:rsidP="00714982">
      <w:r>
        <w:separator/>
      </w:r>
    </w:p>
  </w:endnote>
  <w:endnote w:type="continuationSeparator" w:id="0">
    <w:p w:rsidR="00CD64B7" w:rsidRDefault="00CD64B7" w:rsidP="0071498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4B7" w:rsidRDefault="00CD64B7" w:rsidP="00714982">
      <w:r>
        <w:separator/>
      </w:r>
    </w:p>
  </w:footnote>
  <w:footnote w:type="continuationSeparator" w:id="0">
    <w:p w:rsidR="00CD64B7" w:rsidRDefault="00CD64B7" w:rsidP="0071498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trackRevisions/>
  <w:defaultTabStop w:val="480"/>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7135"/>
    <w:rsid w:val="000269C6"/>
    <w:rsid w:val="00160CEC"/>
    <w:rsid w:val="002A3272"/>
    <w:rsid w:val="00397135"/>
    <w:rsid w:val="0042613A"/>
    <w:rsid w:val="00426ADC"/>
    <w:rsid w:val="004D08AA"/>
    <w:rsid w:val="004F57AC"/>
    <w:rsid w:val="00526CBA"/>
    <w:rsid w:val="00597253"/>
    <w:rsid w:val="005D1F89"/>
    <w:rsid w:val="005F57F3"/>
    <w:rsid w:val="00714982"/>
    <w:rsid w:val="00816BD5"/>
    <w:rsid w:val="00912431"/>
    <w:rsid w:val="009858E3"/>
    <w:rsid w:val="00A626A3"/>
    <w:rsid w:val="00BB010E"/>
    <w:rsid w:val="00BB0E7D"/>
    <w:rsid w:val="00BD027A"/>
    <w:rsid w:val="00BE50A1"/>
    <w:rsid w:val="00C030A1"/>
    <w:rsid w:val="00C43766"/>
    <w:rsid w:val="00CB1900"/>
    <w:rsid w:val="00CB4E7F"/>
    <w:rsid w:val="00CD64B7"/>
    <w:rsid w:val="00D6151D"/>
    <w:rsid w:val="00D82710"/>
    <w:rsid w:val="00DD05AB"/>
    <w:rsid w:val="00E03DB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CB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97135"/>
    <w:pPr>
      <w:widowControl/>
      <w:spacing w:before="100" w:beforeAutospacing="1" w:after="100" w:afterAutospacing="1"/>
    </w:pPr>
    <w:rPr>
      <w:rFonts w:ascii="新細明體" w:eastAsia="新細明體" w:hAnsi="新細明體" w:cs="新細明體"/>
      <w:kern w:val="0"/>
      <w:szCs w:val="24"/>
    </w:rPr>
  </w:style>
  <w:style w:type="paragraph" w:styleId="a3">
    <w:name w:val="header"/>
    <w:basedOn w:val="a"/>
    <w:link w:val="a4"/>
    <w:uiPriority w:val="99"/>
    <w:semiHidden/>
    <w:unhideWhenUsed/>
    <w:rsid w:val="00714982"/>
    <w:pPr>
      <w:tabs>
        <w:tab w:val="center" w:pos="4153"/>
        <w:tab w:val="right" w:pos="8306"/>
      </w:tabs>
      <w:snapToGrid w:val="0"/>
    </w:pPr>
    <w:rPr>
      <w:sz w:val="20"/>
      <w:szCs w:val="20"/>
    </w:rPr>
  </w:style>
  <w:style w:type="character" w:customStyle="1" w:styleId="a4">
    <w:name w:val="頁首 字元"/>
    <w:basedOn w:val="a0"/>
    <w:link w:val="a3"/>
    <w:uiPriority w:val="99"/>
    <w:semiHidden/>
    <w:rsid w:val="00714982"/>
    <w:rPr>
      <w:sz w:val="20"/>
      <w:szCs w:val="20"/>
    </w:rPr>
  </w:style>
  <w:style w:type="paragraph" w:styleId="a5">
    <w:name w:val="footer"/>
    <w:basedOn w:val="a"/>
    <w:link w:val="a6"/>
    <w:uiPriority w:val="99"/>
    <w:semiHidden/>
    <w:unhideWhenUsed/>
    <w:rsid w:val="00714982"/>
    <w:pPr>
      <w:tabs>
        <w:tab w:val="center" w:pos="4153"/>
        <w:tab w:val="right" w:pos="8306"/>
      </w:tabs>
      <w:snapToGrid w:val="0"/>
    </w:pPr>
    <w:rPr>
      <w:sz w:val="20"/>
      <w:szCs w:val="20"/>
    </w:rPr>
  </w:style>
  <w:style w:type="character" w:customStyle="1" w:styleId="a6">
    <w:name w:val="頁尾 字元"/>
    <w:basedOn w:val="a0"/>
    <w:link w:val="a5"/>
    <w:uiPriority w:val="99"/>
    <w:semiHidden/>
    <w:rsid w:val="00714982"/>
    <w:rPr>
      <w:sz w:val="20"/>
      <w:szCs w:val="20"/>
    </w:rPr>
  </w:style>
  <w:style w:type="paragraph" w:styleId="a7">
    <w:name w:val="Balloon Text"/>
    <w:basedOn w:val="a"/>
    <w:link w:val="a8"/>
    <w:uiPriority w:val="99"/>
    <w:semiHidden/>
    <w:unhideWhenUsed/>
    <w:rsid w:val="002A3272"/>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2A3272"/>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4287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2708</TotalTime>
  <Pages>1</Pages>
  <Words>3523</Words>
  <Characters>20085</Characters>
  <Application>Microsoft Office Word</Application>
  <DocSecurity>0</DocSecurity>
  <Lines>167</Lines>
  <Paragraphs>47</Paragraphs>
  <ScaleCrop>false</ScaleCrop>
  <Company/>
  <LinksUpToDate>false</LinksUpToDate>
  <CharactersWithSpaces>23561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USRPL</dc:creator>
  <cp:lastModifiedBy>USRPL</cp:lastModifiedBy>
  <cp:revision>16</cp:revision>
  <dcterms:created xsi:type="dcterms:W3CDTF">2014-07-13T15:19:00Z</dcterms:created>
  <dcterms:modified xsi:type="dcterms:W3CDTF">2014-08-14T07:25:00Z</dcterms:modified>
</cp:coreProperties>
</file>