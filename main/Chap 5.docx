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301" w:rsidRDefault="00960301" w:rsidP="00960301">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Chap 5. </w:t>
      </w:r>
      <w:r w:rsidR="00F37A36">
        <w:rPr>
          <w:rFonts w:ascii="Times New Roman" w:eastAsia="新細明體" w:hAnsi="Times New Roman" w:cs="Times New Roman"/>
          <w:kern w:val="0"/>
          <w:szCs w:val="24"/>
        </w:rPr>
        <w:t>Optimization of UEP Scheme</w:t>
      </w:r>
      <w:r w:rsidRPr="00960301">
        <w:rPr>
          <w:rFonts w:ascii="Times New Roman" w:eastAsia="新細明體" w:hAnsi="Times New Roman" w:cs="Times New Roman"/>
          <w:kern w:val="0"/>
          <w:szCs w:val="24"/>
        </w:rPr>
        <w:t xml:space="preserve"> for MRF-based ISCD Decoder</w:t>
      </w:r>
    </w:p>
    <w:p w:rsidR="00960301" w:rsidRPr="00960301" w:rsidRDefault="00960301" w:rsidP="00960301">
      <w:pPr>
        <w:widowControl/>
        <w:rPr>
          <w:rFonts w:ascii="Times New Roman" w:eastAsia="新細明體" w:hAnsi="Times New Roman" w:cs="Times New Roman"/>
          <w:kern w:val="0"/>
          <w:szCs w:val="24"/>
        </w:rPr>
      </w:pPr>
    </w:p>
    <w:p w:rsidR="00960301" w:rsidRPr="00960301" w:rsidRDefault="00960301" w:rsidP="00960301">
      <w:pPr>
        <w:widowControl/>
        <w:rPr>
          <w:rFonts w:ascii="Times New Roman" w:eastAsia="新細明體" w:hAnsi="Times New Roman" w:cs="Times New Roman"/>
          <w:color w:val="808080" w:themeColor="background1" w:themeShade="80"/>
          <w:kern w:val="0"/>
          <w:szCs w:val="24"/>
        </w:rPr>
      </w:pPr>
      <w:r w:rsidRPr="00960301">
        <w:rPr>
          <w:rFonts w:ascii="Times New Roman" w:eastAsia="新細明體" w:hAnsi="Times New Roman" w:cs="Times New Roman"/>
          <w:color w:val="808080" w:themeColor="background1" w:themeShade="80"/>
          <w:kern w:val="0"/>
          <w:szCs w:val="24"/>
        </w:rPr>
        <w:t>\chapter{Optimization of UEP Scheme for MRF-based ISCD Decoder}</w:t>
      </w:r>
    </w:p>
    <w:p w:rsidR="00DB7B8F" w:rsidRPr="00960301" w:rsidRDefault="00960301" w:rsidP="00960301">
      <w:pPr>
        <w:rPr>
          <w:rFonts w:ascii="Times New Roman" w:eastAsia="新細明體" w:hAnsi="Times New Roman" w:cs="Times New Roman"/>
          <w:color w:val="808080" w:themeColor="background1" w:themeShade="80"/>
          <w:kern w:val="0"/>
          <w:szCs w:val="24"/>
        </w:rPr>
      </w:pPr>
      <w:r w:rsidRPr="00960301">
        <w:rPr>
          <w:rFonts w:ascii="Times New Roman" w:eastAsia="新細明體" w:hAnsi="Times New Roman" w:cs="Times New Roman"/>
          <w:color w:val="808080" w:themeColor="background1" w:themeShade="80"/>
          <w:kern w:val="0"/>
          <w:szCs w:val="24"/>
        </w:rPr>
        <w:t>\label{</w:t>
      </w:r>
      <w:proofErr w:type="spellStart"/>
      <w:r w:rsidRPr="00960301">
        <w:rPr>
          <w:rFonts w:ascii="Times New Roman" w:eastAsia="新細明體" w:hAnsi="Times New Roman" w:cs="Times New Roman"/>
          <w:color w:val="808080" w:themeColor="background1" w:themeShade="80"/>
          <w:kern w:val="0"/>
          <w:szCs w:val="24"/>
        </w:rPr>
        <w:t>chapter:optimization</w:t>
      </w:r>
      <w:proofErr w:type="spellEnd"/>
      <w:r w:rsidRPr="00960301">
        <w:rPr>
          <w:rFonts w:ascii="Times New Roman" w:eastAsia="新細明體" w:hAnsi="Times New Roman" w:cs="Times New Roman"/>
          <w:color w:val="808080" w:themeColor="background1" w:themeShade="80"/>
          <w:kern w:val="0"/>
          <w:szCs w:val="24"/>
        </w:rPr>
        <w:t>}</w:t>
      </w:r>
    </w:p>
    <w:p w:rsidR="00960301" w:rsidRPr="00960301" w:rsidRDefault="00960301" w:rsidP="00960301">
      <w:pPr>
        <w:rPr>
          <w:rFonts w:ascii="Times New Roman" w:eastAsia="新細明體" w:hAnsi="Times New Roman" w:cs="Times New Roman"/>
          <w:kern w:val="0"/>
          <w:szCs w:val="24"/>
        </w:rPr>
      </w:pPr>
    </w:p>
    <w:p w:rsidR="00960301" w:rsidRDefault="00AA5ED9" w:rsidP="00960301">
      <w:pPr>
        <w:rPr>
          <w:rFonts w:ascii="Times New Roman" w:hAnsi="Times New Roman" w:cs="Times New Roman"/>
        </w:rPr>
      </w:pPr>
      <w:r>
        <w:rPr>
          <w:rFonts w:ascii="Times New Roman" w:hAnsi="Times New Roman" w:cs="Times New Roman" w:hint="eastAsia"/>
        </w:rPr>
        <w:t xml:space="preserve">Similar to the procedure in </w:t>
      </w:r>
      <w:r w:rsidR="0029454F">
        <w:rPr>
          <w:rFonts w:ascii="Times New Roman" w:hAnsi="Times New Roman" w:cs="Times New Roman" w:hint="eastAsia"/>
        </w:rPr>
        <w:t xml:space="preserve">Chapter </w:t>
      </w:r>
      <w:r>
        <w:rPr>
          <w:rFonts w:ascii="Times New Roman" w:hAnsi="Times New Roman" w:cs="Times New Roman" w:hint="eastAsia"/>
        </w:rPr>
        <w:t>\ref{</w:t>
      </w:r>
      <w:proofErr w:type="spellStart"/>
      <w:r>
        <w:rPr>
          <w:rFonts w:ascii="Times New Roman" w:hAnsi="Times New Roman" w:cs="Times New Roman" w:hint="eastAsia"/>
        </w:rPr>
        <w:t>chapter:opt-prob</w:t>
      </w:r>
      <w:proofErr w:type="spellEnd"/>
      <w:r>
        <w:rPr>
          <w:rFonts w:ascii="Times New Roman" w:hAnsi="Times New Roman" w:cs="Times New Roman" w:hint="eastAsia"/>
        </w:rPr>
        <w:t>}, the UEP scheme in Fig.\</w:t>
      </w:r>
      <w:proofErr w:type="gramStart"/>
      <w:r>
        <w:rPr>
          <w:rFonts w:ascii="Times New Roman" w:hAnsi="Times New Roman" w:cs="Times New Roman" w:hint="eastAsia"/>
        </w:rPr>
        <w:t>ref{</w:t>
      </w:r>
      <w:proofErr w:type="spellStart"/>
      <w:proofErr w:type="gramEnd"/>
      <w:r>
        <w:rPr>
          <w:rFonts w:ascii="Times New Roman" w:hAnsi="Times New Roman" w:cs="Times New Roman" w:hint="eastAsia"/>
        </w:rPr>
        <w:t>fig:uep_encoder</w:t>
      </w:r>
      <w:proofErr w:type="spellEnd"/>
      <w:r>
        <w:rPr>
          <w:rFonts w:ascii="Times New Roman" w:hAnsi="Times New Roman" w:cs="Times New Roman" w:hint="eastAsia"/>
        </w:rPr>
        <w:t>}</w:t>
      </w:r>
      <w:r w:rsidR="00E3603A">
        <w:rPr>
          <w:rFonts w:ascii="Times New Roman" w:hAnsi="Times New Roman" w:cs="Times New Roman" w:hint="eastAsia"/>
        </w:rPr>
        <w:t xml:space="preserve"> </w:t>
      </w:r>
      <w:r>
        <w:rPr>
          <w:rFonts w:ascii="Times New Roman" w:hAnsi="Times New Roman" w:cs="Times New Roman" w:hint="eastAsia"/>
        </w:rPr>
        <w:t>is ready for construction</w:t>
      </w:r>
      <w:r w:rsidR="004C623E">
        <w:rPr>
          <w:rFonts w:ascii="Times New Roman" w:hAnsi="Times New Roman" w:cs="Times New Roman" w:hint="eastAsia"/>
        </w:rPr>
        <w:t xml:space="preserve"> in this chapter</w:t>
      </w:r>
      <w:r>
        <w:rPr>
          <w:rFonts w:ascii="Times New Roman" w:hAnsi="Times New Roman" w:cs="Times New Roman" w:hint="eastAsia"/>
        </w:rPr>
        <w:t xml:space="preserve">. </w:t>
      </w:r>
      <w:proofErr w:type="gramStart"/>
      <w:r w:rsidR="00AE54C8">
        <w:rPr>
          <w:rFonts w:ascii="Times New Roman" w:hAnsi="Times New Roman" w:cs="Times New Roman" w:hint="eastAsia"/>
        </w:rPr>
        <w:t>Since</w:t>
      </w:r>
      <w:proofErr w:type="gramEnd"/>
      <w:r w:rsidR="00AE54C8">
        <w:rPr>
          <w:rFonts w:ascii="Times New Roman" w:hAnsi="Times New Roman" w:cs="Times New Roman" w:hint="eastAsia"/>
        </w:rPr>
        <w:t xml:space="preserve"> the </w:t>
      </w:r>
      <w:r w:rsidR="000C78CC">
        <w:rPr>
          <w:rFonts w:ascii="Times New Roman" w:hAnsi="Times New Roman" w:cs="Times New Roman" w:hint="eastAsia"/>
        </w:rPr>
        <w:t>distortion estimator</w:t>
      </w:r>
      <w:r w:rsidR="00AE54C8">
        <w:rPr>
          <w:rFonts w:ascii="Times New Roman" w:hAnsi="Times New Roman" w:cs="Times New Roman" w:hint="eastAsia"/>
        </w:rPr>
        <w:t xml:space="preserve"> is updated in </w:t>
      </w:r>
      <w:r w:rsidR="0029454F">
        <w:rPr>
          <w:rFonts w:ascii="Times New Roman" w:hAnsi="Times New Roman" w:cs="Times New Roman" w:hint="eastAsia"/>
        </w:rPr>
        <w:t xml:space="preserve">Chapter </w:t>
      </w:r>
      <w:r w:rsidR="00AE54C8">
        <w:rPr>
          <w:rFonts w:ascii="Times New Roman" w:hAnsi="Times New Roman" w:cs="Times New Roman" w:hint="eastAsia"/>
        </w:rPr>
        <w:t>\ref</w:t>
      </w:r>
      <w:r w:rsidR="00BF6D72" w:rsidRPr="00BF6D72">
        <w:rPr>
          <w:rFonts w:ascii="Times New Roman" w:hAnsi="Times New Roman" w:cs="Times New Roman"/>
        </w:rPr>
        <w:t>{</w:t>
      </w:r>
      <w:proofErr w:type="spellStart"/>
      <w:r w:rsidR="00BF6D72" w:rsidRPr="00BF6D72">
        <w:rPr>
          <w:rFonts w:ascii="Times New Roman" w:hAnsi="Times New Roman" w:cs="Times New Roman"/>
        </w:rPr>
        <w:t>chapter:estimation</w:t>
      </w:r>
      <w:proofErr w:type="spellEnd"/>
      <w:r w:rsidR="00BF6D72" w:rsidRPr="00BF6D72">
        <w:rPr>
          <w:rFonts w:ascii="Times New Roman" w:hAnsi="Times New Roman" w:cs="Times New Roman"/>
        </w:rPr>
        <w:t>}</w:t>
      </w:r>
      <w:r w:rsidR="004C623E">
        <w:rPr>
          <w:rFonts w:ascii="Times New Roman" w:hAnsi="Times New Roman" w:cs="Times New Roman" w:hint="eastAsia"/>
        </w:rPr>
        <w:t xml:space="preserve"> </w:t>
      </w:r>
      <w:r w:rsidR="00C94E04">
        <w:rPr>
          <w:rFonts w:ascii="Times New Roman" w:hAnsi="Times New Roman" w:cs="Times New Roman" w:hint="eastAsia"/>
        </w:rPr>
        <w:t xml:space="preserve">so as </w:t>
      </w:r>
      <w:r w:rsidR="004C623E">
        <w:rPr>
          <w:rFonts w:ascii="Times New Roman" w:hAnsi="Times New Roman" w:cs="Times New Roman" w:hint="eastAsia"/>
        </w:rPr>
        <w:t xml:space="preserve">to adapt </w:t>
      </w:r>
      <w:r w:rsidR="00C94E04">
        <w:rPr>
          <w:rFonts w:ascii="Times New Roman" w:hAnsi="Times New Roman" w:cs="Times New Roman" w:hint="eastAsia"/>
        </w:rPr>
        <w:t xml:space="preserve">to </w:t>
      </w:r>
      <w:r w:rsidR="004C623E">
        <w:rPr>
          <w:rFonts w:ascii="Times New Roman" w:hAnsi="Times New Roman" w:cs="Times New Roman" w:hint="eastAsia"/>
        </w:rPr>
        <w:t>the MRF based ISCD</w:t>
      </w:r>
      <w:r w:rsidR="00BF6D72">
        <w:rPr>
          <w:rFonts w:ascii="Times New Roman" w:hAnsi="Times New Roman" w:cs="Times New Roman" w:hint="eastAsia"/>
        </w:rPr>
        <w:t xml:space="preserve">, </w:t>
      </w:r>
      <w:r w:rsidR="00E47215">
        <w:rPr>
          <w:rFonts w:ascii="Times New Roman" w:hAnsi="Times New Roman" w:cs="Times New Roman" w:hint="eastAsia"/>
        </w:rPr>
        <w:t xml:space="preserve">the method used to solve the optimization problem </w:t>
      </w:r>
      <w:r w:rsidR="003E094C">
        <w:rPr>
          <w:rFonts w:ascii="Times New Roman" w:hAnsi="Times New Roman" w:cs="Times New Roman" w:hint="eastAsia"/>
        </w:rPr>
        <w:t xml:space="preserve">in </w:t>
      </w:r>
      <w:r w:rsidR="0029454F">
        <w:rPr>
          <w:rFonts w:ascii="Times New Roman" w:hAnsi="Times New Roman" w:cs="Times New Roman" w:hint="eastAsia"/>
        </w:rPr>
        <w:t xml:space="preserve">Chapter </w:t>
      </w:r>
      <w:r w:rsidR="00E47215">
        <w:rPr>
          <w:rFonts w:ascii="Times New Roman" w:hAnsi="Times New Roman" w:cs="Times New Roman" w:hint="eastAsia"/>
        </w:rPr>
        <w:t>\ref{</w:t>
      </w:r>
      <w:proofErr w:type="spellStart"/>
      <w:r w:rsidR="00E47215">
        <w:rPr>
          <w:rFonts w:ascii="Times New Roman" w:hAnsi="Times New Roman" w:cs="Times New Roman" w:hint="eastAsia"/>
        </w:rPr>
        <w:t>chapter:opt-prob</w:t>
      </w:r>
      <w:proofErr w:type="spellEnd"/>
      <w:r w:rsidR="00E47215">
        <w:rPr>
          <w:rFonts w:ascii="Times New Roman" w:hAnsi="Times New Roman" w:cs="Times New Roman" w:hint="eastAsia"/>
        </w:rPr>
        <w:t xml:space="preserve">} is again applied to </w:t>
      </w:r>
      <w:r w:rsidR="0067282B">
        <w:rPr>
          <w:rFonts w:ascii="Times New Roman" w:hAnsi="Times New Roman" w:cs="Times New Roman" w:hint="eastAsia"/>
        </w:rPr>
        <w:t xml:space="preserve">the </w:t>
      </w:r>
      <w:r w:rsidR="00E47215">
        <w:rPr>
          <w:rFonts w:ascii="Times New Roman" w:hAnsi="Times New Roman" w:cs="Times New Roman" w:hint="eastAsia"/>
        </w:rPr>
        <w:t>upgraded estimator.</w:t>
      </w:r>
      <w:r w:rsidR="00413211">
        <w:rPr>
          <w:rFonts w:ascii="Times New Roman" w:hAnsi="Times New Roman" w:cs="Times New Roman" w:hint="eastAsia"/>
        </w:rPr>
        <w:t xml:space="preserve"> </w:t>
      </w:r>
      <w:r w:rsidR="008B7D66">
        <w:rPr>
          <w:rFonts w:ascii="Times New Roman" w:hAnsi="Times New Roman" w:cs="Times New Roman" w:hint="eastAsia"/>
        </w:rPr>
        <w:t>Be</w:t>
      </w:r>
      <w:r w:rsidR="003E094C">
        <w:rPr>
          <w:rFonts w:ascii="Times New Roman" w:hAnsi="Times New Roman" w:cs="Times New Roman" w:hint="eastAsia"/>
        </w:rPr>
        <w:t xml:space="preserve">cause the two scenarios in </w:t>
      </w:r>
      <w:r w:rsidR="0029454F">
        <w:rPr>
          <w:rFonts w:ascii="Times New Roman" w:hAnsi="Times New Roman" w:cs="Times New Roman" w:hint="eastAsia"/>
        </w:rPr>
        <w:t xml:space="preserve">Chapter </w:t>
      </w:r>
      <w:r w:rsidR="008B7D66">
        <w:rPr>
          <w:rFonts w:ascii="Times New Roman" w:hAnsi="Times New Roman" w:cs="Times New Roman" w:hint="eastAsia"/>
        </w:rPr>
        <w:t>\ref{</w:t>
      </w:r>
      <w:proofErr w:type="spellStart"/>
      <w:r w:rsidR="008B7D66">
        <w:rPr>
          <w:rFonts w:ascii="Times New Roman" w:hAnsi="Times New Roman" w:cs="Times New Roman" w:hint="eastAsia"/>
        </w:rPr>
        <w:t>chapter:opt-prob</w:t>
      </w:r>
      <w:proofErr w:type="spellEnd"/>
      <w:r w:rsidR="008B7D66">
        <w:rPr>
          <w:rFonts w:ascii="Times New Roman" w:hAnsi="Times New Roman" w:cs="Times New Roman" w:hint="eastAsia"/>
        </w:rPr>
        <w:t xml:space="preserve">} </w:t>
      </w:r>
      <w:r w:rsidR="0067282B">
        <w:rPr>
          <w:rFonts w:ascii="Times New Roman" w:hAnsi="Times New Roman" w:cs="Times New Roman" w:hint="eastAsia"/>
        </w:rPr>
        <w:t xml:space="preserve">are </w:t>
      </w:r>
      <w:r w:rsidR="008B7D66">
        <w:rPr>
          <w:rFonts w:ascii="Times New Roman" w:hAnsi="Times New Roman" w:cs="Times New Roman" w:hint="eastAsia"/>
        </w:rPr>
        <w:t xml:space="preserve">verified to be equivalent, only the first </w:t>
      </w:r>
      <w:r w:rsidR="005D24D2">
        <w:rPr>
          <w:rFonts w:ascii="Times New Roman" w:hAnsi="Times New Roman" w:cs="Times New Roman" w:hint="eastAsia"/>
        </w:rPr>
        <w:t>UEP scheme</w:t>
      </w:r>
      <w:r w:rsidR="008B7D66">
        <w:rPr>
          <w:rFonts w:ascii="Times New Roman" w:hAnsi="Times New Roman" w:cs="Times New Roman" w:hint="eastAsia"/>
        </w:rPr>
        <w:t>, where the encoder is given the constraint on the average transmission power and is expected to achieve the optimized received video quality, is presented in this chapter</w:t>
      </w:r>
      <w:r w:rsidR="0053644A">
        <w:rPr>
          <w:rFonts w:ascii="Times New Roman" w:hAnsi="Times New Roman" w:cs="Times New Roman" w:hint="eastAsia"/>
        </w:rPr>
        <w:t xml:space="preserve"> for simplicity</w:t>
      </w:r>
      <w:r w:rsidR="008B7D66">
        <w:rPr>
          <w:rFonts w:ascii="Times New Roman" w:hAnsi="Times New Roman" w:cs="Times New Roman" w:hint="eastAsia"/>
        </w:rPr>
        <w:t>.</w:t>
      </w:r>
      <w:r w:rsidR="003E094C">
        <w:rPr>
          <w:rFonts w:ascii="Times New Roman" w:hAnsi="Times New Roman" w:cs="Times New Roman" w:hint="eastAsia"/>
        </w:rPr>
        <w:t xml:space="preserve"> </w:t>
      </w:r>
    </w:p>
    <w:p w:rsidR="006F296A" w:rsidRDefault="006F296A" w:rsidP="00960301">
      <w:pPr>
        <w:rPr>
          <w:rFonts w:ascii="Times New Roman" w:hAnsi="Times New Roman" w:cs="Times New Roman"/>
        </w:rPr>
      </w:pPr>
    </w:p>
    <w:p w:rsidR="006F296A" w:rsidRPr="00BF6D72" w:rsidRDefault="006F296A" w:rsidP="00960301">
      <w:pPr>
        <w:rPr>
          <w:rFonts w:ascii="Times New Roman" w:hAnsi="Times New Roman" w:cs="Times New Roman"/>
        </w:rPr>
      </w:pPr>
      <w:r>
        <w:rPr>
          <w:rFonts w:ascii="Times New Roman" w:hAnsi="Times New Roman" w:cs="Times New Roman" w:hint="eastAsia"/>
        </w:rPr>
        <w:t xml:space="preserve">In this chapter, the derivation for the UEP scheme </w:t>
      </w:r>
      <w:r w:rsidR="00804EDB">
        <w:rPr>
          <w:rFonts w:ascii="Times New Roman" w:hAnsi="Times New Roman" w:cs="Times New Roman" w:hint="eastAsia"/>
        </w:rPr>
        <w:t>when using MRF based ISCD is shown in</w:t>
      </w:r>
      <w:r w:rsidR="00EF27EE">
        <w:rPr>
          <w:rFonts w:ascii="Times New Roman" w:hAnsi="Times New Roman" w:cs="Times New Roman" w:hint="eastAsia"/>
        </w:rPr>
        <w:t xml:space="preserve"> S</w:t>
      </w:r>
      <w:r w:rsidR="00804EDB">
        <w:rPr>
          <w:rFonts w:ascii="Times New Roman" w:hAnsi="Times New Roman" w:cs="Times New Roman" w:hint="eastAsia"/>
        </w:rPr>
        <w:t>ection \</w:t>
      </w:r>
      <w:proofErr w:type="gramStart"/>
      <w:r w:rsidR="00804EDB">
        <w:rPr>
          <w:rFonts w:ascii="Times New Roman" w:hAnsi="Times New Roman" w:cs="Times New Roman" w:hint="eastAsia"/>
        </w:rPr>
        <w:t>ref{</w:t>
      </w:r>
      <w:proofErr w:type="spellStart"/>
      <w:proofErr w:type="gramEnd"/>
      <w:r w:rsidR="00804EDB">
        <w:rPr>
          <w:rFonts w:ascii="Times New Roman" w:hAnsi="Times New Roman" w:cs="Times New Roman" w:hint="eastAsia"/>
        </w:rPr>
        <w:t>oo:spatial</w:t>
      </w:r>
      <w:proofErr w:type="spellEnd"/>
      <w:r w:rsidR="00804EDB">
        <w:rPr>
          <w:rFonts w:ascii="Times New Roman" w:hAnsi="Times New Roman" w:cs="Times New Roman" w:hint="eastAsia"/>
        </w:rPr>
        <w:t xml:space="preserve">}. </w:t>
      </w:r>
      <w:r w:rsidR="00EF27EE">
        <w:rPr>
          <w:rFonts w:ascii="Times New Roman" w:hAnsi="Times New Roman" w:cs="Times New Roman" w:hint="eastAsia"/>
        </w:rPr>
        <w:t xml:space="preserve">Then, the structures of UEP scheme for three types of </w:t>
      </w:r>
      <w:r w:rsidR="000B4B9A">
        <w:rPr>
          <w:rFonts w:ascii="Times New Roman" w:hAnsi="Times New Roman" w:cs="Times New Roman" w:hint="eastAsia"/>
        </w:rPr>
        <w:t xml:space="preserve">ISCD decoders are respectively </w:t>
      </w:r>
      <w:r w:rsidR="0067282B">
        <w:rPr>
          <w:rFonts w:ascii="Times New Roman" w:hAnsi="Times New Roman" w:cs="Times New Roman" w:hint="eastAsia"/>
        </w:rPr>
        <w:t xml:space="preserve">proposed </w:t>
      </w:r>
      <w:r w:rsidR="000B4B9A">
        <w:rPr>
          <w:rFonts w:ascii="Times New Roman" w:hAnsi="Times New Roman" w:cs="Times New Roman" w:hint="eastAsia"/>
        </w:rPr>
        <w:t>in Section \</w:t>
      </w:r>
      <w:proofErr w:type="gramStart"/>
      <w:r w:rsidR="000B4B9A">
        <w:rPr>
          <w:rFonts w:ascii="Times New Roman" w:hAnsi="Times New Roman" w:cs="Times New Roman" w:hint="eastAsia"/>
        </w:rPr>
        <w:t>ref{</w:t>
      </w:r>
      <w:proofErr w:type="spellStart"/>
      <w:proofErr w:type="gramEnd"/>
      <w:r w:rsidR="000B4B9A">
        <w:rPr>
          <w:rFonts w:ascii="Times New Roman" w:hAnsi="Times New Roman" w:cs="Times New Roman" w:hint="eastAsia"/>
        </w:rPr>
        <w:t>oo:result</w:t>
      </w:r>
      <w:proofErr w:type="spellEnd"/>
      <w:r w:rsidR="000B4B9A">
        <w:rPr>
          <w:rFonts w:ascii="Times New Roman" w:hAnsi="Times New Roman" w:cs="Times New Roman" w:hint="eastAsia"/>
        </w:rPr>
        <w:t xml:space="preserve">}. </w:t>
      </w:r>
      <w:del w:id="0" w:author="USRPL" w:date="2014-08-10T04:58:00Z">
        <w:r w:rsidR="000B4B9A" w:rsidDel="009B7037">
          <w:rPr>
            <w:rFonts w:ascii="Times New Roman" w:hAnsi="Times New Roman" w:cs="Times New Roman" w:hint="eastAsia"/>
          </w:rPr>
          <w:delText>Finally</w:delText>
        </w:r>
      </w:del>
      <w:ins w:id="1" w:author="USRPL" w:date="2014-08-10T04:58:00Z">
        <w:r w:rsidR="009B7037">
          <w:rPr>
            <w:rFonts w:ascii="Times New Roman" w:hAnsi="Times New Roman" w:cs="Times New Roman" w:hint="eastAsia"/>
          </w:rPr>
          <w:t>Then</w:t>
        </w:r>
      </w:ins>
      <w:r w:rsidR="000B4B9A">
        <w:rPr>
          <w:rFonts w:ascii="Times New Roman" w:hAnsi="Times New Roman" w:cs="Times New Roman" w:hint="eastAsia"/>
        </w:rPr>
        <w:t xml:space="preserve">, the </w:t>
      </w:r>
      <w:r w:rsidR="006933C1">
        <w:rPr>
          <w:rFonts w:ascii="Times New Roman" w:hAnsi="Times New Roman" w:cs="Times New Roman" w:hint="eastAsia"/>
        </w:rPr>
        <w:t xml:space="preserve">simulated </w:t>
      </w:r>
      <w:r w:rsidR="000B4B9A">
        <w:rPr>
          <w:rFonts w:ascii="Times New Roman" w:hAnsi="Times New Roman" w:cs="Times New Roman" w:hint="eastAsia"/>
        </w:rPr>
        <w:t xml:space="preserve">performance of the proposed UEP scheme is compared with </w:t>
      </w:r>
      <w:r w:rsidR="0067282B">
        <w:rPr>
          <w:rFonts w:ascii="Times New Roman" w:hAnsi="Times New Roman" w:cs="Times New Roman" w:hint="eastAsia"/>
        </w:rPr>
        <w:t xml:space="preserve">that of </w:t>
      </w:r>
      <w:r w:rsidR="00733305">
        <w:rPr>
          <w:rFonts w:ascii="Times New Roman" w:hAnsi="Times New Roman" w:cs="Times New Roman" w:hint="eastAsia"/>
        </w:rPr>
        <w:t xml:space="preserve">the conventional EEP scheme </w:t>
      </w:r>
      <w:r w:rsidR="006933C1">
        <w:rPr>
          <w:rFonts w:ascii="Times New Roman" w:hAnsi="Times New Roman" w:cs="Times New Roman" w:hint="eastAsia"/>
        </w:rPr>
        <w:t xml:space="preserve">and </w:t>
      </w:r>
      <w:r w:rsidR="0067282B">
        <w:rPr>
          <w:rFonts w:ascii="Times New Roman" w:hAnsi="Times New Roman" w:cs="Times New Roman" w:hint="eastAsia"/>
        </w:rPr>
        <w:t xml:space="preserve">the results are </w:t>
      </w:r>
      <w:r w:rsidR="006933C1">
        <w:rPr>
          <w:rFonts w:ascii="Times New Roman" w:hAnsi="Times New Roman" w:cs="Times New Roman" w:hint="eastAsia"/>
        </w:rPr>
        <w:t>presented in Section \ref{</w:t>
      </w:r>
      <w:proofErr w:type="spellStart"/>
      <w:r w:rsidR="006933C1">
        <w:rPr>
          <w:rFonts w:ascii="Times New Roman" w:hAnsi="Times New Roman" w:cs="Times New Roman" w:hint="eastAsia"/>
        </w:rPr>
        <w:t>oo:result</w:t>
      </w:r>
      <w:proofErr w:type="spellEnd"/>
      <w:r w:rsidR="006933C1">
        <w:rPr>
          <w:rFonts w:ascii="Times New Roman" w:hAnsi="Times New Roman" w:cs="Times New Roman" w:hint="eastAsia"/>
        </w:rPr>
        <w:t>}.</w:t>
      </w:r>
      <w:ins w:id="2" w:author="USRPL" w:date="2014-08-10T04:58:00Z">
        <w:r w:rsidR="009B7037">
          <w:rPr>
            <w:rFonts w:ascii="Times New Roman" w:hAnsi="Times New Roman" w:cs="Times New Roman" w:hint="eastAsia"/>
          </w:rPr>
          <w:t xml:space="preserve"> Finally, the time complexity analysis is discussed in Section \</w:t>
        </w:r>
        <w:proofErr w:type="gramStart"/>
        <w:r w:rsidR="009B7037">
          <w:rPr>
            <w:rFonts w:ascii="Times New Roman" w:hAnsi="Times New Roman" w:cs="Times New Roman" w:hint="eastAsia"/>
          </w:rPr>
          <w:t>ref{</w:t>
        </w:r>
      </w:ins>
      <w:proofErr w:type="spellStart"/>
      <w:proofErr w:type="gramEnd"/>
      <w:ins w:id="3" w:author="USRPL" w:date="2014-08-10T04:59:00Z">
        <w:r w:rsidR="009B7037">
          <w:rPr>
            <w:rFonts w:ascii="Times New Roman" w:hAnsi="Times New Roman" w:cs="Times New Roman" w:hint="eastAsia"/>
          </w:rPr>
          <w:t>oo:complexity</w:t>
        </w:r>
      </w:ins>
      <w:proofErr w:type="spellEnd"/>
      <w:ins w:id="4" w:author="USRPL" w:date="2014-08-10T04:58:00Z">
        <w:r w:rsidR="009B7037">
          <w:rPr>
            <w:rFonts w:ascii="Times New Roman" w:hAnsi="Times New Roman" w:cs="Times New Roman" w:hint="eastAsia"/>
          </w:rPr>
          <w:t>}</w:t>
        </w:r>
      </w:ins>
      <w:ins w:id="5" w:author="USRPL" w:date="2014-08-10T04:59:00Z">
        <w:r w:rsidR="009B7037">
          <w:rPr>
            <w:rFonts w:ascii="Times New Roman" w:hAnsi="Times New Roman" w:cs="Times New Roman" w:hint="eastAsia"/>
          </w:rPr>
          <w:t>.</w:t>
        </w:r>
      </w:ins>
    </w:p>
    <w:p w:rsidR="00960301" w:rsidRPr="006F296A" w:rsidRDefault="00960301" w:rsidP="00960301">
      <w:pPr>
        <w:rPr>
          <w:rFonts w:ascii="Times New Roman" w:hAnsi="Times New Roman" w:cs="Times New Roman"/>
        </w:rPr>
      </w:pPr>
    </w:p>
    <w:p w:rsidR="00960301" w:rsidRPr="00960301" w:rsidRDefault="00960301" w:rsidP="00960301">
      <w:pPr>
        <w:rPr>
          <w:rFonts w:ascii="Times New Roman" w:hAnsi="Times New Roman" w:cs="Times New Roman"/>
        </w:rPr>
      </w:pPr>
    </w:p>
    <w:p w:rsidR="00960301" w:rsidRPr="00960301" w:rsidRDefault="00960301" w:rsidP="00960301">
      <w:pPr>
        <w:rPr>
          <w:rFonts w:ascii="Times New Roman" w:hAnsi="Times New Roman" w:cs="Times New Roman"/>
        </w:rPr>
      </w:pPr>
      <w:proofErr w:type="gramStart"/>
      <w:r w:rsidRPr="00960301">
        <w:rPr>
          <w:rFonts w:ascii="Times New Roman" w:hAnsi="Times New Roman" w:cs="Times New Roman"/>
        </w:rPr>
        <w:t>chap</w:t>
      </w:r>
      <w:proofErr w:type="gramEnd"/>
      <w:r w:rsidRPr="00960301">
        <w:rPr>
          <w:rFonts w:ascii="Times New Roman" w:hAnsi="Times New Roman" w:cs="Times New Roman"/>
        </w:rPr>
        <w:t xml:space="preserve"> 5.1 UEP Scheme for ISCD </w:t>
      </w:r>
      <w:r w:rsidR="00EA402A">
        <w:rPr>
          <w:rFonts w:ascii="Times New Roman" w:hAnsi="Times New Roman" w:cs="Times New Roman" w:hint="eastAsia"/>
        </w:rPr>
        <w:t>Using</w:t>
      </w:r>
      <w:r w:rsidRPr="00960301">
        <w:rPr>
          <w:rFonts w:ascii="Times New Roman" w:hAnsi="Times New Roman" w:cs="Times New Roman"/>
        </w:rPr>
        <w:t xml:space="preserve"> MRF </w:t>
      </w:r>
      <w:r w:rsidR="0020679B">
        <w:rPr>
          <w:rFonts w:ascii="Times New Roman" w:hAnsi="Times New Roman" w:cs="Times New Roman" w:hint="eastAsia"/>
        </w:rPr>
        <w:t xml:space="preserve">Source </w:t>
      </w:r>
      <w:r w:rsidRPr="00960301">
        <w:rPr>
          <w:rFonts w:ascii="Times New Roman" w:hAnsi="Times New Roman" w:cs="Times New Roman"/>
        </w:rPr>
        <w:t>Decoder</w:t>
      </w:r>
    </w:p>
    <w:p w:rsidR="00960301" w:rsidRPr="00960301" w:rsidRDefault="00960301" w:rsidP="00960301">
      <w:pPr>
        <w:pStyle w:val="Web"/>
        <w:spacing w:before="0" w:beforeAutospacing="0" w:after="0" w:afterAutospacing="0"/>
        <w:rPr>
          <w:rFonts w:ascii="Times New Roman" w:hAnsi="Times New Roman" w:cs="Times New Roman"/>
          <w:color w:val="808080" w:themeColor="background1" w:themeShade="80"/>
        </w:rPr>
      </w:pPr>
      <w:r w:rsidRPr="00960301">
        <w:rPr>
          <w:rFonts w:ascii="Times New Roman" w:hAnsi="Times New Roman" w:cs="Times New Roman"/>
          <w:color w:val="808080" w:themeColor="background1" w:themeShade="80"/>
        </w:rPr>
        <w:t xml:space="preserve">\section{UEP Scheme for ISCD </w:t>
      </w:r>
      <w:r w:rsidR="0020679B">
        <w:rPr>
          <w:rFonts w:ascii="Times New Roman" w:hAnsi="Times New Roman" w:cs="Times New Roman" w:hint="eastAsia"/>
          <w:color w:val="808080" w:themeColor="background1" w:themeShade="80"/>
        </w:rPr>
        <w:t>Using</w:t>
      </w:r>
      <w:r w:rsidRPr="00960301">
        <w:rPr>
          <w:rFonts w:ascii="Times New Roman" w:hAnsi="Times New Roman" w:cs="Times New Roman"/>
          <w:color w:val="808080" w:themeColor="background1" w:themeShade="80"/>
        </w:rPr>
        <w:t xml:space="preserve"> MRF </w:t>
      </w:r>
      <w:r w:rsidR="0020679B">
        <w:rPr>
          <w:rFonts w:ascii="Times New Roman" w:hAnsi="Times New Roman" w:cs="Times New Roman" w:hint="eastAsia"/>
          <w:color w:val="808080" w:themeColor="background1" w:themeShade="80"/>
        </w:rPr>
        <w:t xml:space="preserve">Source </w:t>
      </w:r>
      <w:r w:rsidRPr="00960301">
        <w:rPr>
          <w:rFonts w:ascii="Times New Roman" w:hAnsi="Times New Roman" w:cs="Times New Roman"/>
          <w:color w:val="808080" w:themeColor="background1" w:themeShade="80"/>
        </w:rPr>
        <w:t>Decoder}</w:t>
      </w:r>
    </w:p>
    <w:p w:rsidR="00960301" w:rsidRPr="00960301" w:rsidRDefault="00960301" w:rsidP="00960301">
      <w:pPr>
        <w:pStyle w:val="Web"/>
        <w:spacing w:before="0" w:beforeAutospacing="0" w:after="0" w:afterAutospacing="0"/>
        <w:rPr>
          <w:rFonts w:ascii="Times New Roman" w:hAnsi="Times New Roman" w:cs="Times New Roman"/>
          <w:color w:val="808080" w:themeColor="background1" w:themeShade="80"/>
        </w:rPr>
      </w:pPr>
      <w:r w:rsidRPr="00960301">
        <w:rPr>
          <w:rFonts w:ascii="Times New Roman" w:hAnsi="Times New Roman" w:cs="Times New Roman"/>
          <w:color w:val="808080" w:themeColor="background1" w:themeShade="80"/>
        </w:rPr>
        <w:t>\label{</w:t>
      </w:r>
      <w:proofErr w:type="spellStart"/>
      <w:r w:rsidRPr="00960301">
        <w:rPr>
          <w:rFonts w:ascii="Times New Roman" w:hAnsi="Times New Roman" w:cs="Times New Roman"/>
          <w:color w:val="808080" w:themeColor="background1" w:themeShade="80"/>
        </w:rPr>
        <w:t>oo:spatial</w:t>
      </w:r>
      <w:proofErr w:type="spellEnd"/>
      <w:r w:rsidRPr="00960301">
        <w:rPr>
          <w:rFonts w:ascii="Times New Roman" w:hAnsi="Times New Roman" w:cs="Times New Roman"/>
          <w:color w:val="808080" w:themeColor="background1" w:themeShade="80"/>
        </w:rPr>
        <w:t>}</w:t>
      </w:r>
    </w:p>
    <w:p w:rsidR="00960301" w:rsidRDefault="00960301" w:rsidP="00960301">
      <w:pPr>
        <w:rPr>
          <w:rFonts w:ascii="Times New Roman" w:hAnsi="Times New Roman" w:cs="Times New Roman"/>
        </w:rPr>
      </w:pPr>
    </w:p>
    <w:p w:rsidR="003507C0" w:rsidRDefault="003246C1" w:rsidP="00960301">
      <w:pPr>
        <w:rPr>
          <w:rFonts w:ascii="Times New Roman" w:hAnsi="Times New Roman" w:cs="Times New Roman"/>
        </w:rPr>
      </w:pPr>
      <w:r>
        <w:rPr>
          <w:rFonts w:ascii="Times New Roman" w:hAnsi="Times New Roman" w:cs="Times New Roman" w:hint="eastAsia"/>
        </w:rPr>
        <w:t>In order to establish the UEP scheme for MRF based ISCD, the derivation in section \ref{</w:t>
      </w:r>
      <w:proofErr w:type="spellStart"/>
      <w:r>
        <w:rPr>
          <w:rFonts w:ascii="Times New Roman" w:hAnsi="Times New Roman" w:cs="Times New Roman" w:hint="eastAsia"/>
        </w:rPr>
        <w:t>ccc:problem-maxpsnr</w:t>
      </w:r>
      <w:proofErr w:type="spellEnd"/>
      <w:r>
        <w:rPr>
          <w:rFonts w:ascii="Times New Roman" w:hAnsi="Times New Roman" w:cs="Times New Roman" w:hint="eastAsia"/>
        </w:rPr>
        <w:t xml:space="preserve">} is </w:t>
      </w:r>
      <w:r w:rsidR="00577A23">
        <w:rPr>
          <w:rFonts w:ascii="Times New Roman" w:hAnsi="Times New Roman" w:cs="Times New Roman" w:hint="eastAsia"/>
        </w:rPr>
        <w:t xml:space="preserve">a main reference procedure. The first step is to formulate the optimization problem by </w:t>
      </w:r>
      <w:proofErr w:type="spellStart"/>
      <w:r w:rsidR="00577A23">
        <w:rPr>
          <w:rFonts w:ascii="Times New Roman" w:hAnsi="Times New Roman" w:cs="Times New Roman" w:hint="eastAsia"/>
        </w:rPr>
        <w:t>substituing</w:t>
      </w:r>
      <w:proofErr w:type="spellEnd"/>
      <w:r w:rsidR="00577A23">
        <w:rPr>
          <w:rFonts w:ascii="Times New Roman" w:hAnsi="Times New Roman" w:cs="Times New Roman" w:hint="eastAsia"/>
        </w:rPr>
        <w:t xml:space="preserve"> (\ref{</w:t>
      </w:r>
      <w:proofErr w:type="spellStart"/>
      <w:r w:rsidR="00577A23">
        <w:rPr>
          <w:rFonts w:ascii="Times New Roman" w:hAnsi="Times New Roman" w:cs="Times New Roman" w:hint="eastAsia"/>
        </w:rPr>
        <w:t>eq:distortion_mrf</w:t>
      </w:r>
      <w:proofErr w:type="spellEnd"/>
      <w:r w:rsidR="00577A23">
        <w:rPr>
          <w:rFonts w:ascii="Times New Roman" w:hAnsi="Times New Roman" w:cs="Times New Roman" w:hint="eastAsia"/>
        </w:rPr>
        <w:t>}) for $\</w:t>
      </w:r>
      <w:proofErr w:type="gramStart"/>
      <w:r w:rsidR="00577A23">
        <w:rPr>
          <w:rFonts w:ascii="Times New Roman" w:hAnsi="Times New Roman" w:cs="Times New Roman" w:hint="eastAsia"/>
        </w:rPr>
        <w:t>hat{</w:t>
      </w:r>
      <w:proofErr w:type="gramEnd"/>
      <w:r w:rsidR="00577A23">
        <w:rPr>
          <w:rFonts w:ascii="Times New Roman" w:hAnsi="Times New Roman" w:cs="Times New Roman" w:hint="eastAsia"/>
        </w:rPr>
        <w:t>D}(\gamma_0,\</w:t>
      </w:r>
      <w:proofErr w:type="spellStart"/>
      <w:r w:rsidR="00577A23">
        <w:rPr>
          <w:rFonts w:ascii="Times New Roman" w:hAnsi="Times New Roman" w:cs="Times New Roman" w:hint="eastAsia"/>
        </w:rPr>
        <w:t>mathbf</w:t>
      </w:r>
      <w:proofErr w:type="spellEnd"/>
      <w:r w:rsidR="00577A23">
        <w:rPr>
          <w:rFonts w:ascii="Times New Roman" w:hAnsi="Times New Roman" w:cs="Times New Roman" w:hint="eastAsia"/>
        </w:rPr>
        <w:t>{w})$</w:t>
      </w:r>
      <w:r w:rsidR="00D86328">
        <w:rPr>
          <w:rFonts w:ascii="Times New Roman" w:hAnsi="Times New Roman" w:cs="Times New Roman" w:hint="eastAsia"/>
        </w:rPr>
        <w:t xml:space="preserve"> in (\ref{</w:t>
      </w:r>
      <w:proofErr w:type="spellStart"/>
      <w:r w:rsidR="00D86328">
        <w:rPr>
          <w:rFonts w:ascii="Times New Roman" w:hAnsi="Times New Roman" w:cs="Times New Roman" w:hint="eastAsia"/>
        </w:rPr>
        <w:t>eq:opt_problem_d</w:t>
      </w:r>
      <w:proofErr w:type="spellEnd"/>
      <w:r w:rsidR="00D86328">
        <w:rPr>
          <w:rFonts w:ascii="Times New Roman" w:hAnsi="Times New Roman" w:cs="Times New Roman" w:hint="eastAsia"/>
        </w:rPr>
        <w:t>})</w:t>
      </w:r>
      <w:r w:rsidR="00577A23">
        <w:rPr>
          <w:rFonts w:ascii="Times New Roman" w:hAnsi="Times New Roman" w:cs="Times New Roman" w:hint="eastAsia"/>
        </w:rPr>
        <w:t>.</w:t>
      </w:r>
    </w:p>
    <w:p w:rsidR="003507C0" w:rsidRPr="001A7464" w:rsidRDefault="003507C0" w:rsidP="003507C0">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\begin{equation}</w:t>
      </w:r>
    </w:p>
    <w:p w:rsidR="003507C0" w:rsidRPr="001A7464" w:rsidRDefault="003507C0" w:rsidP="003507C0">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\begin{aligned}</w:t>
      </w:r>
    </w:p>
    <w:p w:rsidR="003507C0" w:rsidRPr="001A7464" w:rsidRDefault="003507C0" w:rsidP="003507C0">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&amp; \underset{\</w:t>
      </w:r>
      <w:proofErr w:type="spellStart"/>
      <w:r w:rsidRPr="001A7464">
        <w:rPr>
          <w:rFonts w:ascii="Times New Roman" w:eastAsia="新細明體" w:hAnsi="Times New Roman" w:cs="Times New Roman"/>
          <w:color w:val="00B050"/>
          <w:kern w:val="0"/>
          <w:szCs w:val="24"/>
        </w:rPr>
        <w:t>mathbf</w:t>
      </w:r>
      <w:proofErr w:type="spellEnd"/>
      <w:r w:rsidRPr="001A7464">
        <w:rPr>
          <w:rFonts w:ascii="Times New Roman" w:eastAsia="新細明體" w:hAnsi="Times New Roman" w:cs="Times New Roman"/>
          <w:color w:val="00B050"/>
          <w:kern w:val="0"/>
          <w:szCs w:val="24"/>
        </w:rPr>
        <w:t>{w}</w:t>
      </w:r>
      <w:r>
        <w:rPr>
          <w:rFonts w:ascii="Times New Roman" w:eastAsia="新細明體" w:hAnsi="Times New Roman" w:cs="Times New Roman" w:hint="eastAsia"/>
          <w:color w:val="00B050"/>
          <w:kern w:val="0"/>
          <w:szCs w:val="24"/>
        </w:rPr>
        <w:t>_k</w:t>
      </w:r>
      <w:r w:rsidR="002D2E30">
        <w:rPr>
          <w:rFonts w:ascii="Times New Roman" w:eastAsia="新細明體" w:hAnsi="Times New Roman" w:cs="Times New Roman"/>
          <w:color w:val="00B050"/>
          <w:kern w:val="0"/>
          <w:szCs w:val="24"/>
        </w:rPr>
        <w:t>}{\text{minimize}}</w:t>
      </w:r>
      <w:r w:rsidRPr="001A7464">
        <w:rPr>
          <w:rFonts w:ascii="Times New Roman" w:eastAsia="新細明體" w:hAnsi="Times New Roman" w:cs="Times New Roman"/>
          <w:color w:val="00B050"/>
          <w:kern w:val="0"/>
          <w:szCs w:val="24"/>
        </w:rPr>
        <w:t xml:space="preserve"> &amp; {</w:t>
      </w:r>
      <w:proofErr w:type="gramStart"/>
      <w:r w:rsidRPr="001A7464">
        <w:rPr>
          <w:rFonts w:ascii="Times New Roman" w:eastAsia="新細明體" w:hAnsi="Times New Roman" w:cs="Times New Roman"/>
          <w:color w:val="00B050"/>
          <w:kern w:val="0"/>
          <w:szCs w:val="24"/>
        </w:rPr>
        <w:t>E[</w:t>
      </w:r>
      <w:proofErr w:type="gramEnd"/>
      <w:r w:rsidRPr="001A7464">
        <w:rPr>
          <w:rFonts w:ascii="Times New Roman" w:eastAsia="新細明體" w:hAnsi="Times New Roman" w:cs="Times New Roman"/>
          <w:color w:val="00B050"/>
          <w:kern w:val="0"/>
          <w:szCs w:val="24"/>
        </w:rPr>
        <w:t>\hat{D}</w:t>
      </w:r>
      <w:r>
        <w:rPr>
          <w:rFonts w:ascii="Times New Roman" w:eastAsia="新細明體" w:hAnsi="Times New Roman" w:cs="Times New Roman" w:hint="eastAsia"/>
          <w:color w:val="00B050"/>
          <w:kern w:val="0"/>
          <w:szCs w:val="24"/>
        </w:rPr>
        <w:t>_k</w:t>
      </w:r>
      <w:r w:rsidRPr="001A7464">
        <w:rPr>
          <w:rFonts w:ascii="Times New Roman" w:eastAsia="新細明體" w:hAnsi="Times New Roman" w:cs="Times New Roman"/>
          <w:color w:val="00B050"/>
          <w:kern w:val="0"/>
          <w:szCs w:val="24"/>
        </w:rPr>
        <w:t>(\gamma_0,\</w:t>
      </w:r>
      <w:proofErr w:type="spellStart"/>
      <w:r w:rsidRPr="001A7464">
        <w:rPr>
          <w:rFonts w:ascii="Times New Roman" w:eastAsia="新細明體" w:hAnsi="Times New Roman" w:cs="Times New Roman"/>
          <w:color w:val="00B050"/>
          <w:kern w:val="0"/>
          <w:szCs w:val="24"/>
        </w:rPr>
        <w:t>mathbf</w:t>
      </w:r>
      <w:proofErr w:type="spellEnd"/>
      <w:r w:rsidRPr="001A7464">
        <w:rPr>
          <w:rFonts w:ascii="Times New Roman" w:eastAsia="新細明體" w:hAnsi="Times New Roman" w:cs="Times New Roman"/>
          <w:color w:val="00B050"/>
          <w:kern w:val="0"/>
          <w:szCs w:val="24"/>
        </w:rPr>
        <w:t>{w}</w:t>
      </w:r>
      <w:r>
        <w:rPr>
          <w:rFonts w:ascii="Times New Roman" w:eastAsia="新細明體" w:hAnsi="Times New Roman" w:cs="Times New Roman" w:hint="eastAsia"/>
          <w:color w:val="00B050"/>
          <w:kern w:val="0"/>
          <w:szCs w:val="24"/>
        </w:rPr>
        <w:t>_k,\</w:t>
      </w:r>
      <w:proofErr w:type="spellStart"/>
      <w:r>
        <w:rPr>
          <w:rFonts w:ascii="Times New Roman" w:eastAsia="新細明體" w:hAnsi="Times New Roman" w:cs="Times New Roman" w:hint="eastAsia"/>
          <w:color w:val="00B050"/>
          <w:kern w:val="0"/>
          <w:szCs w:val="24"/>
        </w:rPr>
        <w:t>mathbf</w:t>
      </w:r>
      <w:proofErr w:type="spellEnd"/>
      <w:r>
        <w:rPr>
          <w:rFonts w:ascii="Times New Roman" w:eastAsia="新細明體" w:hAnsi="Times New Roman" w:cs="Times New Roman" w:hint="eastAsia"/>
          <w:color w:val="00B050"/>
          <w:kern w:val="0"/>
          <w:szCs w:val="24"/>
        </w:rPr>
        <w:t>{f}_k</w:t>
      </w:r>
      <w:r w:rsidRPr="001A7464">
        <w:rPr>
          <w:rFonts w:ascii="Times New Roman" w:eastAsia="新細明體" w:hAnsi="Times New Roman" w:cs="Times New Roman"/>
          <w:color w:val="00B050"/>
          <w:kern w:val="0"/>
          <w:szCs w:val="24"/>
        </w:rPr>
        <w:t>)]} \\</w:t>
      </w:r>
    </w:p>
    <w:p w:rsidR="003507C0" w:rsidRPr="001A7464" w:rsidRDefault="002D2E30" w:rsidP="003507C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 xml:space="preserve">&amp; \text{subject to} </w:t>
      </w:r>
      <w:r w:rsidR="003507C0" w:rsidRPr="001A7464">
        <w:rPr>
          <w:rFonts w:ascii="Times New Roman" w:eastAsia="新細明體" w:hAnsi="Times New Roman" w:cs="Times New Roman"/>
          <w:color w:val="00B050"/>
          <w:kern w:val="0"/>
          <w:szCs w:val="24"/>
        </w:rPr>
        <w:t xml:space="preserve">&amp; </w:t>
      </w:r>
      <w:r w:rsidR="009E0BC3" w:rsidRPr="001A7464">
        <w:rPr>
          <w:rFonts w:ascii="Times New Roman" w:eastAsia="新細明體" w:hAnsi="Times New Roman" w:cs="Times New Roman"/>
          <w:color w:val="00B050"/>
          <w:kern w:val="0"/>
          <w:szCs w:val="24"/>
        </w:rPr>
        <w:t>\sum_{n=1}^{m}{w_</w:t>
      </w:r>
      <w:r w:rsidR="009E0BC3">
        <w:rPr>
          <w:rFonts w:ascii="Times New Roman" w:eastAsia="新細明體" w:hAnsi="Times New Roman" w:cs="Times New Roman" w:hint="eastAsia"/>
          <w:color w:val="00B050"/>
          <w:kern w:val="0"/>
          <w:szCs w:val="24"/>
        </w:rPr>
        <w:t>{</w:t>
      </w:r>
      <w:proofErr w:type="spellStart"/>
      <w:r w:rsidR="009E0BC3">
        <w:rPr>
          <w:rFonts w:ascii="Times New Roman" w:eastAsia="新細明體" w:hAnsi="Times New Roman" w:cs="Times New Roman" w:hint="eastAsia"/>
          <w:color w:val="00B050"/>
          <w:kern w:val="0"/>
          <w:szCs w:val="24"/>
        </w:rPr>
        <w:t>k</w:t>
      </w:r>
      <w:proofErr w:type="gramStart"/>
      <w:r w:rsidR="009E0BC3">
        <w:rPr>
          <w:rFonts w:ascii="Times New Roman" w:eastAsia="新細明體" w:hAnsi="Times New Roman" w:cs="Times New Roman" w:hint="eastAsia"/>
          <w:color w:val="00B050"/>
          <w:kern w:val="0"/>
          <w:szCs w:val="24"/>
        </w:rPr>
        <w:t>,</w:t>
      </w:r>
      <w:r w:rsidR="009E0BC3" w:rsidRPr="001A7464">
        <w:rPr>
          <w:rFonts w:ascii="Times New Roman" w:eastAsia="新細明體" w:hAnsi="Times New Roman" w:cs="Times New Roman"/>
          <w:color w:val="00B050"/>
          <w:kern w:val="0"/>
          <w:szCs w:val="24"/>
        </w:rPr>
        <w:t>n</w:t>
      </w:r>
      <w:proofErr w:type="spellEnd"/>
      <w:proofErr w:type="gramEnd"/>
      <w:r w:rsidR="009E0BC3">
        <w:rPr>
          <w:rFonts w:ascii="Times New Roman" w:eastAsia="新細明體" w:hAnsi="Times New Roman" w:cs="Times New Roman" w:hint="eastAsia"/>
          <w:color w:val="00B050"/>
          <w:kern w:val="0"/>
          <w:szCs w:val="24"/>
        </w:rPr>
        <w:t>}</w:t>
      </w:r>
      <w:r w:rsidR="009E0BC3" w:rsidRPr="001A7464">
        <w:rPr>
          <w:rFonts w:ascii="Times New Roman" w:eastAsia="新細明體" w:hAnsi="Times New Roman" w:cs="Times New Roman"/>
          <w:color w:val="00B050"/>
          <w:kern w:val="0"/>
          <w:szCs w:val="24"/>
        </w:rPr>
        <w:t>} = m,</w:t>
      </w:r>
    </w:p>
    <w:p w:rsidR="003507C0" w:rsidRPr="001A7464" w:rsidRDefault="003507C0" w:rsidP="003507C0">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\end{aligned}</w:t>
      </w:r>
    </w:p>
    <w:p w:rsidR="003507C0" w:rsidRPr="001A7464" w:rsidRDefault="003507C0" w:rsidP="003507C0">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\label{</w:t>
      </w:r>
      <w:proofErr w:type="spellStart"/>
      <w:r w:rsidRPr="001A7464">
        <w:rPr>
          <w:rFonts w:ascii="Times New Roman" w:eastAsia="新細明體" w:hAnsi="Times New Roman" w:cs="Times New Roman"/>
          <w:color w:val="00B050"/>
          <w:kern w:val="0"/>
          <w:szCs w:val="24"/>
        </w:rPr>
        <w:t>eq:</w:t>
      </w:r>
      <w:r>
        <w:rPr>
          <w:rFonts w:ascii="Times New Roman" w:eastAsia="新細明體" w:hAnsi="Times New Roman" w:cs="Times New Roman" w:hint="eastAsia"/>
          <w:color w:val="00B050"/>
          <w:kern w:val="0"/>
          <w:szCs w:val="24"/>
        </w:rPr>
        <w:t>uep_</w:t>
      </w:r>
      <w:r w:rsidRPr="001A7464">
        <w:rPr>
          <w:rFonts w:ascii="Times New Roman" w:eastAsia="新細明體" w:hAnsi="Times New Roman" w:cs="Times New Roman"/>
          <w:color w:val="00B050"/>
          <w:kern w:val="0"/>
          <w:szCs w:val="24"/>
        </w:rPr>
        <w:t>opt_problem_d</w:t>
      </w:r>
      <w:proofErr w:type="spellEnd"/>
      <w:r w:rsidRPr="001A7464">
        <w:rPr>
          <w:rFonts w:ascii="Times New Roman" w:eastAsia="新細明體" w:hAnsi="Times New Roman" w:cs="Times New Roman"/>
          <w:color w:val="00B050"/>
          <w:kern w:val="0"/>
          <w:szCs w:val="24"/>
        </w:rPr>
        <w:t>}</w:t>
      </w:r>
    </w:p>
    <w:p w:rsidR="003507C0" w:rsidRPr="00B31A13" w:rsidRDefault="003507C0" w:rsidP="003507C0">
      <w:pPr>
        <w:widowControl/>
        <w:rPr>
          <w:rFonts w:ascii="Times New Roman" w:eastAsia="新細明體" w:hAnsi="Times New Roman" w:cs="Times New Roman"/>
          <w:color w:val="00B050"/>
          <w:kern w:val="0"/>
          <w:szCs w:val="24"/>
        </w:rPr>
      </w:pPr>
      <w:r w:rsidRPr="00B31A13">
        <w:rPr>
          <w:rFonts w:ascii="Times New Roman" w:eastAsia="新細明體" w:hAnsi="Times New Roman" w:cs="Times New Roman"/>
          <w:color w:val="00B050"/>
          <w:kern w:val="0"/>
          <w:szCs w:val="24"/>
        </w:rPr>
        <w:lastRenderedPageBreak/>
        <w:t>\end{equation}</w:t>
      </w:r>
    </w:p>
    <w:p w:rsidR="00960301" w:rsidRDefault="003507C0" w:rsidP="00960301">
      <w:pPr>
        <w:rPr>
          <w:rFonts w:ascii="Times New Roman" w:hAnsi="Times New Roman" w:cs="Times New Roman"/>
        </w:rPr>
      </w:pPr>
      <w:proofErr w:type="gramStart"/>
      <w:r>
        <w:rPr>
          <w:rFonts w:ascii="Times New Roman" w:hAnsi="Times New Roman" w:cs="Times New Roman" w:hint="eastAsia"/>
        </w:rPr>
        <w:t>where</w:t>
      </w:r>
      <w:proofErr w:type="gramEnd"/>
      <w:r>
        <w:rPr>
          <w:rFonts w:ascii="Times New Roman" w:hAnsi="Times New Roman" w:cs="Times New Roman" w:hint="eastAsia"/>
        </w:rPr>
        <w:t xml:space="preserve"> $\gamma_0$ is the requested average SNR and $E_0</w:t>
      </w:r>
      <w:r w:rsidR="00EC17D8">
        <w:rPr>
          <w:rFonts w:ascii="Times New Roman" w:hAnsi="Times New Roman" w:cs="Times New Roman" w:hint="eastAsia"/>
        </w:rPr>
        <w:t>=\gamma_0\</w:t>
      </w:r>
      <w:proofErr w:type="spellStart"/>
      <w:r w:rsidR="00EC17D8">
        <w:rPr>
          <w:rFonts w:ascii="Times New Roman" w:hAnsi="Times New Roman" w:cs="Times New Roman" w:hint="eastAsia"/>
        </w:rPr>
        <w:t>cdot</w:t>
      </w:r>
      <w:proofErr w:type="spellEnd"/>
      <w:r w:rsidR="00EC17D8">
        <w:rPr>
          <w:rFonts w:ascii="Times New Roman" w:hAnsi="Times New Roman" w:cs="Times New Roman" w:hint="eastAsia"/>
        </w:rPr>
        <w:t xml:space="preserve"> N_0</w:t>
      </w:r>
      <w:r>
        <w:rPr>
          <w:rFonts w:ascii="Times New Roman" w:hAnsi="Times New Roman" w:cs="Times New Roman" w:hint="eastAsia"/>
        </w:rPr>
        <w:t xml:space="preserve">$ is the requested average transmission energy for a bit in any bit-planes. </w:t>
      </w:r>
      <w:r w:rsidR="00A650BD">
        <w:rPr>
          <w:rFonts w:ascii="Times New Roman" w:hAnsi="Times New Roman" w:cs="Times New Roman" w:hint="eastAsia"/>
        </w:rPr>
        <w:t xml:space="preserve">Introducing the frame index $k$ into the optimization problem implies that </w:t>
      </w:r>
      <w:r w:rsidR="00F552D9">
        <w:rPr>
          <w:rFonts w:ascii="Times New Roman" w:hAnsi="Times New Roman" w:cs="Times New Roman" w:hint="eastAsia"/>
        </w:rPr>
        <w:t>(\ref{</w:t>
      </w:r>
      <w:proofErr w:type="spellStart"/>
      <w:r w:rsidR="00F552D9">
        <w:rPr>
          <w:rFonts w:ascii="Times New Roman" w:hAnsi="Times New Roman" w:cs="Times New Roman" w:hint="eastAsia"/>
        </w:rPr>
        <w:t>eq:uep_opt_problem_d</w:t>
      </w:r>
      <w:proofErr w:type="spellEnd"/>
      <w:r w:rsidR="00F552D9">
        <w:rPr>
          <w:rFonts w:ascii="Times New Roman" w:hAnsi="Times New Roman" w:cs="Times New Roman" w:hint="eastAsia"/>
        </w:rPr>
        <w:t xml:space="preserve">}) </w:t>
      </w:r>
      <w:r w:rsidR="00A650BD">
        <w:rPr>
          <w:rFonts w:ascii="Times New Roman" w:hAnsi="Times New Roman" w:cs="Times New Roman" w:hint="eastAsia"/>
        </w:rPr>
        <w:t xml:space="preserve">should </w:t>
      </w:r>
      <w:r w:rsidR="00F552D9">
        <w:rPr>
          <w:rFonts w:ascii="Times New Roman" w:hAnsi="Times New Roman" w:cs="Times New Roman" w:hint="eastAsia"/>
        </w:rPr>
        <w:t>execute</w:t>
      </w:r>
      <w:r w:rsidR="00A650BD">
        <w:rPr>
          <w:rFonts w:ascii="Times New Roman" w:hAnsi="Times New Roman" w:cs="Times New Roman" w:hint="eastAsia"/>
        </w:rPr>
        <w:t xml:space="preserve"> for each </w:t>
      </w:r>
      <w:r w:rsidR="00F552D9">
        <w:rPr>
          <w:rFonts w:ascii="Times New Roman" w:hAnsi="Times New Roman" w:cs="Times New Roman" w:hint="eastAsia"/>
        </w:rPr>
        <w:t xml:space="preserve">frame. </w:t>
      </w:r>
      <w:r w:rsidR="002F5EBE">
        <w:rPr>
          <w:rFonts w:ascii="Times New Roman" w:hAnsi="Times New Roman" w:cs="Times New Roman" w:hint="eastAsia"/>
        </w:rPr>
        <w:t>In order to solve the optimized weights $\</w:t>
      </w:r>
      <w:proofErr w:type="spellStart"/>
      <w:r w:rsidR="002F5EBE">
        <w:rPr>
          <w:rFonts w:ascii="Times New Roman" w:hAnsi="Times New Roman" w:cs="Times New Roman" w:hint="eastAsia"/>
        </w:rPr>
        <w:t>textbf</w:t>
      </w:r>
      <w:proofErr w:type="spellEnd"/>
      <w:r w:rsidR="002F5EBE">
        <w:rPr>
          <w:rFonts w:ascii="Times New Roman" w:hAnsi="Times New Roman" w:cs="Times New Roman" w:hint="eastAsia"/>
        </w:rPr>
        <w:t>{w}_k^{\</w:t>
      </w:r>
      <w:proofErr w:type="spellStart"/>
      <w:r w:rsidR="002F5EBE">
        <w:rPr>
          <w:rFonts w:ascii="Times New Roman" w:hAnsi="Times New Roman" w:cs="Times New Roman" w:hint="eastAsia"/>
        </w:rPr>
        <w:t>ast</w:t>
      </w:r>
      <w:proofErr w:type="spellEnd"/>
      <w:r w:rsidR="002F5EBE">
        <w:rPr>
          <w:rFonts w:ascii="Times New Roman" w:hAnsi="Times New Roman" w:cs="Times New Roman" w:hint="eastAsia"/>
        </w:rPr>
        <w:t>}\</w:t>
      </w:r>
      <w:proofErr w:type="spellStart"/>
      <w:r w:rsidR="002F5EBE">
        <w:rPr>
          <w:rFonts w:ascii="Times New Roman" w:hAnsi="Times New Roman" w:cs="Times New Roman" w:hint="eastAsia"/>
        </w:rPr>
        <w:t>equiv</w:t>
      </w:r>
      <w:proofErr w:type="spellEnd"/>
      <w:r w:rsidR="002F5EBE">
        <w:rPr>
          <w:rFonts w:ascii="Times New Roman" w:hAnsi="Times New Roman" w:cs="Times New Roman" w:hint="eastAsia"/>
        </w:rPr>
        <w:t xml:space="preserve"> [w_{k,1}^{\</w:t>
      </w:r>
      <w:proofErr w:type="spellStart"/>
      <w:r w:rsidR="002F5EBE">
        <w:rPr>
          <w:rFonts w:ascii="Times New Roman" w:hAnsi="Times New Roman" w:cs="Times New Roman" w:hint="eastAsia"/>
        </w:rPr>
        <w:t>ast</w:t>
      </w:r>
      <w:proofErr w:type="spellEnd"/>
      <w:r w:rsidR="002F5EBE">
        <w:rPr>
          <w:rFonts w:ascii="Times New Roman" w:hAnsi="Times New Roman" w:cs="Times New Roman" w:hint="eastAsia"/>
        </w:rPr>
        <w:t>},\</w:t>
      </w:r>
      <w:proofErr w:type="spellStart"/>
      <w:r w:rsidR="002F5EBE">
        <w:rPr>
          <w:rFonts w:ascii="Times New Roman" w:hAnsi="Times New Roman" w:cs="Times New Roman" w:hint="eastAsia"/>
        </w:rPr>
        <w:t>cdots,w</w:t>
      </w:r>
      <w:proofErr w:type="spellEnd"/>
      <w:r w:rsidR="002F5EBE">
        <w:rPr>
          <w:rFonts w:ascii="Times New Roman" w:hAnsi="Times New Roman" w:cs="Times New Roman" w:hint="eastAsia"/>
        </w:rPr>
        <w:t>_{</w:t>
      </w:r>
      <w:proofErr w:type="spellStart"/>
      <w:r w:rsidR="002F5EBE">
        <w:rPr>
          <w:rFonts w:ascii="Times New Roman" w:hAnsi="Times New Roman" w:cs="Times New Roman" w:hint="eastAsia"/>
        </w:rPr>
        <w:t>k,m</w:t>
      </w:r>
      <w:proofErr w:type="spellEnd"/>
      <w:r w:rsidR="002F5EBE">
        <w:rPr>
          <w:rFonts w:ascii="Times New Roman" w:hAnsi="Times New Roman" w:cs="Times New Roman" w:hint="eastAsia"/>
        </w:rPr>
        <w:t>}^{\</w:t>
      </w:r>
      <w:proofErr w:type="spellStart"/>
      <w:r w:rsidR="002F5EBE">
        <w:rPr>
          <w:rFonts w:ascii="Times New Roman" w:hAnsi="Times New Roman" w:cs="Times New Roman" w:hint="eastAsia"/>
        </w:rPr>
        <w:t>ast</w:t>
      </w:r>
      <w:proofErr w:type="spellEnd"/>
      <w:r w:rsidR="002F5EBE">
        <w:rPr>
          <w:rFonts w:ascii="Times New Roman" w:hAnsi="Times New Roman" w:cs="Times New Roman" w:hint="eastAsia"/>
        </w:rPr>
        <w:t xml:space="preserve">}]'$ </w:t>
      </w:r>
      <w:r w:rsidR="00306263">
        <w:rPr>
          <w:rFonts w:ascii="Times New Roman" w:hAnsi="Times New Roman" w:cs="Times New Roman" w:hint="eastAsia"/>
        </w:rPr>
        <w:t>which satisfies</w:t>
      </w:r>
      <w:r w:rsidR="002F5EBE">
        <w:rPr>
          <w:rFonts w:ascii="Times New Roman" w:hAnsi="Times New Roman" w:cs="Times New Roman" w:hint="eastAsia"/>
        </w:rPr>
        <w:t xml:space="preserve"> the energy constraint, </w:t>
      </w:r>
      <w:proofErr w:type="spellStart"/>
      <w:r w:rsidR="002F5EBE">
        <w:rPr>
          <w:rFonts w:ascii="Times New Roman" w:hAnsi="Times New Roman" w:cs="Times New Roman" w:hint="eastAsia"/>
        </w:rPr>
        <w:t>lagr</w:t>
      </w:r>
      <w:r w:rsidR="00FE1C67">
        <w:rPr>
          <w:rFonts w:ascii="Times New Roman" w:hAnsi="Times New Roman" w:cs="Times New Roman" w:hint="eastAsia"/>
        </w:rPr>
        <w:t>ange</w:t>
      </w:r>
      <w:proofErr w:type="spellEnd"/>
      <w:r w:rsidR="00FE1C67">
        <w:rPr>
          <w:rFonts w:ascii="Times New Roman" w:hAnsi="Times New Roman" w:cs="Times New Roman" w:hint="eastAsia"/>
        </w:rPr>
        <w:t xml:space="preserve"> multiplier </w:t>
      </w:r>
      <w:r w:rsidR="0007253A">
        <w:rPr>
          <w:rFonts w:ascii="Times New Roman" w:hAnsi="Times New Roman" w:cs="Times New Roman" w:hint="eastAsia"/>
        </w:rPr>
        <w:t xml:space="preserve">method </w:t>
      </w:r>
      <w:r w:rsidR="00FE1C67">
        <w:rPr>
          <w:rFonts w:ascii="Times New Roman" w:hAnsi="Times New Roman" w:cs="Times New Roman" w:hint="eastAsia"/>
        </w:rPr>
        <w:t xml:space="preserve">is </w:t>
      </w:r>
      <w:r w:rsidR="00306263">
        <w:rPr>
          <w:rFonts w:ascii="Times New Roman" w:hAnsi="Times New Roman" w:cs="Times New Roman" w:hint="eastAsia"/>
        </w:rPr>
        <w:t xml:space="preserve">adopted </w:t>
      </w:r>
      <w:r w:rsidR="00FE1C67">
        <w:rPr>
          <w:rFonts w:ascii="Times New Roman" w:hAnsi="Times New Roman" w:cs="Times New Roman" w:hint="eastAsia"/>
        </w:rPr>
        <w:t>again</w:t>
      </w:r>
      <w:r w:rsidR="002F5EBE">
        <w:rPr>
          <w:rFonts w:ascii="Times New Roman" w:hAnsi="Times New Roman" w:cs="Times New Roman" w:hint="eastAsia"/>
        </w:rPr>
        <w:t>.</w:t>
      </w:r>
    </w:p>
    <w:p w:rsidR="002F5EBE" w:rsidRPr="00D27B3A" w:rsidRDefault="002F5EBE" w:rsidP="002F5EBE">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\begin{equation}</w:t>
      </w:r>
    </w:p>
    <w:p w:rsidR="002F5EBE" w:rsidRPr="00D27B3A" w:rsidRDefault="002F5EBE" w:rsidP="002F5EBE">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\underset{\{ \</w:t>
      </w:r>
      <w:proofErr w:type="spellStart"/>
      <w:r w:rsidRPr="00D27B3A">
        <w:rPr>
          <w:rFonts w:ascii="Times New Roman" w:eastAsia="新細明體" w:hAnsi="Times New Roman" w:cs="Times New Roman"/>
          <w:color w:val="00B050"/>
          <w:kern w:val="0"/>
          <w:szCs w:val="24"/>
        </w:rPr>
        <w:t>mathbf</w:t>
      </w:r>
      <w:proofErr w:type="spellEnd"/>
      <w:r w:rsidRPr="00D27B3A">
        <w:rPr>
          <w:rFonts w:ascii="Times New Roman" w:eastAsia="新細明體" w:hAnsi="Times New Roman" w:cs="Times New Roman"/>
          <w:color w:val="00B050"/>
          <w:kern w:val="0"/>
          <w:szCs w:val="24"/>
        </w:rPr>
        <w:t>{w}</w:t>
      </w:r>
      <w:r w:rsidR="00C750BD">
        <w:rPr>
          <w:rFonts w:ascii="Times New Roman" w:eastAsia="新細明體" w:hAnsi="Times New Roman" w:cs="Times New Roman" w:hint="eastAsia"/>
          <w:color w:val="00B050"/>
          <w:kern w:val="0"/>
          <w:szCs w:val="24"/>
        </w:rPr>
        <w:t>_k</w:t>
      </w:r>
      <w:r w:rsidRPr="00D27B3A">
        <w:rPr>
          <w:rFonts w:ascii="Times New Roman" w:eastAsia="新細明體" w:hAnsi="Times New Roman" w:cs="Times New Roman"/>
          <w:color w:val="00B050"/>
          <w:kern w:val="0"/>
          <w:szCs w:val="24"/>
        </w:rPr>
        <w:t>,\lambda \}}{</w:t>
      </w:r>
      <w:r w:rsidR="00C750BD">
        <w:rPr>
          <w:rFonts w:ascii="Times New Roman" w:eastAsia="新細明體" w:hAnsi="Times New Roman" w:cs="Times New Roman"/>
          <w:color w:val="00B050"/>
          <w:kern w:val="0"/>
          <w:szCs w:val="24"/>
        </w:rPr>
        <w:t>\text{minimize}} \quad J</w:t>
      </w:r>
      <w:r w:rsidR="00C750BD">
        <w:rPr>
          <w:rFonts w:ascii="Times New Roman" w:eastAsia="新細明體" w:hAnsi="Times New Roman" w:cs="Times New Roman" w:hint="eastAsia"/>
          <w:color w:val="00B050"/>
          <w:kern w:val="0"/>
          <w:szCs w:val="24"/>
        </w:rPr>
        <w:t xml:space="preserve"> </w:t>
      </w:r>
      <w:r w:rsidRPr="00D27B3A">
        <w:rPr>
          <w:rFonts w:ascii="Times New Roman" w:eastAsia="新細明體" w:hAnsi="Times New Roman" w:cs="Times New Roman"/>
          <w:color w:val="00B050"/>
          <w:kern w:val="0"/>
          <w:szCs w:val="24"/>
        </w:rPr>
        <w:t>= \</w:t>
      </w:r>
      <w:proofErr w:type="spellStart"/>
      <w:r w:rsidRPr="00D27B3A">
        <w:rPr>
          <w:rFonts w:ascii="Times New Roman" w:eastAsia="新細明體" w:hAnsi="Times New Roman" w:cs="Times New Roman"/>
          <w:color w:val="00B050"/>
          <w:kern w:val="0"/>
          <w:szCs w:val="24"/>
        </w:rPr>
        <w:t>frac</w:t>
      </w:r>
      <w:proofErr w:type="spellEnd"/>
      <w:r w:rsidRPr="00D27B3A">
        <w:rPr>
          <w:rFonts w:ascii="Times New Roman" w:eastAsia="新細明體" w:hAnsi="Times New Roman" w:cs="Times New Roman"/>
          <w:color w:val="00B050"/>
          <w:kern w:val="0"/>
          <w:szCs w:val="24"/>
        </w:rPr>
        <w:t>{1}{4}\sum_{n=1}^{m}{(2^{2n}</w:t>
      </w:r>
      <w:r w:rsidR="00C750BD">
        <w:rPr>
          <w:rFonts w:ascii="Times New Roman" w:eastAsia="新細明體" w:hAnsi="Times New Roman" w:cs="Times New Roman" w:hint="eastAsia"/>
          <w:color w:val="00B050"/>
          <w:kern w:val="0"/>
          <w:szCs w:val="24"/>
        </w:rPr>
        <w:t>BER_{</w:t>
      </w:r>
      <w:proofErr w:type="spellStart"/>
      <w:r w:rsidR="00C750BD">
        <w:rPr>
          <w:rFonts w:ascii="Times New Roman" w:eastAsia="新細明體" w:hAnsi="Times New Roman" w:cs="Times New Roman" w:hint="eastAsia"/>
          <w:color w:val="00B050"/>
          <w:kern w:val="0"/>
          <w:szCs w:val="24"/>
        </w:rPr>
        <w:t>k,n</w:t>
      </w:r>
      <w:proofErr w:type="spellEnd"/>
      <w:r w:rsidR="00C750BD">
        <w:rPr>
          <w:rFonts w:ascii="Times New Roman" w:eastAsia="新細明體" w:hAnsi="Times New Roman" w:cs="Times New Roman" w:hint="eastAsia"/>
          <w:color w:val="00B050"/>
          <w:kern w:val="0"/>
          <w:szCs w:val="24"/>
        </w:rPr>
        <w:t>}</w:t>
      </w:r>
      <w:r w:rsidRPr="00D27B3A">
        <w:rPr>
          <w:rFonts w:ascii="Times New Roman" w:eastAsia="新細明體" w:hAnsi="Times New Roman" w:cs="Times New Roman"/>
          <w:color w:val="00B050"/>
          <w:kern w:val="0"/>
          <w:szCs w:val="24"/>
        </w:rPr>
        <w:t>)} + \lambda(\sum_{n=1}^{m}{w_</w:t>
      </w:r>
      <w:r w:rsidR="00C750BD">
        <w:rPr>
          <w:rFonts w:ascii="Times New Roman" w:eastAsia="新細明體" w:hAnsi="Times New Roman" w:cs="Times New Roman" w:hint="eastAsia"/>
          <w:color w:val="00B050"/>
          <w:kern w:val="0"/>
          <w:szCs w:val="24"/>
        </w:rPr>
        <w:t>{</w:t>
      </w:r>
      <w:proofErr w:type="spellStart"/>
      <w:r w:rsidR="00C750BD">
        <w:rPr>
          <w:rFonts w:ascii="Times New Roman" w:eastAsia="新細明體" w:hAnsi="Times New Roman" w:cs="Times New Roman" w:hint="eastAsia"/>
          <w:color w:val="00B050"/>
          <w:kern w:val="0"/>
          <w:szCs w:val="24"/>
        </w:rPr>
        <w:t>k,</w:t>
      </w:r>
      <w:r w:rsidRPr="00D27B3A">
        <w:rPr>
          <w:rFonts w:ascii="Times New Roman" w:eastAsia="新細明體" w:hAnsi="Times New Roman" w:cs="Times New Roman"/>
          <w:color w:val="00B050"/>
          <w:kern w:val="0"/>
          <w:szCs w:val="24"/>
        </w:rPr>
        <w:t>n</w:t>
      </w:r>
      <w:proofErr w:type="spellEnd"/>
      <w:r w:rsidR="00C750BD">
        <w:rPr>
          <w:rFonts w:ascii="Times New Roman" w:eastAsia="新細明體" w:hAnsi="Times New Roman" w:cs="Times New Roman" w:hint="eastAsia"/>
          <w:color w:val="00B050"/>
          <w:kern w:val="0"/>
          <w:szCs w:val="24"/>
        </w:rPr>
        <w:t>}</w:t>
      </w:r>
      <w:r w:rsidRPr="00D27B3A">
        <w:rPr>
          <w:rFonts w:ascii="Times New Roman" w:eastAsia="新細明體" w:hAnsi="Times New Roman" w:cs="Times New Roman"/>
          <w:color w:val="00B050"/>
          <w:kern w:val="0"/>
          <w:szCs w:val="24"/>
        </w:rPr>
        <w:t>}-m),</w:t>
      </w:r>
    </w:p>
    <w:p w:rsidR="002F5EBE" w:rsidRPr="00D27B3A" w:rsidRDefault="002F5EBE" w:rsidP="002F5EBE">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\label{</w:t>
      </w:r>
      <w:proofErr w:type="spellStart"/>
      <w:r w:rsidRPr="00D27B3A">
        <w:rPr>
          <w:rFonts w:ascii="Times New Roman" w:eastAsia="新細明體" w:hAnsi="Times New Roman" w:cs="Times New Roman"/>
          <w:color w:val="00B050"/>
          <w:kern w:val="0"/>
          <w:szCs w:val="24"/>
        </w:rPr>
        <w:t>eq:</w:t>
      </w:r>
      <w:r>
        <w:rPr>
          <w:rFonts w:ascii="Times New Roman" w:eastAsia="新細明體" w:hAnsi="Times New Roman" w:cs="Times New Roman" w:hint="eastAsia"/>
          <w:color w:val="00B050"/>
          <w:kern w:val="0"/>
          <w:szCs w:val="24"/>
        </w:rPr>
        <w:t>uep_</w:t>
      </w:r>
      <w:r w:rsidR="00C750BD">
        <w:rPr>
          <w:rFonts w:ascii="Times New Roman" w:eastAsia="新細明體" w:hAnsi="Times New Roman" w:cs="Times New Roman"/>
          <w:color w:val="00B050"/>
          <w:kern w:val="0"/>
          <w:szCs w:val="24"/>
        </w:rPr>
        <w:t>opt_lagrange</w:t>
      </w:r>
      <w:proofErr w:type="spellEnd"/>
      <w:r w:rsidRPr="00D27B3A">
        <w:rPr>
          <w:rFonts w:ascii="Times New Roman" w:eastAsia="新細明體" w:hAnsi="Times New Roman" w:cs="Times New Roman"/>
          <w:color w:val="00B050"/>
          <w:kern w:val="0"/>
          <w:szCs w:val="24"/>
        </w:rPr>
        <w:t>}</w:t>
      </w:r>
    </w:p>
    <w:p w:rsidR="002F5EBE" w:rsidRPr="00D27B3A" w:rsidRDefault="002F5EBE" w:rsidP="002F5EBE">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\end{equation}</w:t>
      </w:r>
    </w:p>
    <w:p w:rsidR="003507C0" w:rsidRDefault="00C750BD" w:rsidP="00960301">
      <w:pPr>
        <w:rPr>
          <w:rFonts w:ascii="Times New Roman" w:hAnsi="Times New Roman" w:cs="Times New Roman"/>
        </w:rPr>
      </w:pPr>
      <w:proofErr w:type="gramStart"/>
      <w:r>
        <w:rPr>
          <w:rFonts w:ascii="Times New Roman" w:hAnsi="Times New Roman" w:cs="Times New Roman" w:hint="eastAsia"/>
        </w:rPr>
        <w:t>where</w:t>
      </w:r>
      <w:proofErr w:type="gramEnd"/>
      <w:r>
        <w:rPr>
          <w:rFonts w:ascii="Times New Roman" w:hAnsi="Times New Roman" w:cs="Times New Roman" w:hint="eastAsia"/>
        </w:rPr>
        <w:t xml:space="preserve"> $BER_{</w:t>
      </w:r>
      <w:proofErr w:type="spellStart"/>
      <w:r>
        <w:rPr>
          <w:rFonts w:ascii="Times New Roman" w:hAnsi="Times New Roman" w:cs="Times New Roman" w:hint="eastAsia"/>
        </w:rPr>
        <w:t>k,n</w:t>
      </w:r>
      <w:proofErr w:type="spellEnd"/>
      <w:r>
        <w:rPr>
          <w:rFonts w:ascii="Times New Roman" w:hAnsi="Times New Roman" w:cs="Times New Roman" w:hint="eastAsia"/>
        </w:rPr>
        <w:t>}$ is in the form of (\ref{</w:t>
      </w:r>
      <w:proofErr w:type="spellStart"/>
      <w:r>
        <w:rPr>
          <w:rFonts w:ascii="Times New Roman" w:hAnsi="Times New Roman" w:cs="Times New Roman" w:hint="eastAsia"/>
        </w:rPr>
        <w:t>eq:ber_llr_final</w:t>
      </w:r>
      <w:proofErr w:type="spellEnd"/>
      <w:r>
        <w:rPr>
          <w:rFonts w:ascii="Times New Roman" w:hAnsi="Times New Roman" w:cs="Times New Roman" w:hint="eastAsia"/>
        </w:rPr>
        <w:t>})</w:t>
      </w:r>
      <w:r w:rsidR="00D85BC2">
        <w:rPr>
          <w:rFonts w:ascii="Times New Roman" w:hAnsi="Times New Roman" w:cs="Times New Roman" w:hint="eastAsia"/>
        </w:rPr>
        <w:t>, and $J$</w:t>
      </w:r>
      <w:r>
        <w:rPr>
          <w:rFonts w:ascii="Times New Roman" w:hAnsi="Times New Roman" w:cs="Times New Roman" w:hint="eastAsia"/>
        </w:rPr>
        <w:t xml:space="preserve"> </w:t>
      </w:r>
      <w:r w:rsidR="00D85BC2">
        <w:rPr>
          <w:rFonts w:ascii="Times New Roman" w:hAnsi="Times New Roman" w:cs="Times New Roman" w:hint="eastAsia"/>
        </w:rPr>
        <w:t xml:space="preserve">is the </w:t>
      </w:r>
      <w:proofErr w:type="spellStart"/>
      <w:r w:rsidR="00D85BC2">
        <w:rPr>
          <w:rFonts w:ascii="Times New Roman" w:hAnsi="Times New Roman" w:cs="Times New Roman" w:hint="eastAsia"/>
        </w:rPr>
        <w:t>lagrangian</w:t>
      </w:r>
      <w:proofErr w:type="spellEnd"/>
      <w:r w:rsidR="00D85BC2">
        <w:rPr>
          <w:rFonts w:ascii="Times New Roman" w:hAnsi="Times New Roman" w:cs="Times New Roman" w:hint="eastAsia"/>
        </w:rPr>
        <w:t xml:space="preserve"> cos</w:t>
      </w:r>
      <w:r w:rsidR="005955C8">
        <w:rPr>
          <w:rFonts w:ascii="Times New Roman" w:hAnsi="Times New Roman" w:cs="Times New Roman" w:hint="eastAsia"/>
        </w:rPr>
        <w:t xml:space="preserve">t function to be minimized. </w:t>
      </w:r>
      <w:r w:rsidR="00FB4D71">
        <w:rPr>
          <w:rFonts w:ascii="Times New Roman" w:hAnsi="Times New Roman" w:cs="Times New Roman" w:hint="eastAsia"/>
        </w:rPr>
        <w:t>If $\</w:t>
      </w:r>
      <w:proofErr w:type="spellStart"/>
      <w:r w:rsidR="00FB4D71">
        <w:rPr>
          <w:rFonts w:ascii="Times New Roman" w:hAnsi="Times New Roman" w:cs="Times New Roman" w:hint="eastAsia"/>
        </w:rPr>
        <w:t>textbf</w:t>
      </w:r>
      <w:proofErr w:type="spellEnd"/>
      <w:r w:rsidR="00FB4D71">
        <w:rPr>
          <w:rFonts w:ascii="Times New Roman" w:hAnsi="Times New Roman" w:cs="Times New Roman" w:hint="eastAsia"/>
        </w:rPr>
        <w:t>{w}_k^{\</w:t>
      </w:r>
      <w:proofErr w:type="spellStart"/>
      <w:r w:rsidR="00FB4D71">
        <w:rPr>
          <w:rFonts w:ascii="Times New Roman" w:hAnsi="Times New Roman" w:cs="Times New Roman" w:hint="eastAsia"/>
        </w:rPr>
        <w:t>ast</w:t>
      </w:r>
      <w:proofErr w:type="spellEnd"/>
      <w:r w:rsidR="00FB4D71">
        <w:rPr>
          <w:rFonts w:ascii="Times New Roman" w:hAnsi="Times New Roman" w:cs="Times New Roman" w:hint="eastAsia"/>
        </w:rPr>
        <w:t>}$ is one set of optimized solution to meet (\ref{</w:t>
      </w:r>
      <w:proofErr w:type="spellStart"/>
      <w:r w:rsidR="00FB4D71">
        <w:rPr>
          <w:rFonts w:ascii="Times New Roman" w:hAnsi="Times New Roman" w:cs="Times New Roman" w:hint="eastAsia"/>
        </w:rPr>
        <w:t>eq:uep_opt_problem_d</w:t>
      </w:r>
      <w:proofErr w:type="spellEnd"/>
      <w:r w:rsidR="00FB4D71">
        <w:rPr>
          <w:rFonts w:ascii="Times New Roman" w:hAnsi="Times New Roman" w:cs="Times New Roman" w:hint="eastAsia"/>
        </w:rPr>
        <w:t>}), there must exists at least one $\lambda^{\</w:t>
      </w:r>
      <w:proofErr w:type="spellStart"/>
      <w:r w:rsidR="00FB4D71">
        <w:rPr>
          <w:rFonts w:ascii="Times New Roman" w:hAnsi="Times New Roman" w:cs="Times New Roman" w:hint="eastAsia"/>
        </w:rPr>
        <w:t>ast</w:t>
      </w:r>
      <w:proofErr w:type="spellEnd"/>
      <w:r w:rsidR="00FB4D71">
        <w:rPr>
          <w:rFonts w:ascii="Times New Roman" w:hAnsi="Times New Roman" w:cs="Times New Roman" w:hint="eastAsia"/>
        </w:rPr>
        <w:t>}$ such that $(\</w:t>
      </w:r>
      <w:proofErr w:type="spellStart"/>
      <w:r w:rsidR="00FB4D71">
        <w:rPr>
          <w:rFonts w:ascii="Times New Roman" w:hAnsi="Times New Roman" w:cs="Times New Roman" w:hint="eastAsia"/>
        </w:rPr>
        <w:t>textbf</w:t>
      </w:r>
      <w:proofErr w:type="spellEnd"/>
      <w:r w:rsidR="00FB4D71">
        <w:rPr>
          <w:rFonts w:ascii="Times New Roman" w:hAnsi="Times New Roman" w:cs="Times New Roman" w:hint="eastAsia"/>
        </w:rPr>
        <w:t>{w}_k^{\</w:t>
      </w:r>
      <w:proofErr w:type="spellStart"/>
      <w:r w:rsidR="00FB4D71">
        <w:rPr>
          <w:rFonts w:ascii="Times New Roman" w:hAnsi="Times New Roman" w:cs="Times New Roman" w:hint="eastAsia"/>
        </w:rPr>
        <w:t>ast</w:t>
      </w:r>
      <w:proofErr w:type="spellEnd"/>
      <w:r w:rsidR="00FB4D71">
        <w:rPr>
          <w:rFonts w:ascii="Times New Roman" w:hAnsi="Times New Roman" w:cs="Times New Roman" w:hint="eastAsia"/>
        </w:rPr>
        <w:t>},\lambda^{\</w:t>
      </w:r>
      <w:proofErr w:type="spellStart"/>
      <w:r w:rsidR="00FB4D71">
        <w:rPr>
          <w:rFonts w:ascii="Times New Roman" w:hAnsi="Times New Roman" w:cs="Times New Roman" w:hint="eastAsia"/>
        </w:rPr>
        <w:t>ast</w:t>
      </w:r>
      <w:proofErr w:type="spellEnd"/>
      <w:r w:rsidR="00FB4D71">
        <w:rPr>
          <w:rFonts w:ascii="Times New Roman" w:hAnsi="Times New Roman" w:cs="Times New Roman" w:hint="eastAsia"/>
        </w:rPr>
        <w:t xml:space="preserve">})$ is a critical point of $J$. As a result, the gradient values at this point </w:t>
      </w:r>
      <w:r w:rsidR="00822C07">
        <w:rPr>
          <w:rFonts w:ascii="Times New Roman" w:hAnsi="Times New Roman" w:cs="Times New Roman" w:hint="eastAsia"/>
        </w:rPr>
        <w:t>are</w:t>
      </w:r>
      <w:r w:rsidR="00FB4D71">
        <w:rPr>
          <w:rFonts w:ascii="Times New Roman" w:hAnsi="Times New Roman" w:cs="Times New Roman" w:hint="eastAsia"/>
        </w:rPr>
        <w:t xml:space="preserve"> all 0,</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\begin{equation}</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w:t>
      </w:r>
      <w:proofErr w:type="spellStart"/>
      <w:r w:rsidRPr="00D27B3A">
        <w:rPr>
          <w:rFonts w:ascii="Times New Roman" w:eastAsia="新細明體" w:hAnsi="Times New Roman" w:cs="Times New Roman"/>
          <w:color w:val="00B050"/>
          <w:kern w:val="0"/>
          <w:szCs w:val="24"/>
        </w:rPr>
        <w:t>nabla</w:t>
      </w:r>
      <w:proofErr w:type="spellEnd"/>
      <w:proofErr w:type="gramStart"/>
      <w:r w:rsidRPr="00D27B3A">
        <w:rPr>
          <w:rFonts w:ascii="Times New Roman" w:eastAsia="新細明體" w:hAnsi="Times New Roman" w:cs="Times New Roman"/>
          <w:color w:val="00B050"/>
          <w:kern w:val="0"/>
          <w:szCs w:val="24"/>
        </w:rPr>
        <w:t>_{</w:t>
      </w:r>
      <w:proofErr w:type="gramEnd"/>
      <w:r w:rsidRPr="00D27B3A">
        <w:rPr>
          <w:rFonts w:ascii="Times New Roman" w:eastAsia="新細明體" w:hAnsi="Times New Roman" w:cs="Times New Roman"/>
          <w:color w:val="00B050"/>
          <w:kern w:val="0"/>
          <w:szCs w:val="24"/>
        </w:rPr>
        <w:t>(\</w:t>
      </w:r>
      <w:proofErr w:type="spellStart"/>
      <w:r w:rsidRPr="00D27B3A">
        <w:rPr>
          <w:rFonts w:ascii="Times New Roman" w:eastAsia="新細明體" w:hAnsi="Times New Roman" w:cs="Times New Roman"/>
          <w:color w:val="00B050"/>
          <w:kern w:val="0"/>
          <w:szCs w:val="24"/>
        </w:rPr>
        <w:t>mathbf</w:t>
      </w:r>
      <w:proofErr w:type="spellEnd"/>
      <w:r w:rsidRPr="00D27B3A">
        <w:rPr>
          <w:rFonts w:ascii="Times New Roman" w:eastAsia="新細明體" w:hAnsi="Times New Roman" w:cs="Times New Roman"/>
          <w:color w:val="00B050"/>
          <w:kern w:val="0"/>
          <w:szCs w:val="24"/>
        </w:rPr>
        <w:t>{w}</w:t>
      </w:r>
      <w:r>
        <w:rPr>
          <w:rFonts w:ascii="Times New Roman" w:eastAsia="新細明體" w:hAnsi="Times New Roman" w:cs="Times New Roman" w:hint="eastAsia"/>
          <w:color w:val="00B050"/>
          <w:kern w:val="0"/>
          <w:szCs w:val="24"/>
        </w:rPr>
        <w:t>_k</w:t>
      </w:r>
      <w:r>
        <w:rPr>
          <w:rFonts w:ascii="Times New Roman" w:eastAsia="新細明體" w:hAnsi="Times New Roman" w:cs="Times New Roman"/>
          <w:color w:val="00B050"/>
          <w:kern w:val="0"/>
          <w:szCs w:val="24"/>
        </w:rPr>
        <w:t>,\lambda)}J</w:t>
      </w:r>
      <w:r w:rsidRPr="00D27B3A">
        <w:rPr>
          <w:rFonts w:ascii="Times New Roman" w:eastAsia="新細明體" w:hAnsi="Times New Roman" w:cs="Times New Roman"/>
          <w:color w:val="00B050"/>
          <w:kern w:val="0"/>
          <w:szCs w:val="24"/>
        </w:rPr>
        <w:t>|_</w:t>
      </w:r>
      <w:r w:rsidR="00E035EF" w:rsidRPr="00E035EF">
        <w:t xml:space="preserve"> </w:t>
      </w:r>
      <w:r w:rsidR="00E035EF" w:rsidRPr="00E035EF">
        <w:rPr>
          <w:rFonts w:ascii="Times New Roman" w:hAnsi="Times New Roman" w:cs="Times New Roman"/>
          <w:color w:val="00B050"/>
        </w:rPr>
        <w:t>{\</w:t>
      </w:r>
      <w:proofErr w:type="spellStart"/>
      <w:r w:rsidR="00E035EF" w:rsidRPr="00E035EF">
        <w:rPr>
          <w:rFonts w:ascii="Times New Roman" w:hAnsi="Times New Roman" w:cs="Times New Roman"/>
          <w:color w:val="00B050"/>
        </w:rPr>
        <w:t>substack</w:t>
      </w:r>
      <w:proofErr w:type="spellEnd"/>
      <w:r w:rsidR="00E035EF" w:rsidRPr="00E035EF">
        <w:rPr>
          <w:rFonts w:ascii="Times New Roman" w:hAnsi="Times New Roman" w:cs="Times New Roman"/>
          <w:color w:val="00B050"/>
        </w:rPr>
        <w:t>{\</w:t>
      </w:r>
      <w:proofErr w:type="spellStart"/>
      <w:r w:rsidR="00E035EF" w:rsidRPr="00E035EF">
        <w:rPr>
          <w:rFonts w:ascii="Times New Roman" w:hAnsi="Times New Roman" w:cs="Times New Roman"/>
          <w:color w:val="00B050"/>
        </w:rPr>
        <w:t>mathbf</w:t>
      </w:r>
      <w:proofErr w:type="spellEnd"/>
      <w:r w:rsidR="00E035EF" w:rsidRPr="00E035EF">
        <w:rPr>
          <w:rFonts w:ascii="Times New Roman" w:hAnsi="Times New Roman" w:cs="Times New Roman"/>
          <w:color w:val="00B050"/>
        </w:rPr>
        <w:t>{w}_k = \</w:t>
      </w:r>
      <w:proofErr w:type="spellStart"/>
      <w:r w:rsidR="00E035EF" w:rsidRPr="00E035EF">
        <w:rPr>
          <w:rFonts w:ascii="Times New Roman" w:hAnsi="Times New Roman" w:cs="Times New Roman"/>
          <w:color w:val="00B050"/>
        </w:rPr>
        <w:t>mathbf</w:t>
      </w:r>
      <w:proofErr w:type="spellEnd"/>
      <w:r w:rsidR="00E035EF" w:rsidRPr="00E035EF">
        <w:rPr>
          <w:rFonts w:ascii="Times New Roman" w:hAnsi="Times New Roman" w:cs="Times New Roman"/>
          <w:color w:val="00B050"/>
        </w:rPr>
        <w:t>{w}_k^{\</w:t>
      </w:r>
      <w:proofErr w:type="spellStart"/>
      <w:r w:rsidR="00E035EF" w:rsidRPr="00E035EF">
        <w:rPr>
          <w:rFonts w:ascii="Times New Roman" w:hAnsi="Times New Roman" w:cs="Times New Roman"/>
          <w:color w:val="00B050"/>
        </w:rPr>
        <w:t>ast</w:t>
      </w:r>
      <w:proofErr w:type="spellEnd"/>
      <w:r w:rsidR="00E035EF" w:rsidRPr="00E035EF">
        <w:rPr>
          <w:rFonts w:ascii="Times New Roman" w:hAnsi="Times New Roman" w:cs="Times New Roman"/>
          <w:color w:val="00B050"/>
        </w:rPr>
        <w:t>} \\ \lambda = \lambda^\</w:t>
      </w:r>
      <w:proofErr w:type="spellStart"/>
      <w:r w:rsidR="00E035EF" w:rsidRPr="00E035EF">
        <w:rPr>
          <w:rFonts w:ascii="Times New Roman" w:hAnsi="Times New Roman" w:cs="Times New Roman"/>
          <w:color w:val="00B050"/>
        </w:rPr>
        <w:t>ast</w:t>
      </w:r>
      <w:proofErr w:type="spellEnd"/>
      <w:r w:rsidR="00E035EF" w:rsidRPr="00E035EF">
        <w:rPr>
          <w:rFonts w:ascii="Times New Roman" w:hAnsi="Times New Roman" w:cs="Times New Roman"/>
          <w:color w:val="00B050"/>
        </w:rPr>
        <w:t>}}</w:t>
      </w:r>
      <w:r>
        <w:rPr>
          <w:rFonts w:ascii="Times New Roman" w:eastAsia="新細明體" w:hAnsi="Times New Roman" w:cs="Times New Roman"/>
          <w:color w:val="00B050"/>
          <w:kern w:val="0"/>
          <w:szCs w:val="24"/>
        </w:rPr>
        <w:t>=\</w:t>
      </w:r>
      <w:proofErr w:type="spellStart"/>
      <w:r>
        <w:rPr>
          <w:rFonts w:ascii="Times New Roman" w:eastAsia="新細明體" w:hAnsi="Times New Roman" w:cs="Times New Roman"/>
          <w:color w:val="00B050"/>
          <w:kern w:val="0"/>
          <w:szCs w:val="24"/>
        </w:rPr>
        <w:t>mathbf</w:t>
      </w:r>
      <w:proofErr w:type="spellEnd"/>
      <w:r>
        <w:rPr>
          <w:rFonts w:ascii="Times New Roman" w:eastAsia="新細明體" w:hAnsi="Times New Roman" w:cs="Times New Roman"/>
          <w:color w:val="00B050"/>
          <w:kern w:val="0"/>
          <w:szCs w:val="24"/>
        </w:rPr>
        <w:t>{0}</w:t>
      </w:r>
      <w:r>
        <w:rPr>
          <w:rFonts w:ascii="Times New Roman" w:eastAsia="新細明體" w:hAnsi="Times New Roman" w:cs="Times New Roman" w:hint="eastAsia"/>
          <w:color w:val="00B050"/>
          <w:kern w:val="0"/>
          <w:szCs w:val="24"/>
        </w:rPr>
        <w:t>.</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\label{</w:t>
      </w:r>
      <w:proofErr w:type="spellStart"/>
      <w:r w:rsidRPr="00D27B3A">
        <w:rPr>
          <w:rFonts w:ascii="Times New Roman" w:eastAsia="新細明體" w:hAnsi="Times New Roman" w:cs="Times New Roman"/>
          <w:color w:val="00B050"/>
          <w:kern w:val="0"/>
          <w:szCs w:val="24"/>
        </w:rPr>
        <w:t>eq:</w:t>
      </w:r>
      <w:r>
        <w:rPr>
          <w:rFonts w:ascii="Times New Roman" w:eastAsia="新細明體" w:hAnsi="Times New Roman" w:cs="Times New Roman" w:hint="eastAsia"/>
          <w:color w:val="00B050"/>
          <w:kern w:val="0"/>
          <w:szCs w:val="24"/>
        </w:rPr>
        <w:t>uep_</w:t>
      </w:r>
      <w:r>
        <w:rPr>
          <w:rFonts w:ascii="Times New Roman" w:eastAsia="新細明體" w:hAnsi="Times New Roman" w:cs="Times New Roman"/>
          <w:color w:val="00B050"/>
          <w:kern w:val="0"/>
          <w:szCs w:val="24"/>
        </w:rPr>
        <w:t>lagrange_gradient</w:t>
      </w:r>
      <w:proofErr w:type="spellEnd"/>
      <w:r w:rsidRPr="00D27B3A">
        <w:rPr>
          <w:rFonts w:ascii="Times New Roman" w:eastAsia="新細明體" w:hAnsi="Times New Roman" w:cs="Times New Roman"/>
          <w:color w:val="00B050"/>
          <w:kern w:val="0"/>
          <w:szCs w:val="24"/>
        </w:rPr>
        <w:t>}</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\end{equation}</w:t>
      </w:r>
    </w:p>
    <w:p w:rsidR="00960301" w:rsidRDefault="00FB4D71" w:rsidP="00960301">
      <w:pPr>
        <w:rPr>
          <w:rFonts w:ascii="Times New Roman" w:hAnsi="Times New Roman" w:cs="Times New Roman"/>
        </w:rPr>
      </w:pPr>
      <w:r>
        <w:rPr>
          <w:rFonts w:ascii="Times New Roman" w:hAnsi="Times New Roman" w:cs="Times New Roman" w:hint="eastAsia"/>
        </w:rPr>
        <w:t>And (\ref</w:t>
      </w:r>
      <w:r w:rsidR="000A4BBD" w:rsidRPr="000A4BBD">
        <w:rPr>
          <w:rFonts w:ascii="Times New Roman" w:eastAsia="新細明體" w:hAnsi="Times New Roman" w:cs="Times New Roman"/>
          <w:kern w:val="0"/>
          <w:szCs w:val="24"/>
        </w:rPr>
        <w:t>{</w:t>
      </w:r>
      <w:proofErr w:type="spellStart"/>
      <w:r w:rsidR="000A4BBD" w:rsidRPr="000A4BBD">
        <w:rPr>
          <w:rFonts w:ascii="Times New Roman" w:eastAsia="新細明體" w:hAnsi="Times New Roman" w:cs="Times New Roman"/>
          <w:kern w:val="0"/>
          <w:szCs w:val="24"/>
        </w:rPr>
        <w:t>eq:</w:t>
      </w:r>
      <w:r w:rsidR="000A4BBD" w:rsidRPr="000A4BBD">
        <w:rPr>
          <w:rFonts w:ascii="Times New Roman" w:eastAsia="新細明體" w:hAnsi="Times New Roman" w:cs="Times New Roman" w:hint="eastAsia"/>
          <w:kern w:val="0"/>
          <w:szCs w:val="24"/>
        </w:rPr>
        <w:t>uep_</w:t>
      </w:r>
      <w:r w:rsidR="000A4BBD" w:rsidRPr="000A4BBD">
        <w:rPr>
          <w:rFonts w:ascii="Times New Roman" w:eastAsia="新細明體" w:hAnsi="Times New Roman" w:cs="Times New Roman"/>
          <w:kern w:val="0"/>
          <w:szCs w:val="24"/>
        </w:rPr>
        <w:t>lagrange_gradient</w:t>
      </w:r>
      <w:proofErr w:type="spellEnd"/>
      <w:r w:rsidR="000A4BBD" w:rsidRPr="000A4BBD">
        <w:rPr>
          <w:rFonts w:ascii="Times New Roman" w:eastAsia="新細明體" w:hAnsi="Times New Roman" w:cs="Times New Roman"/>
          <w:kern w:val="0"/>
          <w:szCs w:val="24"/>
        </w:rPr>
        <w:t>}</w:t>
      </w:r>
      <w:r>
        <w:rPr>
          <w:rFonts w:ascii="Times New Roman" w:hAnsi="Times New Roman" w:cs="Times New Roman" w:hint="eastAsia"/>
        </w:rPr>
        <w:t>) implies the following equation system,</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\begin{equation}</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 xml:space="preserve">\left </w:t>
      </w:r>
      <w:proofErr w:type="gramStart"/>
      <w:r w:rsidRPr="00D27B3A">
        <w:rPr>
          <w:rFonts w:ascii="Times New Roman" w:eastAsia="新細明體" w:hAnsi="Times New Roman" w:cs="Times New Roman"/>
          <w:color w:val="00B050"/>
          <w:kern w:val="0"/>
          <w:szCs w:val="24"/>
        </w:rPr>
        <w:t>\{</w:t>
      </w:r>
      <w:proofErr w:type="gramEnd"/>
      <w:r w:rsidRPr="00D27B3A">
        <w:rPr>
          <w:rFonts w:ascii="Times New Roman" w:eastAsia="新細明體" w:hAnsi="Times New Roman" w:cs="Times New Roman"/>
          <w:color w:val="00B050"/>
          <w:kern w:val="0"/>
          <w:szCs w:val="24"/>
        </w:rPr>
        <w:t xml:space="preserve"> \begin{array}{</w:t>
      </w:r>
      <w:proofErr w:type="spellStart"/>
      <w:r w:rsidRPr="00D27B3A">
        <w:rPr>
          <w:rFonts w:ascii="Times New Roman" w:eastAsia="新細明體" w:hAnsi="Times New Roman" w:cs="Times New Roman"/>
          <w:color w:val="00B050"/>
          <w:kern w:val="0"/>
          <w:szCs w:val="24"/>
        </w:rPr>
        <w:t>ll</w:t>
      </w:r>
      <w:proofErr w:type="spellEnd"/>
      <w:r w:rsidRPr="00D27B3A">
        <w:rPr>
          <w:rFonts w:ascii="Times New Roman" w:eastAsia="新細明體" w:hAnsi="Times New Roman" w:cs="Times New Roman"/>
          <w:color w:val="00B050"/>
          <w:kern w:val="0"/>
          <w:szCs w:val="24"/>
        </w:rPr>
        <w:t>}</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\begin{aligned}</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w:t>
      </w:r>
      <w:proofErr w:type="spellStart"/>
      <w:r w:rsidRPr="00D27B3A">
        <w:rPr>
          <w:rFonts w:ascii="Times New Roman" w:eastAsia="新細明體" w:hAnsi="Times New Roman" w:cs="Times New Roman"/>
          <w:color w:val="00B050"/>
          <w:kern w:val="0"/>
          <w:szCs w:val="24"/>
        </w:rPr>
        <w:t>frac</w:t>
      </w:r>
      <w:proofErr w:type="spellEnd"/>
      <w:r w:rsidRPr="00D27B3A">
        <w:rPr>
          <w:rFonts w:ascii="Times New Roman" w:eastAsia="新細明體" w:hAnsi="Times New Roman" w:cs="Times New Roman"/>
          <w:color w:val="00B050"/>
          <w:kern w:val="0"/>
          <w:szCs w:val="24"/>
        </w:rPr>
        <w:t>{\partial J</w:t>
      </w:r>
      <w:proofErr w:type="gramStart"/>
      <w:r w:rsidRPr="00D27B3A">
        <w:rPr>
          <w:rFonts w:ascii="Times New Roman" w:eastAsia="新細明體" w:hAnsi="Times New Roman" w:cs="Times New Roman"/>
          <w:color w:val="00B050"/>
          <w:kern w:val="0"/>
          <w:szCs w:val="24"/>
        </w:rPr>
        <w:t>}{</w:t>
      </w:r>
      <w:proofErr w:type="gramEnd"/>
      <w:r w:rsidRPr="00D27B3A">
        <w:rPr>
          <w:rFonts w:ascii="Times New Roman" w:eastAsia="新細明體" w:hAnsi="Times New Roman" w:cs="Times New Roman"/>
          <w:color w:val="00B050"/>
          <w:kern w:val="0"/>
          <w:szCs w:val="24"/>
        </w:rPr>
        <w:t>\partial \lambda} &amp; = &amp; &amp;(\sum_{n=1}^{m}w_</w:t>
      </w:r>
      <w:r w:rsidR="002D75C3">
        <w:rPr>
          <w:rFonts w:ascii="Times New Roman" w:eastAsia="新細明體" w:hAnsi="Times New Roman" w:cs="Times New Roman" w:hint="eastAsia"/>
          <w:color w:val="00B050"/>
          <w:kern w:val="0"/>
          <w:szCs w:val="24"/>
        </w:rPr>
        <w:t>{</w:t>
      </w:r>
      <w:proofErr w:type="spellStart"/>
      <w:r w:rsidR="002D75C3">
        <w:rPr>
          <w:rFonts w:ascii="Times New Roman" w:eastAsia="新細明體" w:hAnsi="Times New Roman" w:cs="Times New Roman" w:hint="eastAsia"/>
          <w:color w:val="00B050"/>
          <w:kern w:val="0"/>
          <w:szCs w:val="24"/>
        </w:rPr>
        <w:t>k,</w:t>
      </w:r>
      <w:r w:rsidRPr="00D27B3A">
        <w:rPr>
          <w:rFonts w:ascii="Times New Roman" w:eastAsia="新細明體" w:hAnsi="Times New Roman" w:cs="Times New Roman"/>
          <w:color w:val="00B050"/>
          <w:kern w:val="0"/>
          <w:szCs w:val="24"/>
        </w:rPr>
        <w:t>n</w:t>
      </w:r>
      <w:proofErr w:type="spellEnd"/>
      <w:r w:rsidR="002D75C3">
        <w:rPr>
          <w:rFonts w:ascii="Times New Roman" w:eastAsia="新細明體" w:hAnsi="Times New Roman" w:cs="Times New Roman" w:hint="eastAsia"/>
          <w:color w:val="00B050"/>
          <w:kern w:val="0"/>
          <w:szCs w:val="24"/>
        </w:rPr>
        <w:t>}</w:t>
      </w:r>
      <w:r w:rsidRPr="00D27B3A">
        <w:rPr>
          <w:rFonts w:ascii="Times New Roman" w:eastAsia="新細明體" w:hAnsi="Times New Roman" w:cs="Times New Roman"/>
          <w:color w:val="00B050"/>
          <w:kern w:val="0"/>
          <w:szCs w:val="24"/>
        </w:rPr>
        <w:t xml:space="preserve">)-m &amp; = &amp; &amp;0 &amp; \\ </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w:t>
      </w:r>
      <w:proofErr w:type="spellStart"/>
      <w:r w:rsidRPr="00D27B3A">
        <w:rPr>
          <w:rFonts w:ascii="Times New Roman" w:eastAsia="新細明體" w:hAnsi="Times New Roman" w:cs="Times New Roman"/>
          <w:color w:val="00B050"/>
          <w:kern w:val="0"/>
          <w:szCs w:val="24"/>
        </w:rPr>
        <w:t>frac</w:t>
      </w:r>
      <w:proofErr w:type="spellEnd"/>
      <w:r w:rsidRPr="00D27B3A">
        <w:rPr>
          <w:rFonts w:ascii="Times New Roman" w:eastAsia="新細明體" w:hAnsi="Times New Roman" w:cs="Times New Roman"/>
          <w:color w:val="00B050"/>
          <w:kern w:val="0"/>
          <w:szCs w:val="24"/>
        </w:rPr>
        <w:t>{\partial J}{\partial w_</w:t>
      </w:r>
      <w:r w:rsidR="002D75C3">
        <w:rPr>
          <w:rFonts w:ascii="Times New Roman" w:eastAsia="新細明體" w:hAnsi="Times New Roman" w:cs="Times New Roman" w:hint="eastAsia"/>
          <w:color w:val="00B050"/>
          <w:kern w:val="0"/>
          <w:szCs w:val="24"/>
        </w:rPr>
        <w:t>{</w:t>
      </w:r>
      <w:proofErr w:type="spellStart"/>
      <w:r w:rsidR="002D75C3">
        <w:rPr>
          <w:rFonts w:ascii="Times New Roman" w:eastAsia="新細明體" w:hAnsi="Times New Roman" w:cs="Times New Roman" w:hint="eastAsia"/>
          <w:color w:val="00B050"/>
          <w:kern w:val="0"/>
          <w:szCs w:val="24"/>
        </w:rPr>
        <w:t>k,</w:t>
      </w:r>
      <w:r w:rsidRPr="00D27B3A">
        <w:rPr>
          <w:rFonts w:ascii="Times New Roman" w:eastAsia="新細明體" w:hAnsi="Times New Roman" w:cs="Times New Roman"/>
          <w:color w:val="00B050"/>
          <w:kern w:val="0"/>
          <w:szCs w:val="24"/>
        </w:rPr>
        <w:t>n</w:t>
      </w:r>
      <w:proofErr w:type="spellEnd"/>
      <w:r w:rsidR="002D75C3">
        <w:rPr>
          <w:rFonts w:ascii="Times New Roman" w:eastAsia="新細明體" w:hAnsi="Times New Roman" w:cs="Times New Roman" w:hint="eastAsia"/>
          <w:color w:val="00B050"/>
          <w:kern w:val="0"/>
          <w:szCs w:val="24"/>
        </w:rPr>
        <w:t>}</w:t>
      </w:r>
      <w:r w:rsidRPr="00D27B3A">
        <w:rPr>
          <w:rFonts w:ascii="Times New Roman" w:eastAsia="新細明體" w:hAnsi="Times New Roman" w:cs="Times New Roman"/>
          <w:color w:val="00B050"/>
          <w:kern w:val="0"/>
          <w:szCs w:val="24"/>
        </w:rPr>
        <w:t>} &amp; = &amp; &amp; 2^{2n-2}\</w:t>
      </w:r>
      <w:proofErr w:type="spellStart"/>
      <w:r w:rsidRPr="00D27B3A">
        <w:rPr>
          <w:rFonts w:ascii="Times New Roman" w:eastAsia="新細明體" w:hAnsi="Times New Roman" w:cs="Times New Roman"/>
          <w:color w:val="00B050"/>
          <w:kern w:val="0"/>
          <w:szCs w:val="24"/>
        </w:rPr>
        <w:t>frac</w:t>
      </w:r>
      <w:proofErr w:type="spellEnd"/>
      <w:r w:rsidRPr="00D27B3A">
        <w:rPr>
          <w:rFonts w:ascii="Times New Roman" w:eastAsia="新細明體" w:hAnsi="Times New Roman" w:cs="Times New Roman"/>
          <w:color w:val="00B050"/>
          <w:kern w:val="0"/>
          <w:szCs w:val="24"/>
        </w:rPr>
        <w:t xml:space="preserve">{\partial </w:t>
      </w:r>
      <w:r w:rsidR="002D75C3">
        <w:rPr>
          <w:rFonts w:ascii="Times New Roman" w:eastAsia="新細明體" w:hAnsi="Times New Roman" w:cs="Times New Roman" w:hint="eastAsia"/>
          <w:color w:val="00B050"/>
          <w:kern w:val="0"/>
          <w:szCs w:val="24"/>
        </w:rPr>
        <w:t>BER_{</w:t>
      </w:r>
      <w:proofErr w:type="spellStart"/>
      <w:r w:rsidR="002D75C3">
        <w:rPr>
          <w:rFonts w:ascii="Times New Roman" w:eastAsia="新細明體" w:hAnsi="Times New Roman" w:cs="Times New Roman" w:hint="eastAsia"/>
          <w:color w:val="00B050"/>
          <w:kern w:val="0"/>
          <w:szCs w:val="24"/>
        </w:rPr>
        <w:t>k,n</w:t>
      </w:r>
      <w:proofErr w:type="spellEnd"/>
      <w:r w:rsidR="002D75C3">
        <w:rPr>
          <w:rFonts w:ascii="Times New Roman" w:eastAsia="新細明體" w:hAnsi="Times New Roman" w:cs="Times New Roman" w:hint="eastAsia"/>
          <w:color w:val="00B050"/>
          <w:kern w:val="0"/>
          <w:szCs w:val="24"/>
        </w:rPr>
        <w:t>}</w:t>
      </w:r>
      <w:r w:rsidRPr="00D27B3A">
        <w:rPr>
          <w:rFonts w:ascii="Times New Roman" w:eastAsia="新細明體" w:hAnsi="Times New Roman" w:cs="Times New Roman"/>
          <w:color w:val="00B050"/>
          <w:kern w:val="0"/>
          <w:szCs w:val="24"/>
        </w:rPr>
        <w:t>}{\partial w_</w:t>
      </w:r>
      <w:r w:rsidR="002D75C3">
        <w:rPr>
          <w:rFonts w:ascii="Times New Roman" w:eastAsia="新細明體" w:hAnsi="Times New Roman" w:cs="Times New Roman" w:hint="eastAsia"/>
          <w:color w:val="00B050"/>
          <w:kern w:val="0"/>
          <w:szCs w:val="24"/>
        </w:rPr>
        <w:t>{</w:t>
      </w:r>
      <w:proofErr w:type="spellStart"/>
      <w:r w:rsidR="002D75C3">
        <w:rPr>
          <w:rFonts w:ascii="Times New Roman" w:eastAsia="新細明體" w:hAnsi="Times New Roman" w:cs="Times New Roman" w:hint="eastAsia"/>
          <w:color w:val="00B050"/>
          <w:kern w:val="0"/>
          <w:szCs w:val="24"/>
        </w:rPr>
        <w:t>k,</w:t>
      </w:r>
      <w:r w:rsidRPr="00D27B3A">
        <w:rPr>
          <w:rFonts w:ascii="Times New Roman" w:eastAsia="新細明體" w:hAnsi="Times New Roman" w:cs="Times New Roman"/>
          <w:color w:val="00B050"/>
          <w:kern w:val="0"/>
          <w:szCs w:val="24"/>
        </w:rPr>
        <w:t>n</w:t>
      </w:r>
      <w:proofErr w:type="spellEnd"/>
      <w:r w:rsidR="002D75C3">
        <w:rPr>
          <w:rFonts w:ascii="Times New Roman" w:eastAsia="新細明體" w:hAnsi="Times New Roman" w:cs="Times New Roman" w:hint="eastAsia"/>
          <w:color w:val="00B050"/>
          <w:kern w:val="0"/>
          <w:szCs w:val="24"/>
        </w:rPr>
        <w:t>}</w:t>
      </w:r>
      <w:r w:rsidRPr="00D27B3A">
        <w:rPr>
          <w:rFonts w:ascii="Times New Roman" w:eastAsia="新細明體" w:hAnsi="Times New Roman" w:cs="Times New Roman"/>
          <w:color w:val="00B050"/>
          <w:kern w:val="0"/>
          <w:szCs w:val="24"/>
        </w:rPr>
        <w:t>} + \lambda &amp; = &amp; &amp;0 &amp;, \quad \</w:t>
      </w:r>
      <w:proofErr w:type="spellStart"/>
      <w:r w:rsidRPr="00D27B3A">
        <w:rPr>
          <w:rFonts w:ascii="Times New Roman" w:eastAsia="新細明體" w:hAnsi="Times New Roman" w:cs="Times New Roman"/>
          <w:color w:val="00B050"/>
          <w:kern w:val="0"/>
          <w:szCs w:val="24"/>
        </w:rPr>
        <w:t>forall</w:t>
      </w:r>
      <w:proofErr w:type="spellEnd"/>
      <w:r w:rsidRPr="00D27B3A">
        <w:rPr>
          <w:rFonts w:ascii="Times New Roman" w:eastAsia="新細明體" w:hAnsi="Times New Roman" w:cs="Times New Roman"/>
          <w:color w:val="00B050"/>
          <w:kern w:val="0"/>
          <w:szCs w:val="24"/>
        </w:rPr>
        <w:t xml:space="preserve"> n \in \{1,</w:t>
      </w:r>
      <w:r w:rsidRPr="00085CCE">
        <w:rPr>
          <w:rFonts w:ascii="Times New Roman" w:eastAsia="新細明體" w:hAnsi="Times New Roman" w:cs="Times New Roman" w:hint="eastAsia"/>
          <w:color w:val="00B050"/>
          <w:kern w:val="0"/>
          <w:szCs w:val="24"/>
        </w:rPr>
        <w:t>\</w:t>
      </w:r>
      <w:proofErr w:type="spellStart"/>
      <w:r w:rsidRPr="00085CCE">
        <w:rPr>
          <w:rFonts w:ascii="Times New Roman" w:eastAsia="新細明體" w:hAnsi="Times New Roman" w:cs="Times New Roman" w:hint="eastAsia"/>
          <w:color w:val="00B050"/>
          <w:kern w:val="0"/>
          <w:szCs w:val="24"/>
        </w:rPr>
        <w:t>cdots</w:t>
      </w:r>
      <w:r w:rsidRPr="00D27B3A">
        <w:rPr>
          <w:rFonts w:ascii="Times New Roman" w:eastAsia="新細明體" w:hAnsi="Times New Roman" w:cs="Times New Roman"/>
          <w:color w:val="00B050"/>
          <w:kern w:val="0"/>
          <w:szCs w:val="24"/>
        </w:rPr>
        <w:t>,m</w:t>
      </w:r>
      <w:proofErr w:type="spellEnd"/>
      <w:r w:rsidRPr="00D27B3A">
        <w:rPr>
          <w:rFonts w:ascii="Times New Roman" w:eastAsia="新細明體" w:hAnsi="Times New Roman" w:cs="Times New Roman"/>
          <w:color w:val="00B050"/>
          <w:kern w:val="0"/>
          <w:szCs w:val="24"/>
        </w:rPr>
        <w:t>\},</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\end{aligned}</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\end{array}\right.</w:t>
      </w:r>
      <w:r w:rsidR="00A4418E">
        <w:rPr>
          <w:rFonts w:ascii="Times New Roman" w:eastAsia="新細明體" w:hAnsi="Times New Roman" w:cs="Times New Roman" w:hint="eastAsia"/>
          <w:color w:val="00B050"/>
          <w:kern w:val="0"/>
          <w:szCs w:val="24"/>
        </w:rPr>
        <w:t xml:space="preserve"> ,</w:t>
      </w:r>
    </w:p>
    <w:p w:rsidR="00FB4D71" w:rsidRPr="00D27B3A" w:rsidRDefault="00FB4D71" w:rsidP="00FB4D71">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\label{</w:t>
      </w:r>
      <w:proofErr w:type="spellStart"/>
      <w:r w:rsidRPr="00D27B3A">
        <w:rPr>
          <w:rFonts w:ascii="Times New Roman" w:eastAsia="新細明體" w:hAnsi="Times New Roman" w:cs="Times New Roman"/>
          <w:color w:val="00B050"/>
          <w:kern w:val="0"/>
          <w:szCs w:val="24"/>
        </w:rPr>
        <w:t>eq:</w:t>
      </w:r>
      <w:r w:rsidR="002D75C3">
        <w:rPr>
          <w:rFonts w:ascii="Times New Roman" w:eastAsia="新細明體" w:hAnsi="Times New Roman" w:cs="Times New Roman" w:hint="eastAsia"/>
          <w:color w:val="00B050"/>
          <w:kern w:val="0"/>
          <w:szCs w:val="24"/>
        </w:rPr>
        <w:t>uep_</w:t>
      </w:r>
      <w:r w:rsidR="002D75C3">
        <w:rPr>
          <w:rFonts w:ascii="Times New Roman" w:eastAsia="新細明體" w:hAnsi="Times New Roman" w:cs="Times New Roman"/>
          <w:color w:val="00B050"/>
          <w:kern w:val="0"/>
          <w:szCs w:val="24"/>
        </w:rPr>
        <w:t>lagrange_derivative</w:t>
      </w:r>
      <w:proofErr w:type="spellEnd"/>
      <w:r w:rsidRPr="00D27B3A">
        <w:rPr>
          <w:rFonts w:ascii="Times New Roman" w:eastAsia="新細明體" w:hAnsi="Times New Roman" w:cs="Times New Roman"/>
          <w:color w:val="00B050"/>
          <w:kern w:val="0"/>
          <w:szCs w:val="24"/>
        </w:rPr>
        <w:t>}</w:t>
      </w:r>
    </w:p>
    <w:p w:rsidR="00FB4D71" w:rsidRDefault="00FB4D71" w:rsidP="00FB4D71">
      <w:pPr>
        <w:rPr>
          <w:rFonts w:ascii="Times New Roman" w:hAnsi="Times New Roman" w:cs="Times New Roman"/>
        </w:rPr>
      </w:pPr>
      <w:r w:rsidRPr="00085CCE">
        <w:rPr>
          <w:rFonts w:ascii="Times New Roman" w:eastAsia="新細明體" w:hAnsi="Times New Roman" w:cs="Times New Roman"/>
          <w:color w:val="00B050"/>
          <w:kern w:val="0"/>
          <w:szCs w:val="24"/>
        </w:rPr>
        <w:t>\end{equation}</w:t>
      </w:r>
    </w:p>
    <w:p w:rsidR="008E7CFD" w:rsidRDefault="00A4418E" w:rsidP="00960301">
      <w:pPr>
        <w:rPr>
          <w:rFonts w:ascii="Times New Roman" w:hAnsi="Times New Roman" w:cs="Times New Roman"/>
        </w:rPr>
      </w:pPr>
      <w:r>
        <w:rPr>
          <w:rFonts w:ascii="Times New Roman" w:hAnsi="Times New Roman" w:cs="Times New Roman" w:hint="eastAsia"/>
        </w:rPr>
        <w:t>where $</w:t>
      </w:r>
      <w:r w:rsidRPr="00A4418E">
        <w:rPr>
          <w:rFonts w:ascii="Times New Roman" w:eastAsia="新細明體" w:hAnsi="Times New Roman" w:cs="Times New Roman"/>
          <w:kern w:val="0"/>
          <w:szCs w:val="24"/>
        </w:rPr>
        <w:t>\</w:t>
      </w:r>
      <w:proofErr w:type="spellStart"/>
      <w:r w:rsidRPr="00A4418E">
        <w:rPr>
          <w:rFonts w:ascii="Times New Roman" w:eastAsia="新細明體" w:hAnsi="Times New Roman" w:cs="Times New Roman"/>
          <w:kern w:val="0"/>
          <w:szCs w:val="24"/>
        </w:rPr>
        <w:t>frac</w:t>
      </w:r>
      <w:proofErr w:type="spellEnd"/>
      <w:r w:rsidRPr="00A4418E">
        <w:rPr>
          <w:rFonts w:ascii="Times New Roman" w:eastAsia="新細明體" w:hAnsi="Times New Roman" w:cs="Times New Roman"/>
          <w:kern w:val="0"/>
          <w:szCs w:val="24"/>
        </w:rPr>
        <w:t xml:space="preserve">{\partial </w:t>
      </w:r>
      <w:r w:rsidRPr="00A4418E">
        <w:rPr>
          <w:rFonts w:ascii="Times New Roman" w:eastAsia="新細明體" w:hAnsi="Times New Roman" w:cs="Times New Roman" w:hint="eastAsia"/>
          <w:kern w:val="0"/>
          <w:szCs w:val="24"/>
        </w:rPr>
        <w:t>BER_{</w:t>
      </w:r>
      <w:proofErr w:type="spellStart"/>
      <w:r w:rsidRPr="00A4418E">
        <w:rPr>
          <w:rFonts w:ascii="Times New Roman" w:eastAsia="新細明體" w:hAnsi="Times New Roman" w:cs="Times New Roman" w:hint="eastAsia"/>
          <w:kern w:val="0"/>
          <w:szCs w:val="24"/>
        </w:rPr>
        <w:t>k,n</w:t>
      </w:r>
      <w:proofErr w:type="spellEnd"/>
      <w:r w:rsidRPr="00A4418E">
        <w:rPr>
          <w:rFonts w:ascii="Times New Roman" w:eastAsia="新細明體" w:hAnsi="Times New Roman" w:cs="Times New Roman" w:hint="eastAsia"/>
          <w:kern w:val="0"/>
          <w:szCs w:val="24"/>
        </w:rPr>
        <w:t>}</w:t>
      </w:r>
      <w:r w:rsidRPr="00A4418E">
        <w:rPr>
          <w:rFonts w:ascii="Times New Roman" w:eastAsia="新細明體" w:hAnsi="Times New Roman" w:cs="Times New Roman"/>
          <w:kern w:val="0"/>
          <w:szCs w:val="24"/>
        </w:rPr>
        <w:t>}{\partial w_</w:t>
      </w:r>
      <w:r w:rsidRPr="00A4418E">
        <w:rPr>
          <w:rFonts w:ascii="Times New Roman" w:eastAsia="新細明體" w:hAnsi="Times New Roman" w:cs="Times New Roman" w:hint="eastAsia"/>
          <w:kern w:val="0"/>
          <w:szCs w:val="24"/>
        </w:rPr>
        <w:t>{</w:t>
      </w:r>
      <w:proofErr w:type="spellStart"/>
      <w:r w:rsidRPr="00A4418E">
        <w:rPr>
          <w:rFonts w:ascii="Times New Roman" w:eastAsia="新細明體" w:hAnsi="Times New Roman" w:cs="Times New Roman" w:hint="eastAsia"/>
          <w:kern w:val="0"/>
          <w:szCs w:val="24"/>
        </w:rPr>
        <w:t>k,</w:t>
      </w:r>
      <w:r w:rsidRPr="00A4418E">
        <w:rPr>
          <w:rFonts w:ascii="Times New Roman" w:eastAsia="新細明體" w:hAnsi="Times New Roman" w:cs="Times New Roman"/>
          <w:kern w:val="0"/>
          <w:szCs w:val="24"/>
        </w:rPr>
        <w:t>n</w:t>
      </w:r>
      <w:proofErr w:type="spellEnd"/>
      <w:r w:rsidRPr="00A4418E">
        <w:rPr>
          <w:rFonts w:ascii="Times New Roman" w:eastAsia="新細明體" w:hAnsi="Times New Roman" w:cs="Times New Roman" w:hint="eastAsia"/>
          <w:kern w:val="0"/>
          <w:szCs w:val="24"/>
        </w:rPr>
        <w:t>}</w:t>
      </w:r>
      <w:r w:rsidRPr="00A4418E">
        <w:rPr>
          <w:rFonts w:ascii="Times New Roman" w:eastAsia="新細明體" w:hAnsi="Times New Roman" w:cs="Times New Roman"/>
          <w:kern w:val="0"/>
          <w:szCs w:val="24"/>
        </w:rPr>
        <w:t>}</w:t>
      </w:r>
      <w:r>
        <w:rPr>
          <w:rFonts w:ascii="Times New Roman" w:hAnsi="Times New Roman" w:cs="Times New Roman" w:hint="eastAsia"/>
        </w:rPr>
        <w:t xml:space="preserve">$ is an important key to resolve </w:t>
      </w:r>
      <w:r>
        <w:rPr>
          <w:rFonts w:ascii="Times New Roman" w:hAnsi="Times New Roman" w:cs="Times New Roman" w:hint="eastAsia"/>
        </w:rPr>
        <w:lastRenderedPageBreak/>
        <w:t>this optimization problem since $BER_{</w:t>
      </w:r>
      <w:proofErr w:type="spellStart"/>
      <w:r>
        <w:rPr>
          <w:rFonts w:ascii="Times New Roman" w:hAnsi="Times New Roman" w:cs="Times New Roman" w:hint="eastAsia"/>
        </w:rPr>
        <w:t>k,n</w:t>
      </w:r>
      <w:proofErr w:type="spellEnd"/>
      <w:r>
        <w:rPr>
          <w:rFonts w:ascii="Times New Roman" w:hAnsi="Times New Roman" w:cs="Times New Roman" w:hint="eastAsia"/>
        </w:rPr>
        <w:t>}$ is much more complicated than $</w:t>
      </w:r>
      <w:proofErr w:type="spellStart"/>
      <w:r>
        <w:rPr>
          <w:rFonts w:ascii="Times New Roman" w:hAnsi="Times New Roman" w:cs="Times New Roman" w:hint="eastAsia"/>
        </w:rPr>
        <w:t>fr</w:t>
      </w:r>
      <w:proofErr w:type="spellEnd"/>
      <w:r>
        <w:rPr>
          <w:rFonts w:ascii="Times New Roman" w:hAnsi="Times New Roman" w:cs="Times New Roman" w:hint="eastAsia"/>
        </w:rPr>
        <w:t>(\gamma_{</w:t>
      </w:r>
      <w:proofErr w:type="spellStart"/>
      <w:r>
        <w:rPr>
          <w:rFonts w:ascii="Times New Roman" w:hAnsi="Times New Roman" w:cs="Times New Roman" w:hint="eastAsia"/>
        </w:rPr>
        <w:t>k,n</w:t>
      </w:r>
      <w:proofErr w:type="spellEnd"/>
      <w:r>
        <w:rPr>
          <w:rFonts w:ascii="Times New Roman" w:hAnsi="Times New Roman" w:cs="Times New Roman" w:hint="eastAsia"/>
        </w:rPr>
        <w:t>})$.</w:t>
      </w:r>
      <w:r w:rsidR="00C644F9">
        <w:rPr>
          <w:rFonts w:ascii="Times New Roman" w:hAnsi="Times New Roman" w:cs="Times New Roman" w:hint="eastAsia"/>
        </w:rPr>
        <w:t xml:space="preserve"> </w:t>
      </w:r>
      <w:r w:rsidR="00D50BB7">
        <w:rPr>
          <w:rFonts w:ascii="Times New Roman" w:hAnsi="Times New Roman" w:cs="Times New Roman" w:hint="eastAsia"/>
        </w:rPr>
        <w:t xml:space="preserve">Calculating </w:t>
      </w:r>
      <w:r w:rsidR="00C644F9">
        <w:rPr>
          <w:rFonts w:ascii="Times New Roman" w:hAnsi="Times New Roman" w:cs="Times New Roman" w:hint="eastAsia"/>
        </w:rPr>
        <w:t>$</w:t>
      </w:r>
      <w:r w:rsidR="006D0E64" w:rsidRPr="00A4418E">
        <w:rPr>
          <w:rFonts w:ascii="Times New Roman" w:eastAsia="新細明體" w:hAnsi="Times New Roman" w:cs="Times New Roman"/>
          <w:kern w:val="0"/>
          <w:szCs w:val="24"/>
        </w:rPr>
        <w:t>\</w:t>
      </w:r>
      <w:proofErr w:type="spellStart"/>
      <w:r w:rsidR="006D0E64" w:rsidRPr="00A4418E">
        <w:rPr>
          <w:rFonts w:ascii="Times New Roman" w:eastAsia="新細明體" w:hAnsi="Times New Roman" w:cs="Times New Roman"/>
          <w:kern w:val="0"/>
          <w:szCs w:val="24"/>
        </w:rPr>
        <w:t>frac</w:t>
      </w:r>
      <w:proofErr w:type="spellEnd"/>
      <w:r w:rsidR="006D0E64" w:rsidRPr="00A4418E">
        <w:rPr>
          <w:rFonts w:ascii="Times New Roman" w:eastAsia="新細明體" w:hAnsi="Times New Roman" w:cs="Times New Roman"/>
          <w:kern w:val="0"/>
          <w:szCs w:val="24"/>
        </w:rPr>
        <w:t xml:space="preserve">{\partial </w:t>
      </w:r>
      <w:r w:rsidR="006D0E64" w:rsidRPr="00A4418E">
        <w:rPr>
          <w:rFonts w:ascii="Times New Roman" w:eastAsia="新細明體" w:hAnsi="Times New Roman" w:cs="Times New Roman" w:hint="eastAsia"/>
          <w:kern w:val="0"/>
          <w:szCs w:val="24"/>
        </w:rPr>
        <w:t>BER_{</w:t>
      </w:r>
      <w:proofErr w:type="spellStart"/>
      <w:r w:rsidR="006D0E64" w:rsidRPr="00A4418E">
        <w:rPr>
          <w:rFonts w:ascii="Times New Roman" w:eastAsia="新細明體" w:hAnsi="Times New Roman" w:cs="Times New Roman" w:hint="eastAsia"/>
          <w:kern w:val="0"/>
          <w:szCs w:val="24"/>
        </w:rPr>
        <w:t>k,n</w:t>
      </w:r>
      <w:proofErr w:type="spellEnd"/>
      <w:r w:rsidR="006D0E64" w:rsidRPr="00A4418E">
        <w:rPr>
          <w:rFonts w:ascii="Times New Roman" w:eastAsia="新細明體" w:hAnsi="Times New Roman" w:cs="Times New Roman" w:hint="eastAsia"/>
          <w:kern w:val="0"/>
          <w:szCs w:val="24"/>
        </w:rPr>
        <w:t>}</w:t>
      </w:r>
      <w:r w:rsidR="006D0E64" w:rsidRPr="00A4418E">
        <w:rPr>
          <w:rFonts w:ascii="Times New Roman" w:eastAsia="新細明體" w:hAnsi="Times New Roman" w:cs="Times New Roman"/>
          <w:kern w:val="0"/>
          <w:szCs w:val="24"/>
        </w:rPr>
        <w:t>}{\partial w_</w:t>
      </w:r>
      <w:r w:rsidR="006D0E64" w:rsidRPr="00A4418E">
        <w:rPr>
          <w:rFonts w:ascii="Times New Roman" w:eastAsia="新細明體" w:hAnsi="Times New Roman" w:cs="Times New Roman" w:hint="eastAsia"/>
          <w:kern w:val="0"/>
          <w:szCs w:val="24"/>
        </w:rPr>
        <w:t>{</w:t>
      </w:r>
      <w:proofErr w:type="spellStart"/>
      <w:r w:rsidR="006D0E64" w:rsidRPr="00A4418E">
        <w:rPr>
          <w:rFonts w:ascii="Times New Roman" w:eastAsia="新細明體" w:hAnsi="Times New Roman" w:cs="Times New Roman" w:hint="eastAsia"/>
          <w:kern w:val="0"/>
          <w:szCs w:val="24"/>
        </w:rPr>
        <w:t>k,</w:t>
      </w:r>
      <w:r w:rsidR="006D0E64" w:rsidRPr="00A4418E">
        <w:rPr>
          <w:rFonts w:ascii="Times New Roman" w:eastAsia="新細明體" w:hAnsi="Times New Roman" w:cs="Times New Roman"/>
          <w:kern w:val="0"/>
          <w:szCs w:val="24"/>
        </w:rPr>
        <w:t>n</w:t>
      </w:r>
      <w:proofErr w:type="spellEnd"/>
      <w:r w:rsidR="006D0E64" w:rsidRPr="00A4418E">
        <w:rPr>
          <w:rFonts w:ascii="Times New Roman" w:eastAsia="新細明體" w:hAnsi="Times New Roman" w:cs="Times New Roman" w:hint="eastAsia"/>
          <w:kern w:val="0"/>
          <w:szCs w:val="24"/>
        </w:rPr>
        <w:t>}</w:t>
      </w:r>
      <w:r w:rsidR="006D0E64" w:rsidRPr="00A4418E">
        <w:rPr>
          <w:rFonts w:ascii="Times New Roman" w:eastAsia="新細明體" w:hAnsi="Times New Roman" w:cs="Times New Roman"/>
          <w:kern w:val="0"/>
          <w:szCs w:val="24"/>
        </w:rPr>
        <w:t>}</w:t>
      </w:r>
      <w:r w:rsidR="00C644F9">
        <w:rPr>
          <w:rFonts w:ascii="Times New Roman" w:hAnsi="Times New Roman" w:cs="Times New Roman" w:hint="eastAsia"/>
        </w:rPr>
        <w:t>$ curve versus $\gamma_{</w:t>
      </w:r>
      <w:proofErr w:type="spellStart"/>
      <w:r w:rsidR="00C644F9">
        <w:rPr>
          <w:rFonts w:ascii="Times New Roman" w:hAnsi="Times New Roman" w:cs="Times New Roman" w:hint="eastAsia"/>
        </w:rPr>
        <w:t>k,n</w:t>
      </w:r>
      <w:proofErr w:type="spellEnd"/>
      <w:r w:rsidR="00C644F9">
        <w:rPr>
          <w:rFonts w:ascii="Times New Roman" w:hAnsi="Times New Roman" w:cs="Times New Roman" w:hint="eastAsia"/>
        </w:rPr>
        <w:t xml:space="preserve">}$ is not practical while the </w:t>
      </w:r>
      <w:r w:rsidR="004549BE">
        <w:rPr>
          <w:rFonts w:ascii="Times New Roman" w:hAnsi="Times New Roman" w:cs="Times New Roman" w:hint="eastAsia"/>
        </w:rPr>
        <w:t>$BER_{</w:t>
      </w:r>
      <w:proofErr w:type="spellStart"/>
      <w:r w:rsidR="004549BE">
        <w:rPr>
          <w:rFonts w:ascii="Times New Roman" w:hAnsi="Times New Roman" w:cs="Times New Roman" w:hint="eastAsia"/>
        </w:rPr>
        <w:t>k,n</w:t>
      </w:r>
      <w:proofErr w:type="spellEnd"/>
      <w:r w:rsidR="004549BE">
        <w:rPr>
          <w:rFonts w:ascii="Times New Roman" w:hAnsi="Times New Roman" w:cs="Times New Roman" w:hint="eastAsia"/>
        </w:rPr>
        <w:t xml:space="preserve">}$ takes </w:t>
      </w:r>
      <w:r w:rsidR="00B1196A">
        <w:rPr>
          <w:rFonts w:ascii="Times New Roman" w:hAnsi="Times New Roman" w:cs="Times New Roman" w:hint="eastAsia"/>
        </w:rPr>
        <w:t>not only $</w:t>
      </w:r>
      <w:proofErr w:type="spellStart"/>
      <w:r w:rsidR="00B1196A">
        <w:rPr>
          <w:rFonts w:ascii="Times New Roman" w:hAnsi="Times New Roman" w:cs="Times New Roman" w:hint="eastAsia"/>
        </w:rPr>
        <w:t>fr</w:t>
      </w:r>
      <w:proofErr w:type="spellEnd"/>
      <w:r w:rsidR="00B1196A">
        <w:rPr>
          <w:rFonts w:ascii="Times New Roman" w:hAnsi="Times New Roman" w:cs="Times New Roman" w:hint="eastAsia"/>
        </w:rPr>
        <w:t>(\gamma_{</w:t>
      </w:r>
      <w:proofErr w:type="spellStart"/>
      <w:r w:rsidR="00B1196A">
        <w:rPr>
          <w:rFonts w:ascii="Times New Roman" w:hAnsi="Times New Roman" w:cs="Times New Roman" w:hint="eastAsia"/>
        </w:rPr>
        <w:t>k,n</w:t>
      </w:r>
      <w:proofErr w:type="spellEnd"/>
      <w:r w:rsidR="00B1196A">
        <w:rPr>
          <w:rFonts w:ascii="Times New Roman" w:hAnsi="Times New Roman" w:cs="Times New Roman" w:hint="eastAsia"/>
        </w:rPr>
        <w:t xml:space="preserve">})$ but also </w:t>
      </w:r>
      <w:r w:rsidR="004549BE">
        <w:rPr>
          <w:rFonts w:ascii="Times New Roman" w:hAnsi="Times New Roman" w:cs="Times New Roman" w:hint="eastAsia"/>
        </w:rPr>
        <w:t xml:space="preserve">the MRF model of bit-planes into consideration. </w:t>
      </w:r>
    </w:p>
    <w:p w:rsidR="008E7CFD" w:rsidRDefault="008E7CFD" w:rsidP="00960301">
      <w:pPr>
        <w:rPr>
          <w:rFonts w:ascii="Times New Roman" w:hAnsi="Times New Roman" w:cs="Times New Roman"/>
        </w:rPr>
      </w:pPr>
    </w:p>
    <w:p w:rsidR="00793520" w:rsidRDefault="00844145" w:rsidP="00960301">
      <w:pPr>
        <w:rPr>
          <w:rFonts w:ascii="Times New Roman" w:hAnsi="Times New Roman" w:cs="Times New Roman"/>
        </w:rPr>
      </w:pPr>
      <w:r>
        <w:rPr>
          <w:rFonts w:ascii="Times New Roman" w:hAnsi="Times New Roman" w:cs="Times New Roman" w:hint="eastAsia"/>
        </w:rPr>
        <w:t>According to (\ref{</w:t>
      </w:r>
      <w:proofErr w:type="spellStart"/>
      <w:r>
        <w:rPr>
          <w:rFonts w:ascii="Times New Roman" w:hAnsi="Times New Roman" w:cs="Times New Roman" w:hint="eastAsia"/>
        </w:rPr>
        <w:t>eq:ber_llr</w:t>
      </w:r>
      <w:proofErr w:type="spellEnd"/>
      <w:r>
        <w:rPr>
          <w:rFonts w:ascii="Times New Roman" w:hAnsi="Times New Roman" w:cs="Times New Roman" w:hint="eastAsia"/>
        </w:rPr>
        <w:t>}) and (\ref{</w:t>
      </w:r>
      <w:proofErr w:type="spellStart"/>
      <w:r>
        <w:rPr>
          <w:rFonts w:ascii="Times New Roman" w:hAnsi="Times New Roman" w:cs="Times New Roman" w:hint="eastAsia"/>
        </w:rPr>
        <w:t>eq:ber_llr_final</w:t>
      </w:r>
      <w:proofErr w:type="spellEnd"/>
      <w:r>
        <w:rPr>
          <w:rFonts w:ascii="Times New Roman" w:hAnsi="Times New Roman" w:cs="Times New Roman" w:hint="eastAsia"/>
        </w:rPr>
        <w:t>})-(\ref{</w:t>
      </w:r>
      <w:proofErr w:type="spellStart"/>
      <w:r>
        <w:rPr>
          <w:rFonts w:ascii="Times New Roman" w:hAnsi="Times New Roman" w:cs="Times New Roman" w:hint="eastAsia"/>
        </w:rPr>
        <w:t>eq:ber_llr_ne</w:t>
      </w:r>
      <w:proofErr w:type="spellEnd"/>
      <w:r>
        <w:rPr>
          <w:rFonts w:ascii="Times New Roman" w:hAnsi="Times New Roman" w:cs="Times New Roman" w:hint="eastAsia"/>
        </w:rPr>
        <w:t>}), $BER</w:t>
      </w:r>
      <w:proofErr w:type="gramStart"/>
      <w:r>
        <w:rPr>
          <w:rFonts w:ascii="Times New Roman" w:hAnsi="Times New Roman" w:cs="Times New Roman" w:hint="eastAsia"/>
        </w:rPr>
        <w:t>_{</w:t>
      </w:r>
      <w:proofErr w:type="spellStart"/>
      <w:proofErr w:type="gramEnd"/>
      <w:r>
        <w:rPr>
          <w:rFonts w:ascii="Times New Roman" w:hAnsi="Times New Roman" w:cs="Times New Roman" w:hint="eastAsia"/>
        </w:rPr>
        <w:t>k,n</w:t>
      </w:r>
      <w:proofErr w:type="spellEnd"/>
      <w:r>
        <w:rPr>
          <w:rFonts w:ascii="Times New Roman" w:hAnsi="Times New Roman" w:cs="Times New Roman" w:hint="eastAsia"/>
        </w:rPr>
        <w:t>}$ can be represented by $L_{</w:t>
      </w:r>
      <w:proofErr w:type="spellStart"/>
      <w:r>
        <w:rPr>
          <w:rFonts w:ascii="Times New Roman" w:hAnsi="Times New Roman" w:cs="Times New Roman" w:hint="eastAsia"/>
        </w:rPr>
        <w:t>k,n</w:t>
      </w:r>
      <w:proofErr w:type="spellEnd"/>
      <w:r>
        <w:rPr>
          <w:rFonts w:ascii="Times New Roman" w:hAnsi="Times New Roman" w:cs="Times New Roman" w:hint="eastAsia"/>
        </w:rPr>
        <w:t>}$</w:t>
      </w:r>
      <w:r w:rsidR="00D50BB7">
        <w:rPr>
          <w:rFonts w:ascii="Times New Roman" w:hAnsi="Times New Roman" w:cs="Times New Roman" w:hint="eastAsia"/>
        </w:rPr>
        <w:t xml:space="preserve"> which</w:t>
      </w:r>
      <w:r>
        <w:rPr>
          <w:rFonts w:ascii="Times New Roman" w:hAnsi="Times New Roman" w:cs="Times New Roman" w:hint="eastAsia"/>
        </w:rPr>
        <w:t xml:space="preserve"> is finally derived as</w:t>
      </w:r>
    </w:p>
    <w:p w:rsidR="00844145" w:rsidRPr="007A2285" w:rsidRDefault="00844145" w:rsidP="00960301">
      <w:pPr>
        <w:rPr>
          <w:rFonts w:ascii="Times New Roman" w:hAnsi="Times New Roman" w:cs="Times New Roman"/>
          <w:color w:val="00B050"/>
        </w:rPr>
      </w:pPr>
      <w:r w:rsidRPr="007A2285">
        <w:rPr>
          <w:rFonts w:ascii="Times New Roman" w:hAnsi="Times New Roman" w:cs="Times New Roman" w:hint="eastAsia"/>
          <w:color w:val="00B050"/>
        </w:rPr>
        <w:t>\begin{equation}</w:t>
      </w:r>
    </w:p>
    <w:p w:rsidR="00844145" w:rsidRPr="007A2285" w:rsidRDefault="00844145" w:rsidP="00960301">
      <w:pPr>
        <w:rPr>
          <w:rFonts w:ascii="Times New Roman" w:hAnsi="Times New Roman" w:cs="Times New Roman"/>
          <w:color w:val="00B050"/>
        </w:rPr>
      </w:pPr>
      <w:r w:rsidRPr="007A2285">
        <w:rPr>
          <w:rFonts w:ascii="Times New Roman" w:hAnsi="Times New Roman" w:cs="Times New Roman" w:hint="eastAsia"/>
          <w:color w:val="00B050"/>
        </w:rPr>
        <w:t>L_{</w:t>
      </w:r>
      <w:proofErr w:type="spellStart"/>
      <w:r w:rsidRPr="007A2285">
        <w:rPr>
          <w:rFonts w:ascii="Times New Roman" w:hAnsi="Times New Roman" w:cs="Times New Roman" w:hint="eastAsia"/>
          <w:color w:val="00B050"/>
        </w:rPr>
        <w:t>k,n</w:t>
      </w:r>
      <w:proofErr w:type="spellEnd"/>
      <w:r w:rsidRPr="007A2285">
        <w:rPr>
          <w:rFonts w:ascii="Times New Roman" w:hAnsi="Times New Roman" w:cs="Times New Roman" w:hint="eastAsia"/>
          <w:color w:val="00B050"/>
        </w:rPr>
        <w:t>} = \ln{\</w:t>
      </w:r>
      <w:proofErr w:type="spellStart"/>
      <w:r w:rsidRPr="007A2285">
        <w:rPr>
          <w:rFonts w:ascii="Times New Roman" w:hAnsi="Times New Roman" w:cs="Times New Roman" w:hint="eastAsia"/>
          <w:color w:val="00B050"/>
        </w:rPr>
        <w:t>frac</w:t>
      </w:r>
      <w:proofErr w:type="spellEnd"/>
      <w:r w:rsidRPr="007A2285">
        <w:rPr>
          <w:rFonts w:ascii="Times New Roman" w:hAnsi="Times New Roman" w:cs="Times New Roman" w:hint="eastAsia"/>
          <w:color w:val="00B050"/>
        </w:rPr>
        <w:t>{1-fr(\gamma_{</w:t>
      </w:r>
      <w:proofErr w:type="spellStart"/>
      <w:r w:rsidRPr="007A2285">
        <w:rPr>
          <w:rFonts w:ascii="Times New Roman" w:hAnsi="Times New Roman" w:cs="Times New Roman" w:hint="eastAsia"/>
          <w:color w:val="00B050"/>
        </w:rPr>
        <w:t>k,n</w:t>
      </w:r>
      <w:proofErr w:type="spellEnd"/>
      <w:r w:rsidRPr="007A2285">
        <w:rPr>
          <w:rFonts w:ascii="Times New Roman" w:hAnsi="Times New Roman" w:cs="Times New Roman" w:hint="eastAsia"/>
          <w:color w:val="00B050"/>
        </w:rPr>
        <w:t>})}{</w:t>
      </w:r>
      <w:proofErr w:type="spellStart"/>
      <w:r w:rsidRPr="007A2285">
        <w:rPr>
          <w:rFonts w:ascii="Times New Roman" w:hAnsi="Times New Roman" w:cs="Times New Roman" w:hint="eastAsia"/>
          <w:color w:val="00B050"/>
        </w:rPr>
        <w:t>fr</w:t>
      </w:r>
      <w:proofErr w:type="spellEnd"/>
      <w:r w:rsidRPr="007A2285">
        <w:rPr>
          <w:rFonts w:ascii="Times New Roman" w:hAnsi="Times New Roman" w:cs="Times New Roman" w:hint="eastAsia"/>
          <w:color w:val="00B050"/>
        </w:rPr>
        <w:t>(\gamma_{</w:t>
      </w:r>
      <w:proofErr w:type="spellStart"/>
      <w:r w:rsidRPr="007A2285">
        <w:rPr>
          <w:rFonts w:ascii="Times New Roman" w:hAnsi="Times New Roman" w:cs="Times New Roman" w:hint="eastAsia"/>
          <w:color w:val="00B050"/>
        </w:rPr>
        <w:t>k,n</w:t>
      </w:r>
      <w:proofErr w:type="spellEnd"/>
      <w:r w:rsidRPr="007A2285">
        <w:rPr>
          <w:rFonts w:ascii="Times New Roman" w:hAnsi="Times New Roman" w:cs="Times New Roman" w:hint="eastAsia"/>
          <w:color w:val="00B050"/>
        </w:rPr>
        <w:t>})}} + \beta_{k,n}^{[s]}\overline{N}_{k,n}^{[s]}(1-2fr(\gamma_{k,n}))+\beta_{k,n}^{[t]}</w:t>
      </w:r>
      <w:r w:rsidR="007A2285" w:rsidRPr="007A2285">
        <w:rPr>
          <w:rFonts w:ascii="Times New Roman" w:hAnsi="Times New Roman" w:cs="Times New Roman" w:hint="eastAsia"/>
          <w:color w:val="00B050"/>
        </w:rPr>
        <w:t>\overline{N}_{k,n}^{[t]}(1-2BER_{N_{k,n}}),</w:t>
      </w:r>
    </w:p>
    <w:p w:rsidR="00844145" w:rsidRPr="007A2285" w:rsidRDefault="00844145" w:rsidP="00960301">
      <w:pPr>
        <w:rPr>
          <w:rFonts w:ascii="Times New Roman" w:hAnsi="Times New Roman" w:cs="Times New Roman"/>
          <w:color w:val="00B050"/>
        </w:rPr>
      </w:pPr>
      <w:r w:rsidRPr="007A2285">
        <w:rPr>
          <w:rFonts w:ascii="Times New Roman" w:hAnsi="Times New Roman" w:cs="Times New Roman" w:hint="eastAsia"/>
          <w:color w:val="00B050"/>
        </w:rPr>
        <w:t>\label{</w:t>
      </w:r>
      <w:proofErr w:type="spellStart"/>
      <w:r w:rsidRPr="007A2285">
        <w:rPr>
          <w:rFonts w:ascii="Times New Roman" w:hAnsi="Times New Roman" w:cs="Times New Roman" w:hint="eastAsia"/>
          <w:color w:val="00B050"/>
        </w:rPr>
        <w:t>eq:L_kn</w:t>
      </w:r>
      <w:proofErr w:type="spellEnd"/>
      <w:r w:rsidRPr="007A2285">
        <w:rPr>
          <w:rFonts w:ascii="Times New Roman" w:hAnsi="Times New Roman" w:cs="Times New Roman" w:hint="eastAsia"/>
          <w:color w:val="00B050"/>
        </w:rPr>
        <w:t>}</w:t>
      </w:r>
    </w:p>
    <w:p w:rsidR="00844145" w:rsidRPr="007A2285" w:rsidRDefault="00844145" w:rsidP="00960301">
      <w:pPr>
        <w:rPr>
          <w:rFonts w:ascii="Times New Roman" w:hAnsi="Times New Roman" w:cs="Times New Roman"/>
          <w:color w:val="00B050"/>
        </w:rPr>
      </w:pPr>
      <w:r w:rsidRPr="007A2285">
        <w:rPr>
          <w:rFonts w:ascii="Times New Roman" w:hAnsi="Times New Roman" w:cs="Times New Roman" w:hint="eastAsia"/>
          <w:color w:val="00B050"/>
        </w:rPr>
        <w:t>\end{equation}</w:t>
      </w:r>
    </w:p>
    <w:p w:rsidR="00844145" w:rsidRDefault="007A2285" w:rsidP="00960301">
      <w:pPr>
        <w:rPr>
          <w:rFonts w:ascii="Times New Roman" w:hAnsi="Times New Roman" w:cs="Times New Roman"/>
        </w:rPr>
      </w:pPr>
      <w:proofErr w:type="gramStart"/>
      <w:r>
        <w:rPr>
          <w:rFonts w:ascii="Times New Roman" w:hAnsi="Times New Roman" w:cs="Times New Roman" w:hint="eastAsia"/>
        </w:rPr>
        <w:t>where</w:t>
      </w:r>
      <w:proofErr w:type="gramEnd"/>
      <w:r>
        <w:rPr>
          <w:rFonts w:ascii="Times New Roman" w:hAnsi="Times New Roman" w:cs="Times New Roman" w:hint="eastAsia"/>
        </w:rPr>
        <w:t xml:space="preserve"> the notations are same with those in (\ref{</w:t>
      </w:r>
      <w:proofErr w:type="spellStart"/>
      <w:r>
        <w:rPr>
          <w:rFonts w:ascii="Times New Roman" w:hAnsi="Times New Roman" w:cs="Times New Roman" w:hint="eastAsia"/>
        </w:rPr>
        <w:t>eq:ber_llr_final</w:t>
      </w:r>
      <w:proofErr w:type="spellEnd"/>
      <w:r>
        <w:rPr>
          <w:rFonts w:ascii="Times New Roman" w:hAnsi="Times New Roman" w:cs="Times New Roman" w:hint="eastAsia"/>
        </w:rPr>
        <w:t>}). Therefore, $</w:t>
      </w:r>
      <w:r w:rsidRPr="00A4418E">
        <w:rPr>
          <w:rFonts w:ascii="Times New Roman" w:eastAsia="新細明體" w:hAnsi="Times New Roman" w:cs="Times New Roman"/>
          <w:kern w:val="0"/>
          <w:szCs w:val="24"/>
        </w:rPr>
        <w:t>\</w:t>
      </w:r>
      <w:proofErr w:type="spellStart"/>
      <w:proofErr w:type="gramStart"/>
      <w:r w:rsidRPr="00A4418E">
        <w:rPr>
          <w:rFonts w:ascii="Times New Roman" w:eastAsia="新細明體" w:hAnsi="Times New Roman" w:cs="Times New Roman"/>
          <w:kern w:val="0"/>
          <w:szCs w:val="24"/>
        </w:rPr>
        <w:t>frac</w:t>
      </w:r>
      <w:proofErr w:type="spellEnd"/>
      <w:r w:rsidRPr="00A4418E">
        <w:rPr>
          <w:rFonts w:ascii="Times New Roman" w:eastAsia="新細明體" w:hAnsi="Times New Roman" w:cs="Times New Roman"/>
          <w:kern w:val="0"/>
          <w:szCs w:val="24"/>
        </w:rPr>
        <w:t>{</w:t>
      </w:r>
      <w:proofErr w:type="gramEnd"/>
      <w:r w:rsidRPr="00A4418E">
        <w:rPr>
          <w:rFonts w:ascii="Times New Roman" w:eastAsia="新細明體" w:hAnsi="Times New Roman" w:cs="Times New Roman"/>
          <w:kern w:val="0"/>
          <w:szCs w:val="24"/>
        </w:rPr>
        <w:t xml:space="preserve">\partial </w:t>
      </w:r>
      <w:r w:rsidRPr="00A4418E">
        <w:rPr>
          <w:rFonts w:ascii="Times New Roman" w:eastAsia="新細明體" w:hAnsi="Times New Roman" w:cs="Times New Roman" w:hint="eastAsia"/>
          <w:kern w:val="0"/>
          <w:szCs w:val="24"/>
        </w:rPr>
        <w:t>BER_{</w:t>
      </w:r>
      <w:proofErr w:type="spellStart"/>
      <w:r w:rsidRPr="00A4418E">
        <w:rPr>
          <w:rFonts w:ascii="Times New Roman" w:eastAsia="新細明體" w:hAnsi="Times New Roman" w:cs="Times New Roman" w:hint="eastAsia"/>
          <w:kern w:val="0"/>
          <w:szCs w:val="24"/>
        </w:rPr>
        <w:t>k,n</w:t>
      </w:r>
      <w:proofErr w:type="spellEnd"/>
      <w:r w:rsidRPr="00A4418E">
        <w:rPr>
          <w:rFonts w:ascii="Times New Roman" w:eastAsia="新細明體" w:hAnsi="Times New Roman" w:cs="Times New Roman" w:hint="eastAsia"/>
          <w:kern w:val="0"/>
          <w:szCs w:val="24"/>
        </w:rPr>
        <w:t>}</w:t>
      </w:r>
      <w:r w:rsidRPr="00A4418E">
        <w:rPr>
          <w:rFonts w:ascii="Times New Roman" w:eastAsia="新細明體" w:hAnsi="Times New Roman" w:cs="Times New Roman"/>
          <w:kern w:val="0"/>
          <w:szCs w:val="24"/>
        </w:rPr>
        <w:t>}{\partial w_</w:t>
      </w:r>
      <w:r w:rsidRPr="00A4418E">
        <w:rPr>
          <w:rFonts w:ascii="Times New Roman" w:eastAsia="新細明體" w:hAnsi="Times New Roman" w:cs="Times New Roman" w:hint="eastAsia"/>
          <w:kern w:val="0"/>
          <w:szCs w:val="24"/>
        </w:rPr>
        <w:t>{</w:t>
      </w:r>
      <w:proofErr w:type="spellStart"/>
      <w:r w:rsidRPr="00A4418E">
        <w:rPr>
          <w:rFonts w:ascii="Times New Roman" w:eastAsia="新細明體" w:hAnsi="Times New Roman" w:cs="Times New Roman" w:hint="eastAsia"/>
          <w:kern w:val="0"/>
          <w:szCs w:val="24"/>
        </w:rPr>
        <w:t>k,</w:t>
      </w:r>
      <w:r w:rsidRPr="00A4418E">
        <w:rPr>
          <w:rFonts w:ascii="Times New Roman" w:eastAsia="新細明體" w:hAnsi="Times New Roman" w:cs="Times New Roman"/>
          <w:kern w:val="0"/>
          <w:szCs w:val="24"/>
        </w:rPr>
        <w:t>n</w:t>
      </w:r>
      <w:proofErr w:type="spellEnd"/>
      <w:r w:rsidRPr="00A4418E">
        <w:rPr>
          <w:rFonts w:ascii="Times New Roman" w:eastAsia="新細明體" w:hAnsi="Times New Roman" w:cs="Times New Roman" w:hint="eastAsia"/>
          <w:kern w:val="0"/>
          <w:szCs w:val="24"/>
        </w:rPr>
        <w:t>}</w:t>
      </w:r>
      <w:r w:rsidRPr="00A4418E">
        <w:rPr>
          <w:rFonts w:ascii="Times New Roman" w:eastAsia="新細明體" w:hAnsi="Times New Roman" w:cs="Times New Roman"/>
          <w:kern w:val="0"/>
          <w:szCs w:val="24"/>
        </w:rPr>
        <w:t>}</w:t>
      </w:r>
      <w:r>
        <w:rPr>
          <w:rFonts w:ascii="Times New Roman" w:hAnsi="Times New Roman" w:cs="Times New Roman" w:hint="eastAsia"/>
        </w:rPr>
        <w:t>$ can be deduced,</w:t>
      </w:r>
    </w:p>
    <w:p w:rsidR="007A2285" w:rsidRPr="00433868" w:rsidRDefault="007A2285" w:rsidP="00960301">
      <w:pPr>
        <w:rPr>
          <w:rFonts w:ascii="Times New Roman" w:hAnsi="Times New Roman" w:cs="Times New Roman"/>
          <w:color w:val="00B050"/>
        </w:rPr>
      </w:pPr>
      <w:r w:rsidRPr="00433868">
        <w:rPr>
          <w:rFonts w:ascii="Times New Roman" w:hAnsi="Times New Roman" w:cs="Times New Roman" w:hint="eastAsia"/>
          <w:color w:val="00B050"/>
        </w:rPr>
        <w:t>\begin{align}</w:t>
      </w:r>
    </w:p>
    <w:p w:rsidR="007A2285" w:rsidRPr="00433868" w:rsidRDefault="00E52003" w:rsidP="00960301">
      <w:pPr>
        <w:rPr>
          <w:rFonts w:ascii="Times New Roman" w:hAnsi="Times New Roman" w:cs="Times New Roman"/>
          <w:color w:val="00B050"/>
        </w:rPr>
      </w:pPr>
      <w:r w:rsidRPr="00433868">
        <w:rPr>
          <w:rFonts w:ascii="Times New Roman" w:hAnsi="Times New Roman" w:cs="Times New Roman" w:hint="eastAsia"/>
          <w:color w:val="00B050"/>
        </w:rPr>
        <w:t>\</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{\partial BER_{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}}{\partial w_{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 = &amp; \gamma_0\</w:t>
      </w:r>
      <w:proofErr w:type="spellStart"/>
      <w:r w:rsidRPr="00433868">
        <w:rPr>
          <w:rFonts w:ascii="Times New Roman" w:hAnsi="Times New Roman" w:cs="Times New Roman" w:hint="eastAsia"/>
          <w:color w:val="00B050"/>
        </w:rPr>
        <w:t>cdot</w:t>
      </w:r>
      <w:proofErr w:type="spellEnd"/>
      <w:r w:rsidRPr="00433868">
        <w:rPr>
          <w:rFonts w:ascii="Times New Roman" w:hAnsi="Times New Roman" w:cs="Times New Roman" w:hint="eastAsia"/>
          <w:color w:val="00B050"/>
        </w:rPr>
        <w:t xml:space="preserve"> \</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{\partial}{</w:t>
      </w:r>
      <w:r w:rsidR="00B271DB" w:rsidRPr="00433868">
        <w:rPr>
          <w:rFonts w:ascii="Times New Roman" w:hAnsi="Times New Roman" w:cs="Times New Roman" w:hint="eastAsia"/>
          <w:color w:val="00B050"/>
        </w:rPr>
        <w:t>\part</w:t>
      </w:r>
      <w:r w:rsidRPr="00433868">
        <w:rPr>
          <w:rFonts w:ascii="Times New Roman" w:hAnsi="Times New Roman" w:cs="Times New Roman" w:hint="eastAsia"/>
          <w:color w:val="00B050"/>
        </w:rPr>
        <w:t>i</w:t>
      </w:r>
      <w:r w:rsidR="00B271DB" w:rsidRPr="00433868">
        <w:rPr>
          <w:rFonts w:ascii="Times New Roman" w:hAnsi="Times New Roman" w:cs="Times New Roman" w:hint="eastAsia"/>
          <w:color w:val="00B050"/>
        </w:rPr>
        <w:t>a</w:t>
      </w:r>
      <w:r w:rsidRPr="00433868">
        <w:rPr>
          <w:rFonts w:ascii="Times New Roman" w:hAnsi="Times New Roman" w:cs="Times New Roman" w:hint="eastAsia"/>
          <w:color w:val="00B050"/>
        </w:rPr>
        <w:t xml:space="preserve">l </w:t>
      </w:r>
      <w:r w:rsidR="00B271DB" w:rsidRPr="00433868">
        <w:rPr>
          <w:rFonts w:ascii="Times New Roman" w:hAnsi="Times New Roman" w:cs="Times New Roman" w:hint="eastAsia"/>
          <w:color w:val="00B050"/>
        </w:rPr>
        <w:t>(</w:t>
      </w:r>
      <w:r w:rsidRPr="00433868">
        <w:rPr>
          <w:rFonts w:ascii="Times New Roman" w:hAnsi="Times New Roman" w:cs="Times New Roman" w:hint="eastAsia"/>
          <w:color w:val="00B050"/>
        </w:rPr>
        <w:t>w_{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}\gamma_0</w:t>
      </w:r>
      <w:r w:rsidR="00B271DB" w:rsidRPr="00433868">
        <w:rPr>
          <w:rFonts w:ascii="Times New Roman" w:hAnsi="Times New Roman" w:cs="Times New Roman" w:hint="eastAsia"/>
          <w:color w:val="00B050"/>
        </w:rPr>
        <w:t>)</w:t>
      </w:r>
      <w:r w:rsidRPr="00433868">
        <w:rPr>
          <w:rFonts w:ascii="Times New Roman" w:hAnsi="Times New Roman" w:cs="Times New Roman" w:hint="eastAsia"/>
          <w:color w:val="00B050"/>
        </w:rPr>
        <w:t>}(\</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{1}{1+e^{L_{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 \</w:t>
      </w:r>
      <w:proofErr w:type="spellStart"/>
      <w:r w:rsidRPr="00433868">
        <w:rPr>
          <w:rFonts w:ascii="Times New Roman" w:hAnsi="Times New Roman" w:cs="Times New Roman" w:hint="eastAsia"/>
          <w:color w:val="00B050"/>
        </w:rPr>
        <w:t>nonumber</w:t>
      </w:r>
      <w:proofErr w:type="spellEnd"/>
      <w:r w:rsidRPr="00433868">
        <w:rPr>
          <w:rFonts w:ascii="Times New Roman" w:hAnsi="Times New Roman" w:cs="Times New Roman" w:hint="eastAsia"/>
          <w:color w:val="00B050"/>
        </w:rPr>
        <w:t xml:space="preserve"> \\</w:t>
      </w:r>
    </w:p>
    <w:p w:rsidR="00E52003" w:rsidRPr="00433868" w:rsidRDefault="00E52003" w:rsidP="00960301">
      <w:pPr>
        <w:rPr>
          <w:rFonts w:ascii="Times New Roman" w:hAnsi="Times New Roman" w:cs="Times New Roman"/>
          <w:color w:val="00B050"/>
        </w:rPr>
      </w:pPr>
      <w:r w:rsidRPr="00433868">
        <w:rPr>
          <w:rFonts w:ascii="Times New Roman" w:hAnsi="Times New Roman" w:cs="Times New Roman" w:hint="eastAsia"/>
          <w:color w:val="00B050"/>
        </w:rPr>
        <w:t xml:space="preserve">= &amp; </w:t>
      </w:r>
      <w:r w:rsidR="00D16BD2" w:rsidRPr="00433868">
        <w:rPr>
          <w:rFonts w:ascii="Times New Roman" w:hAnsi="Times New Roman" w:cs="Times New Roman" w:hint="eastAsia"/>
          <w:color w:val="00B050"/>
        </w:rPr>
        <w:t>\gamma_0\</w:t>
      </w:r>
      <w:proofErr w:type="spellStart"/>
      <w:r w:rsidR="00D16BD2" w:rsidRPr="00433868">
        <w:rPr>
          <w:rFonts w:ascii="Times New Roman" w:hAnsi="Times New Roman" w:cs="Times New Roman" w:hint="eastAsia"/>
          <w:color w:val="00B050"/>
        </w:rPr>
        <w:t>cdot</w:t>
      </w:r>
      <w:proofErr w:type="spellEnd"/>
      <w:r w:rsidR="00B94282" w:rsidRPr="00433868">
        <w:rPr>
          <w:rFonts w:ascii="Times New Roman" w:hAnsi="Times New Roman" w:cs="Times New Roman" w:hint="eastAsia"/>
          <w:color w:val="00B050"/>
        </w:rPr>
        <w:t>\</w:t>
      </w:r>
      <w:proofErr w:type="spellStart"/>
      <w:r w:rsidR="00B94282" w:rsidRPr="00433868">
        <w:rPr>
          <w:rFonts w:ascii="Times New Roman" w:hAnsi="Times New Roman" w:cs="Times New Roman" w:hint="eastAsia"/>
          <w:color w:val="00B050"/>
        </w:rPr>
        <w:t>frac</w:t>
      </w:r>
      <w:proofErr w:type="spellEnd"/>
      <w:r w:rsidR="00B94282" w:rsidRPr="00433868">
        <w:rPr>
          <w:rFonts w:ascii="Times New Roman" w:hAnsi="Times New Roman" w:cs="Times New Roman" w:hint="eastAsia"/>
          <w:color w:val="00B050"/>
        </w:rPr>
        <w:t>{-e^{L_{</w:t>
      </w:r>
      <w:proofErr w:type="spellStart"/>
      <w:r w:rsidR="00B94282" w:rsidRPr="00433868">
        <w:rPr>
          <w:rFonts w:ascii="Times New Roman" w:hAnsi="Times New Roman" w:cs="Times New Roman" w:hint="eastAsia"/>
          <w:color w:val="00B050"/>
        </w:rPr>
        <w:t>k,n</w:t>
      </w:r>
      <w:proofErr w:type="spellEnd"/>
      <w:r w:rsidR="00B94282" w:rsidRPr="00433868">
        <w:rPr>
          <w:rFonts w:ascii="Times New Roman" w:hAnsi="Times New Roman" w:cs="Times New Roman" w:hint="eastAsia"/>
          <w:color w:val="00B050"/>
        </w:rPr>
        <w:t>}}}{(1+e^{L_{</w:t>
      </w:r>
      <w:proofErr w:type="spellStart"/>
      <w:r w:rsidR="00B94282" w:rsidRPr="00433868">
        <w:rPr>
          <w:rFonts w:ascii="Times New Roman" w:hAnsi="Times New Roman" w:cs="Times New Roman" w:hint="eastAsia"/>
          <w:color w:val="00B050"/>
        </w:rPr>
        <w:t>k,n</w:t>
      </w:r>
      <w:proofErr w:type="spellEnd"/>
      <w:r w:rsidR="00B94282" w:rsidRPr="00433868">
        <w:rPr>
          <w:rFonts w:ascii="Times New Roman" w:hAnsi="Times New Roman" w:cs="Times New Roman" w:hint="eastAsia"/>
          <w:color w:val="00B050"/>
        </w:rPr>
        <w:t>}})^2}\</w:t>
      </w:r>
      <w:proofErr w:type="spellStart"/>
      <w:r w:rsidR="00B94282" w:rsidRPr="00433868">
        <w:rPr>
          <w:rFonts w:ascii="Times New Roman" w:hAnsi="Times New Roman" w:cs="Times New Roman" w:hint="eastAsia"/>
          <w:color w:val="00B050"/>
        </w:rPr>
        <w:t>cdot</w:t>
      </w:r>
      <w:proofErr w:type="spellEnd"/>
      <w:r w:rsidR="00B94282" w:rsidRPr="00433868">
        <w:rPr>
          <w:rFonts w:ascii="Times New Roman" w:hAnsi="Times New Roman" w:cs="Times New Roman" w:hint="eastAsia"/>
          <w:color w:val="00B050"/>
        </w:rPr>
        <w:t xml:space="preserve"> \</w:t>
      </w:r>
      <w:proofErr w:type="spellStart"/>
      <w:r w:rsidR="00B94282" w:rsidRPr="00433868">
        <w:rPr>
          <w:rFonts w:ascii="Times New Roman" w:hAnsi="Times New Roman" w:cs="Times New Roman" w:hint="eastAsia"/>
          <w:color w:val="00B050"/>
        </w:rPr>
        <w:t>frac</w:t>
      </w:r>
      <w:proofErr w:type="spellEnd"/>
      <w:r w:rsidR="00B94282" w:rsidRPr="00433868">
        <w:rPr>
          <w:rFonts w:ascii="Times New Roman" w:hAnsi="Times New Roman" w:cs="Times New Roman" w:hint="eastAsia"/>
          <w:color w:val="00B050"/>
        </w:rPr>
        <w:t>{\partial L_{</w:t>
      </w:r>
      <w:proofErr w:type="spellStart"/>
      <w:r w:rsidR="00B94282" w:rsidRPr="00433868">
        <w:rPr>
          <w:rFonts w:ascii="Times New Roman" w:hAnsi="Times New Roman" w:cs="Times New Roman" w:hint="eastAsia"/>
          <w:color w:val="00B050"/>
        </w:rPr>
        <w:t>k,n</w:t>
      </w:r>
      <w:proofErr w:type="spellEnd"/>
      <w:r w:rsidR="00B94282" w:rsidRPr="00433868">
        <w:rPr>
          <w:rFonts w:ascii="Times New Roman" w:hAnsi="Times New Roman" w:cs="Times New Roman" w:hint="eastAsia"/>
          <w:color w:val="00B050"/>
        </w:rPr>
        <w:t>}}{\partial \gamma_{</w:t>
      </w:r>
      <w:proofErr w:type="spellStart"/>
      <w:r w:rsidR="00B94282" w:rsidRPr="00433868">
        <w:rPr>
          <w:rFonts w:ascii="Times New Roman" w:hAnsi="Times New Roman" w:cs="Times New Roman" w:hint="eastAsia"/>
          <w:color w:val="00B050"/>
        </w:rPr>
        <w:t>k,n</w:t>
      </w:r>
      <w:proofErr w:type="spellEnd"/>
      <w:r w:rsidR="00B94282" w:rsidRPr="00433868">
        <w:rPr>
          <w:rFonts w:ascii="Times New Roman" w:hAnsi="Times New Roman" w:cs="Times New Roman" w:hint="eastAsia"/>
          <w:color w:val="00B050"/>
        </w:rPr>
        <w:t>}} \</w:t>
      </w:r>
      <w:proofErr w:type="spellStart"/>
      <w:r w:rsidR="00B94282" w:rsidRPr="00433868">
        <w:rPr>
          <w:rFonts w:ascii="Times New Roman" w:hAnsi="Times New Roman" w:cs="Times New Roman" w:hint="eastAsia"/>
          <w:color w:val="00B050"/>
        </w:rPr>
        <w:t>nonumber</w:t>
      </w:r>
      <w:proofErr w:type="spellEnd"/>
      <w:r w:rsidR="00B94282" w:rsidRPr="00433868">
        <w:rPr>
          <w:rFonts w:ascii="Times New Roman" w:hAnsi="Times New Roman" w:cs="Times New Roman" w:hint="eastAsia"/>
          <w:color w:val="00B050"/>
        </w:rPr>
        <w:t xml:space="preserve"> \\</w:t>
      </w:r>
    </w:p>
    <w:p w:rsidR="00C62E87" w:rsidRPr="00433868" w:rsidRDefault="00B94282" w:rsidP="00960301">
      <w:pPr>
        <w:rPr>
          <w:rFonts w:ascii="Times New Roman" w:hAnsi="Times New Roman" w:cs="Times New Roman"/>
          <w:color w:val="00B050"/>
        </w:rPr>
      </w:pPr>
      <w:r w:rsidRPr="00433868">
        <w:rPr>
          <w:rFonts w:ascii="Times New Roman" w:hAnsi="Times New Roman" w:cs="Times New Roman" w:hint="eastAsia"/>
          <w:color w:val="00B050"/>
        </w:rPr>
        <w:t>= &amp; \gamma_0 \</w:t>
      </w:r>
      <w:proofErr w:type="spellStart"/>
      <w:r w:rsidRPr="00433868">
        <w:rPr>
          <w:rFonts w:ascii="Times New Roman" w:hAnsi="Times New Roman" w:cs="Times New Roman" w:hint="eastAsia"/>
          <w:color w:val="00B050"/>
        </w:rPr>
        <w:t>cdot</w:t>
      </w:r>
      <w:proofErr w:type="spellEnd"/>
      <w:r w:rsidR="00B271DB" w:rsidRPr="00433868">
        <w:rPr>
          <w:rFonts w:ascii="Times New Roman" w:hAnsi="Times New Roman" w:cs="Times New Roman" w:hint="eastAsia"/>
          <w:color w:val="00B050"/>
        </w:rPr>
        <w:t>(</w:t>
      </w:r>
      <w:r w:rsidRPr="00433868">
        <w:rPr>
          <w:rFonts w:ascii="Times New Roman" w:hAnsi="Times New Roman" w:cs="Times New Roman" w:hint="eastAsia"/>
          <w:color w:val="00B050"/>
        </w:rPr>
        <w:t>\</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{1}{1+e^{L_{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w:t>
      </w:r>
      <w:r w:rsidR="00B271DB" w:rsidRPr="00433868">
        <w:rPr>
          <w:rFonts w:ascii="Times New Roman" w:hAnsi="Times New Roman" w:cs="Times New Roman" w:hint="eastAsia"/>
          <w:color w:val="00B050"/>
        </w:rPr>
        <w:t>)</w:t>
      </w:r>
      <w:r w:rsidRPr="00433868">
        <w:rPr>
          <w:rFonts w:ascii="Times New Roman" w:hAnsi="Times New Roman" w:cs="Times New Roman" w:hint="eastAsia"/>
          <w:color w:val="00B050"/>
        </w:rPr>
        <w:t>\</w:t>
      </w:r>
      <w:proofErr w:type="spellStart"/>
      <w:r w:rsidRPr="00433868">
        <w:rPr>
          <w:rFonts w:ascii="Times New Roman" w:hAnsi="Times New Roman" w:cs="Times New Roman" w:hint="eastAsia"/>
          <w:color w:val="00B050"/>
        </w:rPr>
        <w:t>cdot</w:t>
      </w:r>
      <w:proofErr w:type="spellEnd"/>
      <w:r w:rsidRPr="00433868">
        <w:rPr>
          <w:rFonts w:ascii="Times New Roman" w:hAnsi="Times New Roman" w:cs="Times New Roman" w:hint="eastAsia"/>
          <w:color w:val="00B050"/>
        </w:rPr>
        <w:t xml:space="preserve"> (1-\</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{1}{1+e^{L_{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w:t>
      </w:r>
      <w:proofErr w:type="spellStart"/>
      <w:r w:rsidRPr="00433868">
        <w:rPr>
          <w:rFonts w:ascii="Times New Roman" w:hAnsi="Times New Roman" w:cs="Times New Roman" w:hint="eastAsia"/>
          <w:color w:val="00B050"/>
        </w:rPr>
        <w:t>cdot</w:t>
      </w:r>
      <w:proofErr w:type="spellEnd"/>
      <w:r w:rsidRPr="00433868">
        <w:rPr>
          <w:rFonts w:ascii="Times New Roman" w:hAnsi="Times New Roman" w:cs="Times New Roman" w:hint="eastAsia"/>
          <w:color w:val="00B050"/>
        </w:rPr>
        <w:t>\</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{\partial</w:t>
      </w:r>
      <w:r w:rsidR="00B271DB" w:rsidRPr="00433868">
        <w:rPr>
          <w:rFonts w:ascii="Times New Roman" w:hAnsi="Times New Roman" w:cs="Times New Roman" w:hint="eastAsia"/>
          <w:color w:val="00B050"/>
        </w:rPr>
        <w:t>(</w:t>
      </w:r>
      <w:r w:rsidRPr="00433868">
        <w:rPr>
          <w:rFonts w:ascii="Times New Roman" w:hAnsi="Times New Roman" w:cs="Times New Roman" w:hint="eastAsia"/>
          <w:color w:val="00B050"/>
        </w:rPr>
        <w:t xml:space="preserve"> -L_{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w:t>
      </w:r>
      <w:r w:rsidR="00B271DB" w:rsidRPr="00433868">
        <w:rPr>
          <w:rFonts w:ascii="Times New Roman" w:hAnsi="Times New Roman" w:cs="Times New Roman" w:hint="eastAsia"/>
          <w:color w:val="00B050"/>
        </w:rPr>
        <w:t>)</w:t>
      </w:r>
      <w:r w:rsidRPr="00433868">
        <w:rPr>
          <w:rFonts w:ascii="Times New Roman" w:hAnsi="Times New Roman" w:cs="Times New Roman" w:hint="eastAsia"/>
          <w:color w:val="00B050"/>
        </w:rPr>
        <w:t>}{\partial \gamma_{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w:t>
      </w:r>
      <w:r w:rsidR="00C62E87" w:rsidRPr="00433868">
        <w:rPr>
          <w:rFonts w:ascii="Times New Roman" w:hAnsi="Times New Roman" w:cs="Times New Roman" w:hint="eastAsia"/>
          <w:color w:val="00B050"/>
        </w:rPr>
        <w:t xml:space="preserve"> \</w:t>
      </w:r>
      <w:proofErr w:type="spellStart"/>
      <w:r w:rsidR="00C62E87" w:rsidRPr="00433868">
        <w:rPr>
          <w:rFonts w:ascii="Times New Roman" w:hAnsi="Times New Roman" w:cs="Times New Roman" w:hint="eastAsia"/>
          <w:color w:val="00B050"/>
        </w:rPr>
        <w:t>nonumber</w:t>
      </w:r>
      <w:proofErr w:type="spellEnd"/>
      <w:r w:rsidR="00C62E87" w:rsidRPr="00433868">
        <w:rPr>
          <w:rFonts w:ascii="Times New Roman" w:hAnsi="Times New Roman" w:cs="Times New Roman" w:hint="eastAsia"/>
          <w:color w:val="00B050"/>
        </w:rPr>
        <w:t xml:space="preserve"> \\</w:t>
      </w:r>
    </w:p>
    <w:p w:rsidR="00B271DB" w:rsidRPr="00433868" w:rsidRDefault="00C62E87" w:rsidP="00960301">
      <w:pPr>
        <w:rPr>
          <w:rFonts w:ascii="Times New Roman" w:hAnsi="Times New Roman" w:cs="Times New Roman"/>
          <w:color w:val="00B050"/>
        </w:rPr>
      </w:pPr>
      <w:r w:rsidRPr="00433868">
        <w:rPr>
          <w:rFonts w:ascii="Times New Roman" w:hAnsi="Times New Roman" w:cs="Times New Roman" w:hint="eastAsia"/>
          <w:color w:val="00B050"/>
        </w:rPr>
        <w:t>= &amp; -\gamma_0 BER</w:t>
      </w:r>
      <w:proofErr w:type="gramStart"/>
      <w:r w:rsidRPr="00433868">
        <w:rPr>
          <w:rFonts w:ascii="Times New Roman" w:hAnsi="Times New Roman" w:cs="Times New Roman" w:hint="eastAsia"/>
          <w:color w:val="00B050"/>
        </w:rPr>
        <w:t>_{</w:t>
      </w:r>
      <w:proofErr w:type="spellStart"/>
      <w:proofErr w:type="gramEnd"/>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w:t>
      </w:r>
      <w:r w:rsidR="00B271DB" w:rsidRPr="00433868">
        <w:rPr>
          <w:rFonts w:ascii="Times New Roman" w:hAnsi="Times New Roman" w:cs="Times New Roman" w:hint="eastAsia"/>
          <w:color w:val="00B050"/>
        </w:rPr>
        <w:t xml:space="preserve"> </w:t>
      </w:r>
      <w:r w:rsidRPr="00433868">
        <w:rPr>
          <w:rFonts w:ascii="Times New Roman" w:hAnsi="Times New Roman" w:cs="Times New Roman" w:hint="eastAsia"/>
          <w:color w:val="00B050"/>
        </w:rPr>
        <w:t>(1-BER_{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{\partial L_{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}}{\partial \gamma_{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 xml:space="preserve">}}, </w:t>
      </w:r>
    </w:p>
    <w:p w:rsidR="00C62E87" w:rsidRPr="00433868" w:rsidRDefault="00C62E87" w:rsidP="00960301">
      <w:pPr>
        <w:rPr>
          <w:rFonts w:ascii="Times New Roman" w:hAnsi="Times New Roman" w:cs="Times New Roman"/>
          <w:color w:val="00B050"/>
        </w:rPr>
      </w:pPr>
      <w:r w:rsidRPr="00433868">
        <w:rPr>
          <w:rFonts w:ascii="Times New Roman" w:hAnsi="Times New Roman" w:cs="Times New Roman" w:hint="eastAsia"/>
          <w:color w:val="00B050"/>
        </w:rPr>
        <w:t>\label{</w:t>
      </w:r>
      <w:proofErr w:type="spellStart"/>
      <w:r w:rsidRPr="00433868">
        <w:rPr>
          <w:rFonts w:ascii="Times New Roman" w:hAnsi="Times New Roman" w:cs="Times New Roman" w:hint="eastAsia"/>
          <w:color w:val="00B050"/>
        </w:rPr>
        <w:t>eq:ber_derivative</w:t>
      </w:r>
      <w:proofErr w:type="spellEnd"/>
      <w:r w:rsidRPr="00433868">
        <w:rPr>
          <w:rFonts w:ascii="Times New Roman" w:hAnsi="Times New Roman" w:cs="Times New Roman" w:hint="eastAsia"/>
          <w:color w:val="00B050"/>
        </w:rPr>
        <w:t>}</w:t>
      </w:r>
    </w:p>
    <w:p w:rsidR="007A2285" w:rsidRPr="00433868" w:rsidRDefault="007A2285" w:rsidP="00960301">
      <w:pPr>
        <w:rPr>
          <w:rFonts w:ascii="Times New Roman" w:hAnsi="Times New Roman" w:cs="Times New Roman"/>
          <w:color w:val="00B050"/>
        </w:rPr>
      </w:pPr>
      <w:r w:rsidRPr="00433868">
        <w:rPr>
          <w:rFonts w:ascii="Times New Roman" w:hAnsi="Times New Roman" w:cs="Times New Roman" w:hint="eastAsia"/>
          <w:color w:val="00B050"/>
        </w:rPr>
        <w:t>\end{align}</w:t>
      </w:r>
    </w:p>
    <w:p w:rsidR="007A2285" w:rsidRDefault="00C62E87" w:rsidP="00960301">
      <w:pPr>
        <w:rPr>
          <w:rFonts w:ascii="Times New Roman" w:hAnsi="Times New Roman" w:cs="Times New Roman"/>
        </w:rPr>
      </w:pPr>
      <w:proofErr w:type="gramStart"/>
      <w:r>
        <w:rPr>
          <w:rFonts w:ascii="Times New Roman" w:hAnsi="Times New Roman" w:cs="Times New Roman" w:hint="eastAsia"/>
        </w:rPr>
        <w:t>where</w:t>
      </w:r>
      <w:proofErr w:type="gramEnd"/>
      <w:r>
        <w:rPr>
          <w:rFonts w:ascii="Times New Roman" w:hAnsi="Times New Roman" w:cs="Times New Roman" w:hint="eastAsia"/>
        </w:rPr>
        <w:t xml:space="preserve"> $\</w:t>
      </w:r>
      <w:proofErr w:type="spellStart"/>
      <w:r>
        <w:rPr>
          <w:rFonts w:ascii="Times New Roman" w:hAnsi="Times New Roman" w:cs="Times New Roman" w:hint="eastAsia"/>
        </w:rPr>
        <w:t>frac</w:t>
      </w:r>
      <w:proofErr w:type="spellEnd"/>
      <w:r>
        <w:rPr>
          <w:rFonts w:ascii="Times New Roman" w:hAnsi="Times New Roman" w:cs="Times New Roman" w:hint="eastAsia"/>
        </w:rPr>
        <w:t>{\partial L_{</w:t>
      </w:r>
      <w:proofErr w:type="spellStart"/>
      <w:r>
        <w:rPr>
          <w:rFonts w:ascii="Times New Roman" w:hAnsi="Times New Roman" w:cs="Times New Roman" w:hint="eastAsia"/>
        </w:rPr>
        <w:t>k,n</w:t>
      </w:r>
      <w:proofErr w:type="spellEnd"/>
      <w:r>
        <w:rPr>
          <w:rFonts w:ascii="Times New Roman" w:hAnsi="Times New Roman" w:cs="Times New Roman" w:hint="eastAsia"/>
        </w:rPr>
        <w:t>}}{\partial \gamma_{</w:t>
      </w:r>
      <w:proofErr w:type="spellStart"/>
      <w:r>
        <w:rPr>
          <w:rFonts w:ascii="Times New Roman" w:hAnsi="Times New Roman" w:cs="Times New Roman" w:hint="eastAsia"/>
        </w:rPr>
        <w:t>k,n</w:t>
      </w:r>
      <w:proofErr w:type="spellEnd"/>
      <w:r>
        <w:rPr>
          <w:rFonts w:ascii="Times New Roman" w:hAnsi="Times New Roman" w:cs="Times New Roman" w:hint="eastAsia"/>
        </w:rPr>
        <w:t>}}$ is further inferred as</w:t>
      </w:r>
    </w:p>
    <w:p w:rsidR="00C62E87" w:rsidRPr="00433868" w:rsidRDefault="00C62E87" w:rsidP="00960301">
      <w:pPr>
        <w:rPr>
          <w:rFonts w:ascii="Times New Roman" w:hAnsi="Times New Roman" w:cs="Times New Roman"/>
          <w:color w:val="00B050"/>
        </w:rPr>
      </w:pPr>
      <w:r w:rsidRPr="00433868">
        <w:rPr>
          <w:rFonts w:ascii="Times New Roman" w:hAnsi="Times New Roman" w:cs="Times New Roman" w:hint="eastAsia"/>
          <w:color w:val="00B050"/>
        </w:rPr>
        <w:t>\begin{align}</w:t>
      </w:r>
    </w:p>
    <w:p w:rsidR="00C62E87" w:rsidRPr="00433868" w:rsidRDefault="00C62E87" w:rsidP="00960301">
      <w:pPr>
        <w:rPr>
          <w:rFonts w:ascii="Times New Roman" w:hAnsi="Times New Roman" w:cs="Times New Roman"/>
          <w:color w:val="00B050"/>
        </w:rPr>
      </w:pPr>
      <w:r w:rsidRPr="00433868">
        <w:rPr>
          <w:rFonts w:ascii="Times New Roman" w:hAnsi="Times New Roman" w:cs="Times New Roman" w:hint="eastAsia"/>
          <w:color w:val="00B050"/>
        </w:rPr>
        <w:t>\</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{\partial L_{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}}{\partial \gamma_{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 = &amp; \frac{fr(\gamma_{k,n})}{1-fr(\gamma_{k,n})}\frac{-1}{(fr(\gamma_{k,n}))^2}\cdot \</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 xml:space="preserve">{\partial </w:t>
      </w:r>
      <w:proofErr w:type="spellStart"/>
      <w:r w:rsidRPr="00433868">
        <w:rPr>
          <w:rFonts w:ascii="Times New Roman" w:hAnsi="Times New Roman" w:cs="Times New Roman" w:hint="eastAsia"/>
          <w:color w:val="00B050"/>
        </w:rPr>
        <w:t>fr</w:t>
      </w:r>
      <w:proofErr w:type="spellEnd"/>
      <w:r w:rsidRPr="00433868">
        <w:rPr>
          <w:rFonts w:ascii="Times New Roman" w:hAnsi="Times New Roman" w:cs="Times New Roman" w:hint="eastAsia"/>
          <w:color w:val="00B050"/>
        </w:rPr>
        <w:t>(\gamma_{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})}{\partial \gamma_{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 -2\beta_{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}^{[s]}\</w:t>
      </w:r>
      <w:proofErr w:type="spellStart"/>
      <w:r w:rsidRPr="00433868">
        <w:rPr>
          <w:rFonts w:ascii="Times New Roman" w:hAnsi="Times New Roman" w:cs="Times New Roman" w:hint="eastAsia"/>
          <w:color w:val="00B050"/>
        </w:rPr>
        <w:t>overline</w:t>
      </w:r>
      <w:proofErr w:type="spellEnd"/>
      <w:r w:rsidRPr="00433868">
        <w:rPr>
          <w:rFonts w:ascii="Times New Roman" w:hAnsi="Times New Roman" w:cs="Times New Roman" w:hint="eastAsia"/>
          <w:color w:val="00B050"/>
        </w:rPr>
        <w:t>{N}_{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}^{[s]}\</w:t>
      </w:r>
      <w:proofErr w:type="spellStart"/>
      <w:r w:rsidRPr="00433868">
        <w:rPr>
          <w:rFonts w:ascii="Times New Roman" w:hAnsi="Times New Roman" w:cs="Times New Roman" w:hint="eastAsia"/>
          <w:color w:val="00B050"/>
        </w:rPr>
        <w:t>frac</w:t>
      </w:r>
      <w:proofErr w:type="spellEnd"/>
      <w:r w:rsidRPr="00433868">
        <w:rPr>
          <w:rFonts w:ascii="Times New Roman" w:hAnsi="Times New Roman" w:cs="Times New Roman" w:hint="eastAsia"/>
          <w:color w:val="00B050"/>
        </w:rPr>
        <w:t>{</w:t>
      </w:r>
      <w:r w:rsidR="00433868">
        <w:rPr>
          <w:rFonts w:ascii="Times New Roman" w:hAnsi="Times New Roman" w:cs="Times New Roman" w:hint="eastAsia"/>
          <w:color w:val="00B050"/>
        </w:rPr>
        <w:t>\par</w:t>
      </w:r>
      <w:r w:rsidRPr="00433868">
        <w:rPr>
          <w:rFonts w:ascii="Times New Roman" w:hAnsi="Times New Roman" w:cs="Times New Roman" w:hint="eastAsia"/>
          <w:color w:val="00B050"/>
        </w:rPr>
        <w:t>t</w:t>
      </w:r>
      <w:r w:rsidR="00433868">
        <w:rPr>
          <w:rFonts w:ascii="Times New Roman" w:hAnsi="Times New Roman" w:cs="Times New Roman" w:hint="eastAsia"/>
          <w:color w:val="00B050"/>
        </w:rPr>
        <w:t>i</w:t>
      </w:r>
      <w:r w:rsidRPr="00433868">
        <w:rPr>
          <w:rFonts w:ascii="Times New Roman" w:hAnsi="Times New Roman" w:cs="Times New Roman" w:hint="eastAsia"/>
          <w:color w:val="00B050"/>
        </w:rPr>
        <w:t xml:space="preserve">al </w:t>
      </w:r>
      <w:proofErr w:type="spellStart"/>
      <w:r w:rsidRPr="00433868">
        <w:rPr>
          <w:rFonts w:ascii="Times New Roman" w:hAnsi="Times New Roman" w:cs="Times New Roman" w:hint="eastAsia"/>
          <w:color w:val="00B050"/>
        </w:rPr>
        <w:t>fr</w:t>
      </w:r>
      <w:proofErr w:type="spellEnd"/>
      <w:r w:rsidRPr="00433868">
        <w:rPr>
          <w:rFonts w:ascii="Times New Roman" w:hAnsi="Times New Roman" w:cs="Times New Roman" w:hint="eastAsia"/>
          <w:color w:val="00B050"/>
        </w:rPr>
        <w:t>(\gamma_{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})}{\part</w:t>
      </w:r>
      <w:r w:rsidR="00433868">
        <w:rPr>
          <w:rFonts w:ascii="Times New Roman" w:hAnsi="Times New Roman" w:cs="Times New Roman" w:hint="eastAsia"/>
          <w:color w:val="00B050"/>
        </w:rPr>
        <w:t>i</w:t>
      </w:r>
      <w:r w:rsidRPr="00433868">
        <w:rPr>
          <w:rFonts w:ascii="Times New Roman" w:hAnsi="Times New Roman" w:cs="Times New Roman" w:hint="eastAsia"/>
          <w:color w:val="00B050"/>
        </w:rPr>
        <w:t>al \gamma_{</w:t>
      </w:r>
      <w:proofErr w:type="spellStart"/>
      <w:r w:rsidRPr="00433868">
        <w:rPr>
          <w:rFonts w:ascii="Times New Roman" w:hAnsi="Times New Roman" w:cs="Times New Roman" w:hint="eastAsia"/>
          <w:color w:val="00B050"/>
        </w:rPr>
        <w:t>k,n</w:t>
      </w:r>
      <w:proofErr w:type="spellEnd"/>
      <w:r w:rsidRPr="00433868">
        <w:rPr>
          <w:rFonts w:ascii="Times New Roman" w:hAnsi="Times New Roman" w:cs="Times New Roman" w:hint="eastAsia"/>
          <w:color w:val="00B050"/>
        </w:rPr>
        <w:t>}} + 0 \</w:t>
      </w:r>
      <w:proofErr w:type="spellStart"/>
      <w:r w:rsidRPr="00433868">
        <w:rPr>
          <w:rFonts w:ascii="Times New Roman" w:hAnsi="Times New Roman" w:cs="Times New Roman" w:hint="eastAsia"/>
          <w:color w:val="00B050"/>
        </w:rPr>
        <w:t>nonumber</w:t>
      </w:r>
      <w:proofErr w:type="spellEnd"/>
      <w:r w:rsidRPr="00433868">
        <w:rPr>
          <w:rFonts w:ascii="Times New Roman" w:hAnsi="Times New Roman" w:cs="Times New Roman" w:hint="eastAsia"/>
          <w:color w:val="00B050"/>
        </w:rPr>
        <w:t xml:space="preserve"> \\</w:t>
      </w:r>
    </w:p>
    <w:p w:rsidR="00C62E87" w:rsidRPr="00433868" w:rsidRDefault="00C62E87" w:rsidP="00960301">
      <w:pPr>
        <w:rPr>
          <w:rFonts w:ascii="Times New Roman" w:hAnsi="Times New Roman" w:cs="Times New Roman"/>
          <w:color w:val="00B050"/>
        </w:rPr>
      </w:pPr>
      <w:r w:rsidRPr="00433868">
        <w:rPr>
          <w:rFonts w:ascii="Times New Roman" w:hAnsi="Times New Roman" w:cs="Times New Roman" w:hint="eastAsia"/>
          <w:color w:val="00B050"/>
        </w:rPr>
        <w:t xml:space="preserve">= &amp; -Df(\gamma_{k,n})(\frac{1}{fr(\gamma_{k,n})(1-fr(\gamma_{k,n}))}+2\beta_{k,n}^{[s]}\overline{N}_{k,n}^{[s]}), </w:t>
      </w:r>
    </w:p>
    <w:p w:rsidR="00C62E87" w:rsidRPr="00433868" w:rsidRDefault="00C62E87" w:rsidP="00960301">
      <w:pPr>
        <w:rPr>
          <w:rFonts w:ascii="Times New Roman" w:hAnsi="Times New Roman" w:cs="Times New Roman"/>
          <w:color w:val="00B050"/>
        </w:rPr>
      </w:pPr>
      <w:r w:rsidRPr="00433868">
        <w:rPr>
          <w:rFonts w:ascii="Times New Roman" w:hAnsi="Times New Roman" w:cs="Times New Roman" w:hint="eastAsia"/>
          <w:color w:val="00B050"/>
        </w:rPr>
        <w:t>\label{</w:t>
      </w:r>
      <w:proofErr w:type="spellStart"/>
      <w:r w:rsidRPr="00433868">
        <w:rPr>
          <w:rFonts w:ascii="Times New Roman" w:hAnsi="Times New Roman" w:cs="Times New Roman" w:hint="eastAsia"/>
          <w:color w:val="00B050"/>
        </w:rPr>
        <w:t>eq:</w:t>
      </w:r>
      <w:r w:rsidR="00433868" w:rsidRPr="00433868">
        <w:rPr>
          <w:rFonts w:ascii="Times New Roman" w:hAnsi="Times New Roman" w:cs="Times New Roman" w:hint="eastAsia"/>
          <w:color w:val="00B050"/>
        </w:rPr>
        <w:t>L_kn_derivative</w:t>
      </w:r>
      <w:proofErr w:type="spellEnd"/>
      <w:r w:rsidRPr="00433868">
        <w:rPr>
          <w:rFonts w:ascii="Times New Roman" w:hAnsi="Times New Roman" w:cs="Times New Roman" w:hint="eastAsia"/>
          <w:color w:val="00B050"/>
        </w:rPr>
        <w:t>}</w:t>
      </w:r>
    </w:p>
    <w:p w:rsidR="00C62E87" w:rsidRPr="00433868" w:rsidRDefault="00C62E87" w:rsidP="00960301">
      <w:pPr>
        <w:rPr>
          <w:rFonts w:ascii="Times New Roman" w:hAnsi="Times New Roman" w:cs="Times New Roman"/>
          <w:color w:val="00B050"/>
        </w:rPr>
      </w:pPr>
      <w:r w:rsidRPr="00433868">
        <w:rPr>
          <w:rFonts w:ascii="Times New Roman" w:hAnsi="Times New Roman" w:cs="Times New Roman" w:hint="eastAsia"/>
          <w:color w:val="00B050"/>
        </w:rPr>
        <w:lastRenderedPageBreak/>
        <w:t>\end{align}</w:t>
      </w:r>
    </w:p>
    <w:p w:rsidR="00793520" w:rsidRDefault="00DF34B9" w:rsidP="00960301">
      <w:pPr>
        <w:rPr>
          <w:rFonts w:ascii="Times New Roman" w:hAnsi="Times New Roman" w:cs="Times New Roman"/>
        </w:rPr>
      </w:pPr>
      <w:r>
        <w:rPr>
          <w:rFonts w:ascii="Times New Roman" w:hAnsi="Times New Roman" w:cs="Times New Roman" w:hint="eastAsia"/>
        </w:rPr>
        <w:t>where $</w:t>
      </w:r>
      <w:proofErr w:type="spellStart"/>
      <w:r>
        <w:rPr>
          <w:rFonts w:ascii="Times New Roman" w:hAnsi="Times New Roman" w:cs="Times New Roman" w:hint="eastAsia"/>
        </w:rPr>
        <w:t>Df</w:t>
      </w:r>
      <w:proofErr w:type="spellEnd"/>
      <w:r>
        <w:rPr>
          <w:rFonts w:ascii="Times New Roman" w:hAnsi="Times New Roman" w:cs="Times New Roman" w:hint="eastAsia"/>
        </w:rPr>
        <w:t>(\gamma)$ is the derivative value of $</w:t>
      </w:r>
      <w:proofErr w:type="spellStart"/>
      <w:r>
        <w:rPr>
          <w:rFonts w:ascii="Times New Roman" w:hAnsi="Times New Roman" w:cs="Times New Roman" w:hint="eastAsia"/>
        </w:rPr>
        <w:t>fr</w:t>
      </w:r>
      <w:proofErr w:type="spellEnd"/>
      <w:r>
        <w:rPr>
          <w:rFonts w:ascii="Times New Roman" w:hAnsi="Times New Roman" w:cs="Times New Roman" w:hint="eastAsia"/>
        </w:rPr>
        <w:t>(\gamma)$, and it is prepared in advance as well as $</w:t>
      </w:r>
      <w:proofErr w:type="spellStart"/>
      <w:r>
        <w:rPr>
          <w:rFonts w:ascii="Times New Roman" w:hAnsi="Times New Roman" w:cs="Times New Roman" w:hint="eastAsia"/>
        </w:rPr>
        <w:t>fr</w:t>
      </w:r>
      <w:proofErr w:type="spellEnd"/>
      <w:r>
        <w:rPr>
          <w:rFonts w:ascii="Times New Roman" w:hAnsi="Times New Roman" w:cs="Times New Roman" w:hint="eastAsia"/>
        </w:rPr>
        <w:t>(\gamma)$. Then, substituting (\ref{</w:t>
      </w:r>
      <w:proofErr w:type="spellStart"/>
      <w:r w:rsidR="008C1CEB">
        <w:rPr>
          <w:rFonts w:ascii="Times New Roman" w:hAnsi="Times New Roman" w:cs="Times New Roman" w:hint="eastAsia"/>
        </w:rPr>
        <w:t>eq:</w:t>
      </w:r>
      <w:r>
        <w:rPr>
          <w:rFonts w:ascii="Times New Roman" w:hAnsi="Times New Roman" w:cs="Times New Roman" w:hint="eastAsia"/>
        </w:rPr>
        <w:t>L_kn_derivative</w:t>
      </w:r>
      <w:proofErr w:type="spellEnd"/>
      <w:r>
        <w:rPr>
          <w:rFonts w:ascii="Times New Roman" w:hAnsi="Times New Roman" w:cs="Times New Roman" w:hint="eastAsia"/>
        </w:rPr>
        <w:t>}) into (\ref{</w:t>
      </w:r>
      <w:proofErr w:type="spellStart"/>
      <w:r>
        <w:rPr>
          <w:rFonts w:ascii="Times New Roman" w:hAnsi="Times New Roman" w:cs="Times New Roman" w:hint="eastAsia"/>
        </w:rPr>
        <w:t>eq:ber_derivative</w:t>
      </w:r>
      <w:proofErr w:type="spellEnd"/>
      <w:r>
        <w:rPr>
          <w:rFonts w:ascii="Times New Roman" w:hAnsi="Times New Roman" w:cs="Times New Roman" w:hint="eastAsia"/>
        </w:rPr>
        <w:t>}) completes the form of derivative of $BER</w:t>
      </w:r>
      <w:proofErr w:type="gramStart"/>
      <w:r>
        <w:rPr>
          <w:rFonts w:ascii="Times New Roman" w:hAnsi="Times New Roman" w:cs="Times New Roman" w:hint="eastAsia"/>
        </w:rPr>
        <w:t>_{</w:t>
      </w:r>
      <w:proofErr w:type="spellStart"/>
      <w:proofErr w:type="gramEnd"/>
      <w:r>
        <w:rPr>
          <w:rFonts w:ascii="Times New Roman" w:hAnsi="Times New Roman" w:cs="Times New Roman" w:hint="eastAsia"/>
        </w:rPr>
        <w:t>k,n</w:t>
      </w:r>
      <w:proofErr w:type="spellEnd"/>
      <w:r>
        <w:rPr>
          <w:rFonts w:ascii="Times New Roman" w:hAnsi="Times New Roman" w:cs="Times New Roman" w:hint="eastAsia"/>
        </w:rPr>
        <w:t>}$</w:t>
      </w:r>
      <w:r w:rsidR="00DB7B8F">
        <w:rPr>
          <w:rFonts w:ascii="Times New Roman" w:hAnsi="Times New Roman" w:cs="Times New Roman" w:hint="eastAsia"/>
        </w:rPr>
        <w:t>,</w:t>
      </w:r>
    </w:p>
    <w:p w:rsidR="00DB7B8F" w:rsidRPr="006155DC" w:rsidRDefault="00DB7B8F" w:rsidP="00960301">
      <w:pPr>
        <w:rPr>
          <w:rFonts w:ascii="Times New Roman" w:hAnsi="Times New Roman" w:cs="Times New Roman"/>
          <w:color w:val="00B050"/>
        </w:rPr>
      </w:pPr>
      <w:r w:rsidRPr="006155DC">
        <w:rPr>
          <w:rFonts w:ascii="Times New Roman" w:hAnsi="Times New Roman" w:cs="Times New Roman" w:hint="eastAsia"/>
          <w:color w:val="00B050"/>
        </w:rPr>
        <w:t>\begin{equation}</w:t>
      </w:r>
    </w:p>
    <w:p w:rsidR="00DB7B8F" w:rsidRPr="006155DC" w:rsidRDefault="00DB7B8F" w:rsidP="00960301">
      <w:pPr>
        <w:rPr>
          <w:rFonts w:ascii="Times New Roman" w:hAnsi="Times New Roman" w:cs="Times New Roman"/>
          <w:color w:val="00B050"/>
        </w:rPr>
      </w:pPr>
      <w:r w:rsidRPr="006155DC">
        <w:rPr>
          <w:rFonts w:ascii="Times New Roman" w:hAnsi="Times New Roman" w:cs="Times New Roman" w:hint="eastAsia"/>
          <w:color w:val="00B050"/>
        </w:rPr>
        <w:t>\</w:t>
      </w:r>
      <w:proofErr w:type="spellStart"/>
      <w:r w:rsidRPr="006155DC">
        <w:rPr>
          <w:rFonts w:ascii="Times New Roman" w:hAnsi="Times New Roman" w:cs="Times New Roman" w:hint="eastAsia"/>
          <w:color w:val="00B050"/>
        </w:rPr>
        <w:t>frac</w:t>
      </w:r>
      <w:proofErr w:type="spellEnd"/>
      <w:r w:rsidRPr="006155DC">
        <w:rPr>
          <w:rFonts w:ascii="Times New Roman" w:hAnsi="Times New Roman" w:cs="Times New Roman" w:hint="eastAsia"/>
          <w:color w:val="00B050"/>
        </w:rPr>
        <w:t>{\partial BER_{</w:t>
      </w:r>
      <w:proofErr w:type="spellStart"/>
      <w:r w:rsidRPr="006155DC">
        <w:rPr>
          <w:rFonts w:ascii="Times New Roman" w:hAnsi="Times New Roman" w:cs="Times New Roman" w:hint="eastAsia"/>
          <w:color w:val="00B050"/>
        </w:rPr>
        <w:t>k,n</w:t>
      </w:r>
      <w:proofErr w:type="spellEnd"/>
      <w:r w:rsidRPr="006155DC">
        <w:rPr>
          <w:rFonts w:ascii="Times New Roman" w:hAnsi="Times New Roman" w:cs="Times New Roman" w:hint="eastAsia"/>
          <w:color w:val="00B050"/>
        </w:rPr>
        <w:t>}}{\partial w_{</w:t>
      </w:r>
      <w:proofErr w:type="spellStart"/>
      <w:r w:rsidRPr="006155DC">
        <w:rPr>
          <w:rFonts w:ascii="Times New Roman" w:hAnsi="Times New Roman" w:cs="Times New Roman" w:hint="eastAsia"/>
          <w:color w:val="00B050"/>
        </w:rPr>
        <w:t>k,n</w:t>
      </w:r>
      <w:proofErr w:type="spellEnd"/>
      <w:r w:rsidRPr="006155DC">
        <w:rPr>
          <w:rFonts w:ascii="Times New Roman" w:hAnsi="Times New Roman" w:cs="Times New Roman" w:hint="eastAsia"/>
          <w:color w:val="00B050"/>
        </w:rPr>
        <w:t>}} = \gamma_0 BER_{</w:t>
      </w:r>
      <w:proofErr w:type="spellStart"/>
      <w:r w:rsidRPr="006155DC">
        <w:rPr>
          <w:rFonts w:ascii="Times New Roman" w:hAnsi="Times New Roman" w:cs="Times New Roman" w:hint="eastAsia"/>
          <w:color w:val="00B050"/>
        </w:rPr>
        <w:t>k,n</w:t>
      </w:r>
      <w:proofErr w:type="spellEnd"/>
      <w:r w:rsidRPr="006155DC">
        <w:rPr>
          <w:rFonts w:ascii="Times New Roman" w:hAnsi="Times New Roman" w:cs="Times New Roman" w:hint="eastAsia"/>
          <w:color w:val="00B050"/>
        </w:rPr>
        <w:t>} (1-BER_{</w:t>
      </w:r>
      <w:proofErr w:type="spellStart"/>
      <w:r w:rsidRPr="006155DC">
        <w:rPr>
          <w:rFonts w:ascii="Times New Roman" w:hAnsi="Times New Roman" w:cs="Times New Roman" w:hint="eastAsia"/>
          <w:color w:val="00B050"/>
        </w:rPr>
        <w:t>k,n</w:t>
      </w:r>
      <w:proofErr w:type="spellEnd"/>
      <w:r w:rsidRPr="006155DC">
        <w:rPr>
          <w:rFonts w:ascii="Times New Roman" w:hAnsi="Times New Roman" w:cs="Times New Roman" w:hint="eastAsia"/>
          <w:color w:val="00B050"/>
        </w:rPr>
        <w:t>}) Df(\gamma_{k,n})(\frac{1}{fr(\gamma_{k,n})(1-fr(\gamma_{k,n}))}+2\beta_{k,n}^{[s]}\overline{N}_{k,n}^{[s]})</w:t>
      </w:r>
      <w:r w:rsidR="006155DC">
        <w:rPr>
          <w:rFonts w:ascii="Times New Roman" w:hAnsi="Times New Roman" w:cs="Times New Roman" w:hint="eastAsia"/>
          <w:color w:val="00B050"/>
        </w:rPr>
        <w:t>.</w:t>
      </w:r>
    </w:p>
    <w:p w:rsidR="00DB7B8F" w:rsidRPr="006155DC" w:rsidRDefault="00DB7B8F" w:rsidP="00960301">
      <w:pPr>
        <w:rPr>
          <w:rFonts w:ascii="Times New Roman" w:hAnsi="Times New Roman" w:cs="Times New Roman"/>
          <w:color w:val="00B050"/>
        </w:rPr>
      </w:pPr>
      <w:r w:rsidRPr="006155DC">
        <w:rPr>
          <w:rFonts w:ascii="Times New Roman" w:hAnsi="Times New Roman" w:cs="Times New Roman" w:hint="eastAsia"/>
          <w:color w:val="00B050"/>
        </w:rPr>
        <w:t>\label{</w:t>
      </w:r>
      <w:proofErr w:type="spellStart"/>
      <w:r w:rsidRPr="006155DC">
        <w:rPr>
          <w:rFonts w:ascii="Times New Roman" w:hAnsi="Times New Roman" w:cs="Times New Roman" w:hint="eastAsia"/>
          <w:color w:val="00B050"/>
        </w:rPr>
        <w:t>eq:ber_derivative_final</w:t>
      </w:r>
      <w:proofErr w:type="spellEnd"/>
      <w:r w:rsidRPr="006155DC">
        <w:rPr>
          <w:rFonts w:ascii="Times New Roman" w:hAnsi="Times New Roman" w:cs="Times New Roman" w:hint="eastAsia"/>
          <w:color w:val="00B050"/>
        </w:rPr>
        <w:t>}</w:t>
      </w:r>
    </w:p>
    <w:p w:rsidR="00DB7B8F" w:rsidRPr="006155DC" w:rsidRDefault="00DB7B8F" w:rsidP="00960301">
      <w:pPr>
        <w:rPr>
          <w:rFonts w:ascii="Times New Roman" w:hAnsi="Times New Roman" w:cs="Times New Roman"/>
          <w:color w:val="00B050"/>
        </w:rPr>
      </w:pPr>
      <w:r w:rsidRPr="006155DC">
        <w:rPr>
          <w:rFonts w:ascii="Times New Roman" w:hAnsi="Times New Roman" w:cs="Times New Roman" w:hint="eastAsia"/>
          <w:color w:val="00B050"/>
        </w:rPr>
        <w:t>\end{equation}</w:t>
      </w:r>
    </w:p>
    <w:p w:rsidR="00253484" w:rsidRDefault="00253484" w:rsidP="00960301">
      <w:pPr>
        <w:rPr>
          <w:rFonts w:ascii="Times New Roman" w:hAnsi="Times New Roman" w:cs="Times New Roman"/>
        </w:rPr>
      </w:pPr>
      <w:r>
        <w:rPr>
          <w:rFonts w:ascii="Times New Roman" w:hAnsi="Times New Roman" w:cs="Times New Roman" w:hint="eastAsia"/>
        </w:rPr>
        <w:t>In order to solve the system of (\ref{</w:t>
      </w:r>
      <w:proofErr w:type="spellStart"/>
      <w:r>
        <w:rPr>
          <w:rFonts w:ascii="Times New Roman" w:hAnsi="Times New Roman" w:cs="Times New Roman" w:hint="eastAsia"/>
        </w:rPr>
        <w:t>eq:uep_lagrange_derivative</w:t>
      </w:r>
      <w:proofErr w:type="spellEnd"/>
      <w:r>
        <w:rPr>
          <w:rFonts w:ascii="Times New Roman" w:hAnsi="Times New Roman" w:cs="Times New Roman" w:hint="eastAsia"/>
        </w:rPr>
        <w:t xml:space="preserve">}), </w:t>
      </w:r>
      <w:r w:rsidR="00DA37FE">
        <w:rPr>
          <w:rFonts w:ascii="Times New Roman" w:hAnsi="Times New Roman" w:cs="Times New Roman" w:hint="eastAsia"/>
        </w:rPr>
        <w:t>primal-dual iterative algorithm is applied and there are two parts to be operated in turn.</w:t>
      </w:r>
    </w:p>
    <w:p w:rsidR="001323AE" w:rsidRPr="001323AE" w:rsidRDefault="001323AE" w:rsidP="001323AE">
      <w:pPr>
        <w:rPr>
          <w:rFonts w:ascii="Times New Roman" w:eastAsia="標楷體" w:hAnsi="Times New Roman" w:cs="Times New Roman"/>
          <w:color w:val="7030A0"/>
        </w:rPr>
      </w:pPr>
      <w:r w:rsidRPr="001323AE">
        <w:rPr>
          <w:rFonts w:ascii="Times New Roman" w:eastAsia="標楷體" w:hAnsi="Times New Roman" w:cs="Times New Roman"/>
          <w:color w:val="7030A0"/>
        </w:rPr>
        <w:t>\begin{enumerate}[</w:t>
      </w:r>
      <w:proofErr w:type="spellStart"/>
      <w:r w:rsidRPr="001323AE">
        <w:rPr>
          <w:rFonts w:ascii="Times New Roman" w:eastAsia="標楷體" w:hAnsi="Times New Roman" w:cs="Times New Roman"/>
          <w:color w:val="7030A0"/>
        </w:rPr>
        <w:t>topsep</w:t>
      </w:r>
      <w:proofErr w:type="spellEnd"/>
      <w:r w:rsidRPr="001323AE">
        <w:rPr>
          <w:rFonts w:ascii="Times New Roman" w:eastAsia="標楷體" w:hAnsi="Times New Roman" w:cs="Times New Roman"/>
          <w:color w:val="7030A0"/>
        </w:rPr>
        <w:t xml:space="preserve">=0pt, </w:t>
      </w:r>
      <w:proofErr w:type="spellStart"/>
      <w:r w:rsidRPr="001323AE">
        <w:rPr>
          <w:rFonts w:ascii="Times New Roman" w:eastAsia="標楷體" w:hAnsi="Times New Roman" w:cs="Times New Roman"/>
          <w:color w:val="7030A0"/>
        </w:rPr>
        <w:t>itemsep</w:t>
      </w:r>
      <w:proofErr w:type="spellEnd"/>
      <w:r w:rsidRPr="001323AE">
        <w:rPr>
          <w:rFonts w:ascii="Times New Roman" w:eastAsia="標楷體" w:hAnsi="Times New Roman" w:cs="Times New Roman"/>
          <w:color w:val="7030A0"/>
        </w:rPr>
        <w:t>=0pt, label=\</w:t>
      </w:r>
      <w:proofErr w:type="spellStart"/>
      <w:proofErr w:type="gramStart"/>
      <w:r w:rsidRPr="001323AE">
        <w:rPr>
          <w:rFonts w:ascii="Times New Roman" w:eastAsia="標楷體" w:hAnsi="Times New Roman" w:cs="Times New Roman"/>
          <w:color w:val="7030A0"/>
        </w:rPr>
        <w:t>arabic</w:t>
      </w:r>
      <w:proofErr w:type="spellEnd"/>
      <w:r w:rsidRPr="001323AE">
        <w:rPr>
          <w:rFonts w:ascii="Times New Roman" w:eastAsia="標楷體" w:hAnsi="Times New Roman" w:cs="Times New Roman"/>
          <w:color w:val="7030A0"/>
        </w:rPr>
        <w:t>{</w:t>
      </w:r>
      <w:proofErr w:type="gramEnd"/>
      <w:r w:rsidRPr="001323AE">
        <w:rPr>
          <w:rFonts w:ascii="Times New Roman" w:eastAsia="標楷體" w:hAnsi="Times New Roman" w:cs="Times New Roman"/>
          <w:color w:val="7030A0"/>
        </w:rPr>
        <w:t>*}.]</w:t>
      </w:r>
    </w:p>
    <w:p w:rsidR="001323AE" w:rsidRDefault="001323AE" w:rsidP="001323AE">
      <w:pPr>
        <w:rPr>
          <w:rFonts w:ascii="Times New Roman" w:eastAsia="標楷體" w:hAnsi="Times New Roman" w:cs="Times New Roman"/>
        </w:rPr>
      </w:pPr>
      <w:r>
        <w:rPr>
          <w:rFonts w:ascii="Times New Roman" w:eastAsia="標楷體" w:hAnsi="Times New Roman" w:cs="Times New Roman"/>
        </w:rPr>
        <w:t xml:space="preserve">    </w:t>
      </w:r>
      <w:r w:rsidRPr="001323AE">
        <w:rPr>
          <w:rFonts w:ascii="Times New Roman" w:eastAsia="標楷體" w:hAnsi="Times New Roman" w:cs="Times New Roman"/>
          <w:color w:val="7030A0"/>
        </w:rPr>
        <w:t>\item \</w:t>
      </w:r>
      <w:proofErr w:type="spellStart"/>
      <w:r w:rsidRPr="001323AE">
        <w:rPr>
          <w:rFonts w:ascii="Times New Roman" w:eastAsia="標楷體" w:hAnsi="Times New Roman" w:cs="Times New Roman"/>
          <w:color w:val="7030A0"/>
        </w:rPr>
        <w:t>texttt</w:t>
      </w:r>
      <w:proofErr w:type="spellEnd"/>
      <w:r w:rsidRPr="001323AE">
        <w:rPr>
          <w:rFonts w:ascii="Times New Roman" w:eastAsia="標楷體" w:hAnsi="Times New Roman" w:cs="Times New Roman"/>
          <w:color w:val="7030A0"/>
        </w:rPr>
        <w:t>{</w:t>
      </w:r>
      <w:r w:rsidR="00A538E9">
        <w:rPr>
          <w:rFonts w:ascii="Times New Roman" w:eastAsia="標楷體" w:hAnsi="Times New Roman" w:cs="Times New Roman" w:hint="eastAsia"/>
          <w:color w:val="7030A0"/>
        </w:rPr>
        <w:t xml:space="preserve">fix $\lambda$ and </w:t>
      </w:r>
      <w:r w:rsidR="00CC174F">
        <w:rPr>
          <w:rFonts w:ascii="Times New Roman" w:eastAsia="標楷體" w:hAnsi="Times New Roman" w:cs="Times New Roman" w:hint="eastAsia"/>
          <w:color w:val="7030A0"/>
        </w:rPr>
        <w:t xml:space="preserve">independently </w:t>
      </w:r>
      <w:r w:rsidR="00A538E9">
        <w:rPr>
          <w:rFonts w:ascii="Times New Roman" w:eastAsia="標楷體" w:hAnsi="Times New Roman" w:cs="Times New Roman" w:hint="eastAsia"/>
          <w:color w:val="7030A0"/>
        </w:rPr>
        <w:t>solve $w</w:t>
      </w:r>
      <w:proofErr w:type="gramStart"/>
      <w:r w:rsidR="00A538E9">
        <w:rPr>
          <w:rFonts w:ascii="Times New Roman" w:eastAsia="標楷體" w:hAnsi="Times New Roman" w:cs="Times New Roman" w:hint="eastAsia"/>
          <w:color w:val="7030A0"/>
        </w:rPr>
        <w:t>_{</w:t>
      </w:r>
      <w:proofErr w:type="spellStart"/>
      <w:proofErr w:type="gramEnd"/>
      <w:r w:rsidR="00A538E9">
        <w:rPr>
          <w:rFonts w:ascii="Times New Roman" w:eastAsia="標楷體" w:hAnsi="Times New Roman" w:cs="Times New Roman" w:hint="eastAsia"/>
          <w:color w:val="7030A0"/>
        </w:rPr>
        <w:t>k,n</w:t>
      </w:r>
      <w:proofErr w:type="spellEnd"/>
      <w:r w:rsidR="00A538E9">
        <w:rPr>
          <w:rFonts w:ascii="Times New Roman" w:eastAsia="標楷體" w:hAnsi="Times New Roman" w:cs="Times New Roman" w:hint="eastAsia"/>
          <w:color w:val="7030A0"/>
        </w:rPr>
        <w:t>}$</w:t>
      </w:r>
      <w:r w:rsidRPr="001323AE">
        <w:rPr>
          <w:rFonts w:ascii="Times New Roman" w:eastAsia="標楷體" w:hAnsi="Times New Roman" w:cs="Times New Roman"/>
          <w:color w:val="7030A0"/>
        </w:rPr>
        <w:t>:}\\</w:t>
      </w:r>
      <w:r>
        <w:rPr>
          <w:rFonts w:ascii="Times New Roman" w:eastAsia="標楷體" w:hAnsi="Times New Roman" w:cs="Times New Roman"/>
        </w:rPr>
        <w:t xml:space="preserve"> </w:t>
      </w:r>
    </w:p>
    <w:p w:rsidR="00B97CFC" w:rsidRDefault="00CC174F" w:rsidP="00B97CFC">
      <w:pPr>
        <w:ind w:leftChars="177" w:left="425"/>
        <w:rPr>
          <w:rFonts w:ascii="Times New Roman" w:hAnsi="Times New Roman" w:cs="Times New Roman"/>
        </w:rPr>
      </w:pPr>
      <w:r>
        <w:rPr>
          <w:rFonts w:ascii="Times New Roman" w:eastAsia="標楷體" w:hAnsi="Times New Roman" w:cs="Times New Roman"/>
        </w:rPr>
        <w:t>In this part,</w:t>
      </w:r>
      <w:r>
        <w:rPr>
          <w:rFonts w:ascii="Times New Roman" w:eastAsia="標楷體" w:hAnsi="Times New Roman" w:cs="Times New Roman" w:hint="eastAsia"/>
        </w:rPr>
        <w:t xml:space="preserve"> </w:t>
      </w:r>
      <w:r w:rsidR="00B97CFC">
        <w:rPr>
          <w:rFonts w:ascii="Times New Roman" w:hAnsi="Times New Roman" w:cs="Times New Roman" w:hint="eastAsia"/>
        </w:rPr>
        <w:t>even though the derivative of $BER</w:t>
      </w:r>
      <w:proofErr w:type="gramStart"/>
      <w:r w:rsidR="00B97CFC">
        <w:rPr>
          <w:rFonts w:ascii="Times New Roman" w:hAnsi="Times New Roman" w:cs="Times New Roman" w:hint="eastAsia"/>
        </w:rPr>
        <w:t>_{</w:t>
      </w:r>
      <w:proofErr w:type="spellStart"/>
      <w:proofErr w:type="gramEnd"/>
      <w:r w:rsidR="00B97CFC">
        <w:rPr>
          <w:rFonts w:ascii="Times New Roman" w:hAnsi="Times New Roman" w:cs="Times New Roman" w:hint="eastAsia"/>
        </w:rPr>
        <w:t>k,n</w:t>
      </w:r>
      <w:proofErr w:type="spellEnd"/>
      <w:r w:rsidR="00B97CFC">
        <w:rPr>
          <w:rFonts w:ascii="Times New Roman" w:hAnsi="Times New Roman" w:cs="Times New Roman" w:hint="eastAsia"/>
        </w:rPr>
        <w:t>}$ is described, it is still difficult to directly solve $w_{</w:t>
      </w:r>
      <w:proofErr w:type="spellStart"/>
      <w:r w:rsidR="00B97CFC">
        <w:rPr>
          <w:rFonts w:ascii="Times New Roman" w:hAnsi="Times New Roman" w:cs="Times New Roman" w:hint="eastAsia"/>
        </w:rPr>
        <w:t>k,n</w:t>
      </w:r>
      <w:proofErr w:type="spellEnd"/>
      <w:r w:rsidR="00B97CFC">
        <w:rPr>
          <w:rFonts w:ascii="Times New Roman" w:hAnsi="Times New Roman" w:cs="Times New Roman" w:hint="eastAsia"/>
        </w:rPr>
        <w:t>}$ from the second equation in (\ref</w:t>
      </w:r>
      <w:r w:rsidR="00B97CFC" w:rsidRPr="00683D11">
        <w:rPr>
          <w:rFonts w:ascii="Times New Roman" w:eastAsia="新細明體" w:hAnsi="Times New Roman" w:cs="Times New Roman"/>
          <w:kern w:val="0"/>
          <w:szCs w:val="24"/>
        </w:rPr>
        <w:t>{</w:t>
      </w:r>
      <w:proofErr w:type="spellStart"/>
      <w:r w:rsidR="00B97CFC" w:rsidRPr="00683D11">
        <w:rPr>
          <w:rFonts w:ascii="Times New Roman" w:eastAsia="新細明體" w:hAnsi="Times New Roman" w:cs="Times New Roman"/>
          <w:kern w:val="0"/>
          <w:szCs w:val="24"/>
        </w:rPr>
        <w:t>eq:</w:t>
      </w:r>
      <w:r w:rsidR="00B97CFC" w:rsidRPr="00683D11">
        <w:rPr>
          <w:rFonts w:ascii="Times New Roman" w:eastAsia="新細明體" w:hAnsi="Times New Roman" w:cs="Times New Roman" w:hint="eastAsia"/>
          <w:kern w:val="0"/>
          <w:szCs w:val="24"/>
        </w:rPr>
        <w:t>uep_</w:t>
      </w:r>
      <w:r w:rsidR="00B97CFC" w:rsidRPr="00683D11">
        <w:rPr>
          <w:rFonts w:ascii="Times New Roman" w:eastAsia="新細明體" w:hAnsi="Times New Roman" w:cs="Times New Roman"/>
          <w:kern w:val="0"/>
          <w:szCs w:val="24"/>
        </w:rPr>
        <w:t>lagrange_derivative</w:t>
      </w:r>
      <w:proofErr w:type="spellEnd"/>
      <w:r w:rsidR="00B97CFC" w:rsidRPr="00683D11">
        <w:rPr>
          <w:rFonts w:ascii="Times New Roman" w:eastAsia="新細明體" w:hAnsi="Times New Roman" w:cs="Times New Roman"/>
          <w:kern w:val="0"/>
          <w:szCs w:val="24"/>
        </w:rPr>
        <w:t>}</w:t>
      </w:r>
      <w:r w:rsidR="00B97CFC">
        <w:rPr>
          <w:rFonts w:ascii="Times New Roman" w:hAnsi="Times New Roman" w:cs="Times New Roman" w:hint="eastAsia"/>
        </w:rPr>
        <w:t xml:space="preserve">) because the </w:t>
      </w:r>
      <w:r>
        <w:rPr>
          <w:rFonts w:ascii="Times New Roman" w:hAnsi="Times New Roman" w:cs="Times New Roman" w:hint="eastAsia"/>
        </w:rPr>
        <w:t xml:space="preserve">required </w:t>
      </w:r>
      <w:r w:rsidR="00B97CFC">
        <w:rPr>
          <w:rFonts w:ascii="Times New Roman" w:hAnsi="Times New Roman" w:cs="Times New Roman" w:hint="eastAsia"/>
        </w:rPr>
        <w:t>inverse function of the (\ref</w:t>
      </w:r>
      <w:r w:rsidR="00B97CFC" w:rsidRPr="00683D11">
        <w:rPr>
          <w:rFonts w:ascii="Times New Roman" w:hAnsi="Times New Roman" w:cs="Times New Roman" w:hint="eastAsia"/>
        </w:rPr>
        <w:t>{</w:t>
      </w:r>
      <w:proofErr w:type="spellStart"/>
      <w:r w:rsidR="00B97CFC" w:rsidRPr="00683D11">
        <w:rPr>
          <w:rFonts w:ascii="Times New Roman" w:hAnsi="Times New Roman" w:cs="Times New Roman" w:hint="eastAsia"/>
        </w:rPr>
        <w:t>eq:ber_derivative_final</w:t>
      </w:r>
      <w:proofErr w:type="spellEnd"/>
      <w:r w:rsidR="00B97CFC" w:rsidRPr="00683D11">
        <w:rPr>
          <w:rFonts w:ascii="Times New Roman" w:hAnsi="Times New Roman" w:cs="Times New Roman" w:hint="eastAsia"/>
        </w:rPr>
        <w:t>}</w:t>
      </w:r>
      <w:r w:rsidR="00B97CFC">
        <w:rPr>
          <w:rFonts w:ascii="Times New Roman" w:hAnsi="Times New Roman" w:cs="Times New Roman" w:hint="eastAsia"/>
        </w:rPr>
        <w:t xml:space="preserve">) is </w:t>
      </w:r>
      <w:r>
        <w:rPr>
          <w:rFonts w:ascii="Times New Roman" w:hAnsi="Times New Roman" w:cs="Times New Roman" w:hint="eastAsia"/>
        </w:rPr>
        <w:t>complicated and non</w:t>
      </w:r>
      <w:r w:rsidR="00B97CFC">
        <w:rPr>
          <w:rFonts w:ascii="Times New Roman" w:hAnsi="Times New Roman" w:cs="Times New Roman"/>
        </w:rPr>
        <w:t>trivial</w:t>
      </w:r>
      <w:r w:rsidR="00B97CFC">
        <w:rPr>
          <w:rFonts w:ascii="Times New Roman" w:hAnsi="Times New Roman" w:cs="Times New Roman" w:hint="eastAsia"/>
        </w:rPr>
        <w:t>. As a consequence, newton's method should be adopted here to obtain the root $w</w:t>
      </w:r>
      <w:proofErr w:type="gramStart"/>
      <w:r w:rsidR="00B97CFC">
        <w:rPr>
          <w:rFonts w:ascii="Times New Roman" w:hAnsi="Times New Roman" w:cs="Times New Roman" w:hint="eastAsia"/>
        </w:rPr>
        <w:t>_{</w:t>
      </w:r>
      <w:proofErr w:type="spellStart"/>
      <w:proofErr w:type="gramEnd"/>
      <w:r w:rsidR="00B97CFC">
        <w:rPr>
          <w:rFonts w:ascii="Times New Roman" w:hAnsi="Times New Roman" w:cs="Times New Roman" w:hint="eastAsia"/>
        </w:rPr>
        <w:t>k,n</w:t>
      </w:r>
      <w:proofErr w:type="spellEnd"/>
      <w:r w:rsidR="00B97CFC">
        <w:rPr>
          <w:rFonts w:ascii="Times New Roman" w:hAnsi="Times New Roman" w:cs="Times New Roman" w:hint="eastAsia"/>
        </w:rPr>
        <w:t>}^{\</w:t>
      </w:r>
      <w:proofErr w:type="spellStart"/>
      <w:r w:rsidR="00B97CFC">
        <w:rPr>
          <w:rFonts w:ascii="Times New Roman" w:hAnsi="Times New Roman" w:cs="Times New Roman" w:hint="eastAsia"/>
        </w:rPr>
        <w:t>ast</w:t>
      </w:r>
      <w:proofErr w:type="spellEnd"/>
      <w:r w:rsidR="00B97CFC">
        <w:rPr>
          <w:rFonts w:ascii="Times New Roman" w:hAnsi="Times New Roman" w:cs="Times New Roman" w:hint="eastAsia"/>
        </w:rPr>
        <w:t>}$</w:t>
      </w:r>
      <w:r>
        <w:rPr>
          <w:rFonts w:ascii="Times New Roman" w:hAnsi="Times New Roman" w:cs="Times New Roman" w:hint="eastAsia"/>
        </w:rPr>
        <w:t xml:space="preserve"> respectively for each bit-plane index $n$</w:t>
      </w:r>
      <w:r w:rsidR="00B97CFC">
        <w:rPr>
          <w:rFonts w:ascii="Times New Roman" w:hAnsi="Times New Roman" w:cs="Times New Roman" w:hint="eastAsia"/>
        </w:rPr>
        <w:t>. That is, a function denoted by</w:t>
      </w:r>
    </w:p>
    <w:p w:rsidR="00B97CFC" w:rsidRPr="0050443E" w:rsidRDefault="00B97CFC" w:rsidP="00B97CFC">
      <w:pPr>
        <w:ind w:leftChars="177" w:left="425"/>
        <w:rPr>
          <w:rFonts w:ascii="Times New Roman" w:hAnsi="Times New Roman" w:cs="Times New Roman"/>
          <w:color w:val="00B050"/>
        </w:rPr>
      </w:pPr>
      <w:r w:rsidRPr="0050443E">
        <w:rPr>
          <w:rFonts w:ascii="Times New Roman" w:hAnsi="Times New Roman" w:cs="Times New Roman" w:hint="eastAsia"/>
          <w:color w:val="00B050"/>
        </w:rPr>
        <w:t>\begin{equation}</w:t>
      </w:r>
    </w:p>
    <w:p w:rsidR="00B97CFC" w:rsidRDefault="00B97CFC" w:rsidP="00B97CFC">
      <w:pPr>
        <w:ind w:leftChars="177" w:left="425"/>
        <w:rPr>
          <w:rFonts w:ascii="Times New Roman" w:hAnsi="Times New Roman" w:cs="Times New Roman"/>
          <w:color w:val="00B050"/>
        </w:rPr>
      </w:pPr>
      <w:r w:rsidRPr="0050443E">
        <w:rPr>
          <w:rFonts w:ascii="Times New Roman" w:hAnsi="Times New Roman" w:cs="Times New Roman" w:hint="eastAsia"/>
          <w:color w:val="00B050"/>
        </w:rPr>
        <w:t>F_</w:t>
      </w:r>
      <w:proofErr w:type="gramStart"/>
      <w:r w:rsidRPr="0050443E">
        <w:rPr>
          <w:rFonts w:ascii="Times New Roman" w:hAnsi="Times New Roman" w:cs="Times New Roman" w:hint="eastAsia"/>
          <w:color w:val="00B050"/>
        </w:rPr>
        <w:t>1(</w:t>
      </w:r>
      <w:proofErr w:type="gramEnd"/>
      <w:r w:rsidRPr="0050443E">
        <w:rPr>
          <w:rFonts w:ascii="Times New Roman" w:hAnsi="Times New Roman" w:cs="Times New Roman" w:hint="eastAsia"/>
          <w:color w:val="00B050"/>
        </w:rPr>
        <w:t>w_{</w:t>
      </w:r>
      <w:proofErr w:type="spellStart"/>
      <w:r w:rsidRPr="0050443E">
        <w:rPr>
          <w:rFonts w:ascii="Times New Roman" w:hAnsi="Times New Roman" w:cs="Times New Roman" w:hint="eastAsia"/>
          <w:color w:val="00B050"/>
        </w:rPr>
        <w:t>k,n</w:t>
      </w:r>
      <w:proofErr w:type="spellEnd"/>
      <w:r w:rsidRPr="0050443E">
        <w:rPr>
          <w:rFonts w:ascii="Times New Roman" w:hAnsi="Times New Roman" w:cs="Times New Roman" w:hint="eastAsia"/>
          <w:color w:val="00B050"/>
        </w:rPr>
        <w:t>}) = 2^{2n-2}\</w:t>
      </w:r>
      <w:proofErr w:type="spellStart"/>
      <w:r w:rsidRPr="0050443E">
        <w:rPr>
          <w:rFonts w:ascii="Times New Roman" w:hAnsi="Times New Roman" w:cs="Times New Roman" w:hint="eastAsia"/>
          <w:color w:val="00B050"/>
        </w:rPr>
        <w:t>cdot</w:t>
      </w:r>
      <w:proofErr w:type="spellEnd"/>
      <w:r w:rsidRPr="0050443E">
        <w:rPr>
          <w:rFonts w:ascii="Times New Roman" w:hAnsi="Times New Roman" w:cs="Times New Roman" w:hint="eastAsia"/>
          <w:color w:val="00B050"/>
        </w:rPr>
        <w:t xml:space="preserve"> \</w:t>
      </w:r>
      <w:proofErr w:type="spellStart"/>
      <w:r w:rsidRPr="0050443E">
        <w:rPr>
          <w:rFonts w:ascii="Times New Roman" w:hAnsi="Times New Roman" w:cs="Times New Roman" w:hint="eastAsia"/>
          <w:color w:val="00B050"/>
        </w:rPr>
        <w:t>frac</w:t>
      </w:r>
      <w:proofErr w:type="spellEnd"/>
      <w:r w:rsidRPr="0050443E">
        <w:rPr>
          <w:rFonts w:ascii="Times New Roman" w:hAnsi="Times New Roman" w:cs="Times New Roman" w:hint="eastAsia"/>
          <w:color w:val="00B050"/>
        </w:rPr>
        <w:t>{\partial BER_{</w:t>
      </w:r>
      <w:proofErr w:type="spellStart"/>
      <w:r w:rsidRPr="0050443E">
        <w:rPr>
          <w:rFonts w:ascii="Times New Roman" w:hAnsi="Times New Roman" w:cs="Times New Roman" w:hint="eastAsia"/>
          <w:color w:val="00B050"/>
        </w:rPr>
        <w:t>k,n</w:t>
      </w:r>
      <w:proofErr w:type="spellEnd"/>
      <w:r w:rsidRPr="0050443E">
        <w:rPr>
          <w:rFonts w:ascii="Times New Roman" w:hAnsi="Times New Roman" w:cs="Times New Roman" w:hint="eastAsia"/>
          <w:color w:val="00B050"/>
        </w:rPr>
        <w:t>}}{\partial w_{</w:t>
      </w:r>
      <w:proofErr w:type="spellStart"/>
      <w:r w:rsidRPr="0050443E">
        <w:rPr>
          <w:rFonts w:ascii="Times New Roman" w:hAnsi="Times New Roman" w:cs="Times New Roman" w:hint="eastAsia"/>
          <w:color w:val="00B050"/>
        </w:rPr>
        <w:t>k,n</w:t>
      </w:r>
      <w:proofErr w:type="spellEnd"/>
      <w:r w:rsidRPr="0050443E">
        <w:rPr>
          <w:rFonts w:ascii="Times New Roman" w:hAnsi="Times New Roman" w:cs="Times New Roman" w:hint="eastAsia"/>
          <w:color w:val="00B050"/>
        </w:rPr>
        <w:t>}} + \lam</w:t>
      </w:r>
      <w:r>
        <w:rPr>
          <w:rFonts w:ascii="Times New Roman" w:hAnsi="Times New Roman" w:cs="Times New Roman" w:hint="eastAsia"/>
          <w:color w:val="00B050"/>
        </w:rPr>
        <w:t>b</w:t>
      </w:r>
      <w:r w:rsidRPr="0050443E">
        <w:rPr>
          <w:rFonts w:ascii="Times New Roman" w:hAnsi="Times New Roman" w:cs="Times New Roman" w:hint="eastAsia"/>
          <w:color w:val="00B050"/>
        </w:rPr>
        <w:t>da,</w:t>
      </w:r>
    </w:p>
    <w:p w:rsidR="00B97CFC" w:rsidRPr="0050443E" w:rsidRDefault="00B97CFC" w:rsidP="00B97CFC">
      <w:pPr>
        <w:ind w:leftChars="177" w:left="425"/>
        <w:rPr>
          <w:rFonts w:ascii="Times New Roman" w:hAnsi="Times New Roman" w:cs="Times New Roman"/>
          <w:color w:val="00B050"/>
        </w:rPr>
      </w:pPr>
      <w:r>
        <w:rPr>
          <w:rFonts w:ascii="Times New Roman" w:hAnsi="Times New Roman" w:cs="Times New Roman" w:hint="eastAsia"/>
          <w:color w:val="00B050"/>
        </w:rPr>
        <w:t>\label{eq:f1_root}</w:t>
      </w:r>
    </w:p>
    <w:p w:rsidR="00B97CFC" w:rsidRPr="0050443E" w:rsidRDefault="00B97CFC" w:rsidP="00B97CFC">
      <w:pPr>
        <w:ind w:leftChars="177" w:left="425"/>
        <w:rPr>
          <w:rFonts w:ascii="Times New Roman" w:hAnsi="Times New Roman" w:cs="Times New Roman"/>
          <w:color w:val="00B050"/>
        </w:rPr>
      </w:pPr>
      <w:r w:rsidRPr="0050443E">
        <w:rPr>
          <w:rFonts w:ascii="Times New Roman" w:hAnsi="Times New Roman" w:cs="Times New Roman" w:hint="eastAsia"/>
          <w:color w:val="00B050"/>
        </w:rPr>
        <w:t>\end{equation}</w:t>
      </w:r>
    </w:p>
    <w:p w:rsidR="00B97CFC" w:rsidRDefault="00B97CFC" w:rsidP="00B97CFC">
      <w:pPr>
        <w:ind w:leftChars="177" w:left="425"/>
        <w:rPr>
          <w:rFonts w:ascii="Times New Roman" w:hAnsi="Times New Roman" w:cs="Times New Roman"/>
        </w:rPr>
      </w:pPr>
      <w:proofErr w:type="gramStart"/>
      <w:r>
        <w:rPr>
          <w:rFonts w:ascii="Times New Roman" w:hAnsi="Times New Roman" w:cs="Times New Roman" w:hint="eastAsia"/>
        </w:rPr>
        <w:t>is</w:t>
      </w:r>
      <w:proofErr w:type="gramEnd"/>
      <w:r>
        <w:rPr>
          <w:rFonts w:ascii="Times New Roman" w:hAnsi="Times New Roman" w:cs="Times New Roman" w:hint="eastAsia"/>
        </w:rPr>
        <w:t xml:space="preserve"> constructed</w:t>
      </w:r>
      <w:r w:rsidR="00EE5242">
        <w:rPr>
          <w:rFonts w:ascii="Times New Roman" w:hAnsi="Times New Roman" w:cs="Times New Roman" w:hint="eastAsia"/>
        </w:rPr>
        <w:t xml:space="preserve"> for each parallel pipeline with the same fixed $\lambda$</w:t>
      </w:r>
      <w:r>
        <w:rPr>
          <w:rFonts w:ascii="Times New Roman" w:hAnsi="Times New Roman" w:cs="Times New Roman" w:hint="eastAsia"/>
        </w:rPr>
        <w:t>. Then, the argument iteratively adjusts itself from any initial value to the root value,</w:t>
      </w:r>
    </w:p>
    <w:p w:rsidR="00B97CFC" w:rsidRPr="001A4A18" w:rsidRDefault="00B97CFC" w:rsidP="00B97CFC">
      <w:pPr>
        <w:ind w:leftChars="177" w:left="425"/>
        <w:rPr>
          <w:rFonts w:ascii="Times New Roman" w:hAnsi="Times New Roman" w:cs="Times New Roman"/>
          <w:color w:val="00B050"/>
        </w:rPr>
      </w:pPr>
      <w:r w:rsidRPr="001A4A18">
        <w:rPr>
          <w:rFonts w:ascii="Times New Roman" w:hAnsi="Times New Roman" w:cs="Times New Roman" w:hint="eastAsia"/>
          <w:color w:val="00B050"/>
        </w:rPr>
        <w:t>\begin{equation}</w:t>
      </w:r>
    </w:p>
    <w:p w:rsidR="00B97CFC" w:rsidRPr="001A4A18" w:rsidRDefault="00B97CFC" w:rsidP="00B97CFC">
      <w:pPr>
        <w:ind w:leftChars="177" w:left="425"/>
        <w:rPr>
          <w:rFonts w:ascii="Times New Roman" w:hAnsi="Times New Roman" w:cs="Times New Roman"/>
          <w:color w:val="00B050"/>
        </w:rPr>
      </w:pPr>
      <w:r w:rsidRPr="001A4A18">
        <w:rPr>
          <w:rFonts w:ascii="Times New Roman" w:hAnsi="Times New Roman" w:cs="Times New Roman" w:hint="eastAsia"/>
          <w:color w:val="00B050"/>
        </w:rPr>
        <w:t>w_{</w:t>
      </w:r>
      <w:proofErr w:type="spellStart"/>
      <w:r w:rsidRPr="001A4A18">
        <w:rPr>
          <w:rFonts w:ascii="Times New Roman" w:hAnsi="Times New Roman" w:cs="Times New Roman" w:hint="eastAsia"/>
          <w:color w:val="00B050"/>
        </w:rPr>
        <w:t>k,n</w:t>
      </w:r>
      <w:proofErr w:type="spellEnd"/>
      <w:r w:rsidRPr="001A4A18">
        <w:rPr>
          <w:rFonts w:ascii="Times New Roman" w:hAnsi="Times New Roman" w:cs="Times New Roman" w:hint="eastAsia"/>
          <w:color w:val="00B050"/>
        </w:rPr>
        <w:t>}^{(iter+1)} \</w:t>
      </w:r>
      <w:proofErr w:type="spellStart"/>
      <w:r w:rsidRPr="001A4A18">
        <w:rPr>
          <w:rFonts w:ascii="Times New Roman" w:hAnsi="Times New Roman" w:cs="Times New Roman" w:hint="eastAsia"/>
          <w:color w:val="00B050"/>
        </w:rPr>
        <w:t>leftarrow</w:t>
      </w:r>
      <w:proofErr w:type="spellEnd"/>
      <w:r w:rsidRPr="001A4A18">
        <w:rPr>
          <w:rFonts w:ascii="Times New Roman" w:hAnsi="Times New Roman" w:cs="Times New Roman" w:hint="eastAsia"/>
          <w:color w:val="00B050"/>
        </w:rPr>
        <w:t xml:space="preserve"> w_{</w:t>
      </w:r>
      <w:proofErr w:type="spellStart"/>
      <w:r w:rsidRPr="001A4A18">
        <w:rPr>
          <w:rFonts w:ascii="Times New Roman" w:hAnsi="Times New Roman" w:cs="Times New Roman" w:hint="eastAsia"/>
          <w:color w:val="00B050"/>
        </w:rPr>
        <w:t>k,n</w:t>
      </w:r>
      <w:proofErr w:type="spellEnd"/>
      <w:r w:rsidRPr="001A4A18">
        <w:rPr>
          <w:rFonts w:ascii="Times New Roman" w:hAnsi="Times New Roman" w:cs="Times New Roman" w:hint="eastAsia"/>
          <w:color w:val="00B050"/>
        </w:rPr>
        <w:t>}^{(</w:t>
      </w:r>
      <w:proofErr w:type="spellStart"/>
      <w:r w:rsidRPr="001A4A18">
        <w:rPr>
          <w:rFonts w:ascii="Times New Roman" w:hAnsi="Times New Roman" w:cs="Times New Roman" w:hint="eastAsia"/>
          <w:color w:val="00B050"/>
        </w:rPr>
        <w:t>iter</w:t>
      </w:r>
      <w:proofErr w:type="spellEnd"/>
      <w:r w:rsidRPr="001A4A18">
        <w:rPr>
          <w:rFonts w:ascii="Times New Roman" w:hAnsi="Times New Roman" w:cs="Times New Roman" w:hint="eastAsia"/>
          <w:color w:val="00B050"/>
        </w:rPr>
        <w:t>)} - \alpha_1 \</w:t>
      </w:r>
      <w:proofErr w:type="spellStart"/>
      <w:r w:rsidRPr="001A4A18">
        <w:rPr>
          <w:rFonts w:ascii="Times New Roman" w:hAnsi="Times New Roman" w:cs="Times New Roman" w:hint="eastAsia"/>
          <w:color w:val="00B050"/>
        </w:rPr>
        <w:t>cdot</w:t>
      </w:r>
      <w:proofErr w:type="spellEnd"/>
      <w:r w:rsidRPr="001A4A18">
        <w:rPr>
          <w:rFonts w:ascii="Times New Roman" w:hAnsi="Times New Roman" w:cs="Times New Roman" w:hint="eastAsia"/>
          <w:color w:val="00B050"/>
        </w:rPr>
        <w:t xml:space="preserve"> \</w:t>
      </w:r>
      <w:proofErr w:type="spellStart"/>
      <w:r w:rsidRPr="001A4A18">
        <w:rPr>
          <w:rFonts w:ascii="Times New Roman" w:hAnsi="Times New Roman" w:cs="Times New Roman" w:hint="eastAsia"/>
          <w:color w:val="00B050"/>
        </w:rPr>
        <w:t>frac</w:t>
      </w:r>
      <w:proofErr w:type="spellEnd"/>
      <w:r w:rsidRPr="001A4A18">
        <w:rPr>
          <w:rFonts w:ascii="Times New Roman" w:hAnsi="Times New Roman" w:cs="Times New Roman" w:hint="eastAsia"/>
          <w:color w:val="00B050"/>
        </w:rPr>
        <w:t>{\Delta w \</w:t>
      </w:r>
      <w:proofErr w:type="spellStart"/>
      <w:r w:rsidRPr="001A4A18">
        <w:rPr>
          <w:rFonts w:ascii="Times New Roman" w:hAnsi="Times New Roman" w:cs="Times New Roman" w:hint="eastAsia"/>
          <w:color w:val="00B050"/>
        </w:rPr>
        <w:t>cdot</w:t>
      </w:r>
      <w:proofErr w:type="spellEnd"/>
      <w:r w:rsidRPr="001A4A18">
        <w:rPr>
          <w:rFonts w:ascii="Times New Roman" w:hAnsi="Times New Roman" w:cs="Times New Roman" w:hint="eastAsia"/>
          <w:color w:val="00B050"/>
        </w:rPr>
        <w:t xml:space="preserve"> F_1(w_{</w:t>
      </w:r>
      <w:proofErr w:type="spellStart"/>
      <w:r w:rsidRPr="001A4A18">
        <w:rPr>
          <w:rFonts w:ascii="Times New Roman" w:hAnsi="Times New Roman" w:cs="Times New Roman" w:hint="eastAsia"/>
          <w:color w:val="00B050"/>
        </w:rPr>
        <w:t>k,n</w:t>
      </w:r>
      <w:proofErr w:type="spellEnd"/>
      <w:r w:rsidRPr="001A4A18">
        <w:rPr>
          <w:rFonts w:ascii="Times New Roman" w:hAnsi="Times New Roman" w:cs="Times New Roman" w:hint="eastAsia"/>
          <w:color w:val="00B050"/>
        </w:rPr>
        <w:t>}^{(</w:t>
      </w:r>
      <w:proofErr w:type="spellStart"/>
      <w:r w:rsidRPr="001A4A18">
        <w:rPr>
          <w:rFonts w:ascii="Times New Roman" w:hAnsi="Times New Roman" w:cs="Times New Roman" w:hint="eastAsia"/>
          <w:color w:val="00B050"/>
        </w:rPr>
        <w:t>iter</w:t>
      </w:r>
      <w:proofErr w:type="spellEnd"/>
      <w:r w:rsidRPr="001A4A18">
        <w:rPr>
          <w:rFonts w:ascii="Times New Roman" w:hAnsi="Times New Roman" w:cs="Times New Roman" w:hint="eastAsia"/>
          <w:color w:val="00B050"/>
        </w:rPr>
        <w:t>)})}{ F_1(w_{</w:t>
      </w:r>
      <w:proofErr w:type="spellStart"/>
      <w:r w:rsidRPr="001A4A18">
        <w:rPr>
          <w:rFonts w:ascii="Times New Roman" w:hAnsi="Times New Roman" w:cs="Times New Roman" w:hint="eastAsia"/>
          <w:color w:val="00B050"/>
        </w:rPr>
        <w:t>k,n</w:t>
      </w:r>
      <w:proofErr w:type="spellEnd"/>
      <w:r w:rsidRPr="001A4A18">
        <w:rPr>
          <w:rFonts w:ascii="Times New Roman" w:hAnsi="Times New Roman" w:cs="Times New Roman" w:hint="eastAsia"/>
          <w:color w:val="00B050"/>
        </w:rPr>
        <w:t>}^{(</w:t>
      </w:r>
      <w:proofErr w:type="spellStart"/>
      <w:r w:rsidRPr="001A4A18">
        <w:rPr>
          <w:rFonts w:ascii="Times New Roman" w:hAnsi="Times New Roman" w:cs="Times New Roman" w:hint="eastAsia"/>
          <w:color w:val="00B050"/>
        </w:rPr>
        <w:t>iter</w:t>
      </w:r>
      <w:proofErr w:type="spellEnd"/>
      <w:r w:rsidRPr="001A4A18">
        <w:rPr>
          <w:rFonts w:ascii="Times New Roman" w:hAnsi="Times New Roman" w:cs="Times New Roman" w:hint="eastAsia"/>
          <w:color w:val="00B050"/>
        </w:rPr>
        <w:t>)}+\Delta w) - F_1(w_{</w:t>
      </w:r>
      <w:proofErr w:type="spellStart"/>
      <w:r w:rsidRPr="001A4A18">
        <w:rPr>
          <w:rFonts w:ascii="Times New Roman" w:hAnsi="Times New Roman" w:cs="Times New Roman" w:hint="eastAsia"/>
          <w:color w:val="00B050"/>
        </w:rPr>
        <w:t>k,n</w:t>
      </w:r>
      <w:proofErr w:type="spellEnd"/>
      <w:r w:rsidRPr="001A4A18">
        <w:rPr>
          <w:rFonts w:ascii="Times New Roman" w:hAnsi="Times New Roman" w:cs="Times New Roman" w:hint="eastAsia"/>
          <w:color w:val="00B050"/>
        </w:rPr>
        <w:t>}^{(</w:t>
      </w:r>
      <w:proofErr w:type="spellStart"/>
      <w:r w:rsidRPr="001A4A18">
        <w:rPr>
          <w:rFonts w:ascii="Times New Roman" w:hAnsi="Times New Roman" w:cs="Times New Roman" w:hint="eastAsia"/>
          <w:color w:val="00B050"/>
        </w:rPr>
        <w:t>iter</w:t>
      </w:r>
      <w:proofErr w:type="spellEnd"/>
      <w:r w:rsidRPr="001A4A18">
        <w:rPr>
          <w:rFonts w:ascii="Times New Roman" w:hAnsi="Times New Roman" w:cs="Times New Roman" w:hint="eastAsia"/>
          <w:color w:val="00B050"/>
        </w:rPr>
        <w:t>)})},</w:t>
      </w:r>
    </w:p>
    <w:p w:rsidR="00B97CFC" w:rsidRPr="001A4A18" w:rsidRDefault="00B97CFC" w:rsidP="00B97CFC">
      <w:pPr>
        <w:ind w:leftChars="177" w:left="425"/>
        <w:rPr>
          <w:rFonts w:ascii="Times New Roman" w:hAnsi="Times New Roman" w:cs="Times New Roman"/>
          <w:color w:val="00B050"/>
        </w:rPr>
      </w:pPr>
      <w:r w:rsidRPr="001A4A18">
        <w:rPr>
          <w:rFonts w:ascii="Times New Roman" w:hAnsi="Times New Roman" w:cs="Times New Roman" w:hint="eastAsia"/>
          <w:color w:val="00B050"/>
        </w:rPr>
        <w:t>\label{</w:t>
      </w:r>
      <w:proofErr w:type="spellStart"/>
      <w:r w:rsidRPr="001A4A18">
        <w:rPr>
          <w:rFonts w:ascii="Times New Roman" w:hAnsi="Times New Roman" w:cs="Times New Roman" w:hint="eastAsia"/>
          <w:color w:val="00B050"/>
        </w:rPr>
        <w:t>eq:iter_w_kn</w:t>
      </w:r>
      <w:proofErr w:type="spellEnd"/>
      <w:r w:rsidRPr="001A4A18">
        <w:rPr>
          <w:rFonts w:ascii="Times New Roman" w:hAnsi="Times New Roman" w:cs="Times New Roman" w:hint="eastAsia"/>
          <w:color w:val="00B050"/>
        </w:rPr>
        <w:t>}</w:t>
      </w:r>
    </w:p>
    <w:p w:rsidR="00B97CFC" w:rsidRPr="001A4A18" w:rsidRDefault="00B97CFC" w:rsidP="00B97CFC">
      <w:pPr>
        <w:ind w:leftChars="177" w:left="425"/>
        <w:rPr>
          <w:rFonts w:ascii="Times New Roman" w:hAnsi="Times New Roman" w:cs="Times New Roman"/>
          <w:color w:val="00B050"/>
        </w:rPr>
      </w:pPr>
      <w:r w:rsidRPr="001A4A18">
        <w:rPr>
          <w:rFonts w:ascii="Times New Roman" w:hAnsi="Times New Roman" w:cs="Times New Roman" w:hint="eastAsia"/>
          <w:color w:val="00B050"/>
        </w:rPr>
        <w:t>\end{equation}</w:t>
      </w:r>
    </w:p>
    <w:p w:rsidR="00DA37FE" w:rsidRDefault="00B97CFC" w:rsidP="00B97CFC">
      <w:pPr>
        <w:ind w:leftChars="177" w:left="425"/>
        <w:rPr>
          <w:rFonts w:ascii="Times New Roman" w:hAnsi="Times New Roman" w:cs="Times New Roman"/>
        </w:rPr>
      </w:pPr>
      <w:r>
        <w:rPr>
          <w:rFonts w:ascii="Times New Roman" w:hAnsi="Times New Roman" w:cs="Times New Roman" w:hint="eastAsia"/>
        </w:rPr>
        <w:t xml:space="preserve">where </w:t>
      </w:r>
      <w:r w:rsidR="00CC174F">
        <w:rPr>
          <w:rFonts w:ascii="Times New Roman" w:hAnsi="Times New Roman" w:cs="Times New Roman" w:hint="eastAsia"/>
        </w:rPr>
        <w:t>$\alpha_1</w:t>
      </w:r>
      <w:r w:rsidR="00A61123">
        <w:rPr>
          <w:rFonts w:ascii="Times New Roman" w:hAnsi="Times New Roman" w:cs="Times New Roman" w:hint="eastAsia"/>
        </w:rPr>
        <w:t>$</w:t>
      </w:r>
      <w:r w:rsidR="00CC174F">
        <w:rPr>
          <w:rFonts w:ascii="Times New Roman" w:hAnsi="Times New Roman" w:cs="Times New Roman" w:hint="eastAsia"/>
        </w:rPr>
        <w:t xml:space="preserve"> is the convergent rate of this approach,</w:t>
      </w:r>
      <w:r w:rsidR="008E7CFD">
        <w:rPr>
          <w:rFonts w:ascii="Times New Roman" w:hAnsi="Times New Roman" w:cs="Times New Roman" w:hint="eastAsia"/>
        </w:rPr>
        <w:t xml:space="preserve"> </w:t>
      </w:r>
      <w:r>
        <w:rPr>
          <w:rFonts w:ascii="Times New Roman" w:hAnsi="Times New Roman" w:cs="Times New Roman" w:hint="eastAsia"/>
        </w:rPr>
        <w:t>$\Delta w$ is a small shift on $w_{</w:t>
      </w:r>
      <w:proofErr w:type="spellStart"/>
      <w:r>
        <w:rPr>
          <w:rFonts w:ascii="Times New Roman" w:hAnsi="Times New Roman" w:cs="Times New Roman" w:hint="eastAsia"/>
        </w:rPr>
        <w:t>k,n</w:t>
      </w:r>
      <w:proofErr w:type="spellEnd"/>
      <w:r>
        <w:rPr>
          <w:rFonts w:ascii="Times New Roman" w:hAnsi="Times New Roman" w:cs="Times New Roman" w:hint="eastAsia"/>
        </w:rPr>
        <w:t>}$, and the $w_{</w:t>
      </w:r>
      <w:proofErr w:type="spellStart"/>
      <w:r>
        <w:rPr>
          <w:rFonts w:ascii="Times New Roman" w:hAnsi="Times New Roman" w:cs="Times New Roman" w:hint="eastAsia"/>
        </w:rPr>
        <w:t>k,n</w:t>
      </w:r>
      <w:proofErr w:type="spellEnd"/>
      <w:r>
        <w:rPr>
          <w:rFonts w:ascii="Times New Roman" w:hAnsi="Times New Roman" w:cs="Times New Roman" w:hint="eastAsia"/>
        </w:rPr>
        <w:t>}^{(</w:t>
      </w:r>
      <w:proofErr w:type="spellStart"/>
      <w:r>
        <w:rPr>
          <w:rFonts w:ascii="Times New Roman" w:hAnsi="Times New Roman" w:cs="Times New Roman" w:hint="eastAsia"/>
        </w:rPr>
        <w:t>iter</w:t>
      </w:r>
      <w:proofErr w:type="spellEnd"/>
      <w:r>
        <w:rPr>
          <w:rFonts w:ascii="Times New Roman" w:hAnsi="Times New Roman" w:cs="Times New Roman" w:hint="eastAsia"/>
        </w:rPr>
        <w:t>)}$ keeps updating itself until it converges to the root of (\ref{eq:f1_root}).</w:t>
      </w:r>
      <w:r w:rsidR="002B06F5">
        <w:rPr>
          <w:rFonts w:ascii="Times New Roman" w:hAnsi="Times New Roman" w:cs="Times New Roman" w:hint="eastAsia"/>
        </w:rPr>
        <w:t xml:space="preserve"> After the all roots $\</w:t>
      </w:r>
      <w:proofErr w:type="spellStart"/>
      <w:proofErr w:type="gramStart"/>
      <w:r w:rsidR="002B06F5">
        <w:rPr>
          <w:rFonts w:ascii="Times New Roman" w:hAnsi="Times New Roman" w:cs="Times New Roman" w:hint="eastAsia"/>
        </w:rPr>
        <w:t>textbf</w:t>
      </w:r>
      <w:proofErr w:type="spellEnd"/>
      <w:r w:rsidR="002B06F5">
        <w:rPr>
          <w:rFonts w:ascii="Times New Roman" w:hAnsi="Times New Roman" w:cs="Times New Roman" w:hint="eastAsia"/>
        </w:rPr>
        <w:t>{</w:t>
      </w:r>
      <w:proofErr w:type="gramEnd"/>
      <w:r w:rsidR="002B06F5">
        <w:rPr>
          <w:rFonts w:ascii="Times New Roman" w:hAnsi="Times New Roman" w:cs="Times New Roman" w:hint="eastAsia"/>
        </w:rPr>
        <w:t>w}_k$ are solved</w:t>
      </w:r>
      <w:r w:rsidR="00EE5242">
        <w:rPr>
          <w:rFonts w:ascii="Times New Roman" w:hAnsi="Times New Roman" w:cs="Times New Roman" w:hint="eastAsia"/>
        </w:rPr>
        <w:t xml:space="preserve"> independently from $m$ parallel pipelines</w:t>
      </w:r>
      <w:r w:rsidR="002B06F5">
        <w:rPr>
          <w:rFonts w:ascii="Times New Roman" w:hAnsi="Times New Roman" w:cs="Times New Roman" w:hint="eastAsia"/>
        </w:rPr>
        <w:t>, ( $\</w:t>
      </w:r>
      <w:proofErr w:type="spellStart"/>
      <w:r w:rsidR="002B06F5">
        <w:rPr>
          <w:rFonts w:ascii="Times New Roman" w:hAnsi="Times New Roman" w:cs="Times New Roman" w:hint="eastAsia"/>
        </w:rPr>
        <w:t>textbf</w:t>
      </w:r>
      <w:proofErr w:type="spellEnd"/>
      <w:r w:rsidR="002B06F5">
        <w:rPr>
          <w:rFonts w:ascii="Times New Roman" w:hAnsi="Times New Roman" w:cs="Times New Roman" w:hint="eastAsia"/>
        </w:rPr>
        <w:t>{w}_k$, $\lambda$) is transmitted to the next part.</w:t>
      </w:r>
    </w:p>
    <w:p w:rsidR="001323AE" w:rsidRPr="002B06F5" w:rsidRDefault="001323AE" w:rsidP="00960301">
      <w:pPr>
        <w:rPr>
          <w:rFonts w:ascii="Times New Roman" w:hAnsi="Times New Roman" w:cs="Times New Roman"/>
        </w:rPr>
      </w:pPr>
    </w:p>
    <w:p w:rsidR="00053E3F" w:rsidRDefault="001323AE" w:rsidP="00960301">
      <w:pPr>
        <w:rPr>
          <w:rFonts w:ascii="Times New Roman" w:eastAsia="標楷體" w:hAnsi="Times New Roman" w:cs="Times New Roman"/>
          <w:color w:val="7030A0"/>
        </w:rPr>
      </w:pPr>
      <w:r>
        <w:rPr>
          <w:rFonts w:ascii="Times New Roman" w:eastAsia="標楷體" w:hAnsi="Times New Roman" w:cs="Times New Roman" w:hint="eastAsia"/>
        </w:rPr>
        <w:t xml:space="preserve">    </w:t>
      </w:r>
      <w:r w:rsidRPr="001323AE">
        <w:rPr>
          <w:rFonts w:ascii="Times New Roman" w:eastAsia="標楷體" w:hAnsi="Times New Roman" w:cs="Times New Roman"/>
          <w:color w:val="7030A0"/>
        </w:rPr>
        <w:t>\item \</w:t>
      </w:r>
      <w:proofErr w:type="spellStart"/>
      <w:r w:rsidRPr="001323AE">
        <w:rPr>
          <w:rFonts w:ascii="Times New Roman" w:eastAsia="標楷體" w:hAnsi="Times New Roman" w:cs="Times New Roman"/>
          <w:color w:val="7030A0"/>
        </w:rPr>
        <w:t>texttt</w:t>
      </w:r>
      <w:proofErr w:type="spellEnd"/>
      <w:r w:rsidRPr="001323AE">
        <w:rPr>
          <w:rFonts w:ascii="Times New Roman" w:eastAsia="標楷體" w:hAnsi="Times New Roman" w:cs="Times New Roman"/>
          <w:color w:val="7030A0"/>
        </w:rPr>
        <w:t>{</w:t>
      </w:r>
      <w:r w:rsidR="00A538E9">
        <w:rPr>
          <w:rFonts w:ascii="Times New Roman" w:eastAsia="標楷體" w:hAnsi="Times New Roman" w:cs="Times New Roman" w:hint="eastAsia"/>
          <w:color w:val="7030A0"/>
        </w:rPr>
        <w:t>fix $</w:t>
      </w:r>
      <w:r w:rsidR="00EE5242">
        <w:rPr>
          <w:rFonts w:ascii="Times New Roman" w:eastAsia="標楷體" w:hAnsi="Times New Roman" w:cs="Times New Roman" w:hint="eastAsia"/>
          <w:color w:val="7030A0"/>
        </w:rPr>
        <w:t>\</w:t>
      </w:r>
      <w:proofErr w:type="spellStart"/>
      <w:proofErr w:type="gramStart"/>
      <w:r w:rsidR="00EE5242">
        <w:rPr>
          <w:rFonts w:ascii="Times New Roman" w:eastAsia="標楷體" w:hAnsi="Times New Roman" w:cs="Times New Roman" w:hint="eastAsia"/>
          <w:color w:val="7030A0"/>
        </w:rPr>
        <w:t>textbf</w:t>
      </w:r>
      <w:proofErr w:type="spellEnd"/>
      <w:r w:rsidR="00EE5242">
        <w:rPr>
          <w:rFonts w:ascii="Times New Roman" w:eastAsia="標楷體" w:hAnsi="Times New Roman" w:cs="Times New Roman" w:hint="eastAsia"/>
          <w:color w:val="7030A0"/>
        </w:rPr>
        <w:t>{</w:t>
      </w:r>
      <w:proofErr w:type="gramEnd"/>
      <w:r w:rsidR="00A538E9">
        <w:rPr>
          <w:rFonts w:ascii="Times New Roman" w:eastAsia="標楷體" w:hAnsi="Times New Roman" w:cs="Times New Roman" w:hint="eastAsia"/>
          <w:color w:val="7030A0"/>
        </w:rPr>
        <w:t>w</w:t>
      </w:r>
      <w:r w:rsidR="00EE5242">
        <w:rPr>
          <w:rFonts w:ascii="Times New Roman" w:eastAsia="標楷體" w:hAnsi="Times New Roman" w:cs="Times New Roman" w:hint="eastAsia"/>
          <w:color w:val="7030A0"/>
        </w:rPr>
        <w:t>}</w:t>
      </w:r>
      <w:r w:rsidR="00A538E9">
        <w:rPr>
          <w:rFonts w:ascii="Times New Roman" w:eastAsia="標楷體" w:hAnsi="Times New Roman" w:cs="Times New Roman" w:hint="eastAsia"/>
          <w:color w:val="7030A0"/>
        </w:rPr>
        <w:t xml:space="preserve">_{k}$ and </w:t>
      </w:r>
      <w:r w:rsidR="00F30650">
        <w:rPr>
          <w:rFonts w:ascii="Times New Roman" w:eastAsia="標楷體" w:hAnsi="Times New Roman" w:cs="Times New Roman" w:hint="eastAsia"/>
          <w:color w:val="7030A0"/>
        </w:rPr>
        <w:t>update</w:t>
      </w:r>
      <w:r w:rsidR="00A538E9">
        <w:rPr>
          <w:rFonts w:ascii="Times New Roman" w:eastAsia="標楷體" w:hAnsi="Times New Roman" w:cs="Times New Roman" w:hint="eastAsia"/>
          <w:color w:val="7030A0"/>
        </w:rPr>
        <w:t xml:space="preserve"> $\lambda$</w:t>
      </w:r>
      <w:r w:rsidRPr="001323AE">
        <w:rPr>
          <w:rFonts w:ascii="Times New Roman" w:eastAsia="標楷體" w:hAnsi="Times New Roman" w:cs="Times New Roman"/>
          <w:color w:val="7030A0"/>
        </w:rPr>
        <w:t>:}\\</w:t>
      </w:r>
      <w:r w:rsidRPr="001323AE">
        <w:rPr>
          <w:rFonts w:ascii="Times New Roman" w:eastAsia="標楷體" w:hAnsi="Times New Roman" w:cs="Times New Roman" w:hint="eastAsia"/>
          <w:color w:val="7030A0"/>
        </w:rPr>
        <w:t xml:space="preserve"> </w:t>
      </w:r>
    </w:p>
    <w:p w:rsidR="001323AE" w:rsidRDefault="00053E3F" w:rsidP="00730043">
      <w:pPr>
        <w:ind w:leftChars="177" w:left="425"/>
        <w:rPr>
          <w:rFonts w:ascii="Times New Roman" w:eastAsia="標楷體" w:hAnsi="Times New Roman" w:cs="Times New Roman"/>
        </w:rPr>
      </w:pPr>
      <w:r>
        <w:rPr>
          <w:rFonts w:ascii="Times New Roman" w:eastAsia="標楷體" w:hAnsi="Times New Roman" w:cs="Times New Roman" w:hint="eastAsia"/>
        </w:rPr>
        <w:t>After $\</w:t>
      </w:r>
      <w:proofErr w:type="spellStart"/>
      <w:proofErr w:type="gramStart"/>
      <w:r>
        <w:rPr>
          <w:rFonts w:ascii="Times New Roman" w:eastAsia="標楷體" w:hAnsi="Times New Roman" w:cs="Times New Roman" w:hint="eastAsia"/>
        </w:rPr>
        <w:t>textbf</w:t>
      </w:r>
      <w:proofErr w:type="spellEnd"/>
      <w:r>
        <w:rPr>
          <w:rFonts w:ascii="Times New Roman" w:eastAsia="標楷體" w:hAnsi="Times New Roman" w:cs="Times New Roman" w:hint="eastAsia"/>
        </w:rPr>
        <w:t>{</w:t>
      </w:r>
      <w:proofErr w:type="gramEnd"/>
      <w:r>
        <w:rPr>
          <w:rFonts w:ascii="Times New Roman" w:eastAsia="標楷體" w:hAnsi="Times New Roman" w:cs="Times New Roman" w:hint="eastAsia"/>
        </w:rPr>
        <w:t>w}</w:t>
      </w:r>
      <w:r w:rsidR="002B06F5">
        <w:rPr>
          <w:rFonts w:ascii="Times New Roman" w:eastAsia="標楷體" w:hAnsi="Times New Roman" w:cs="Times New Roman" w:hint="eastAsia"/>
        </w:rPr>
        <w:t>_k</w:t>
      </w:r>
      <w:r>
        <w:rPr>
          <w:rFonts w:ascii="Times New Roman" w:eastAsia="標楷體" w:hAnsi="Times New Roman" w:cs="Times New Roman" w:hint="eastAsia"/>
        </w:rPr>
        <w:t xml:space="preserve">$ are all updated, this part </w:t>
      </w:r>
      <w:r w:rsidR="002A43B1">
        <w:rPr>
          <w:rFonts w:ascii="Times New Roman" w:eastAsia="標楷體" w:hAnsi="Times New Roman" w:cs="Times New Roman" w:hint="eastAsia"/>
        </w:rPr>
        <w:t xml:space="preserve">is mainly </w:t>
      </w:r>
      <w:r>
        <w:rPr>
          <w:rFonts w:ascii="Times New Roman" w:eastAsia="標楷體" w:hAnsi="Times New Roman" w:cs="Times New Roman" w:hint="eastAsia"/>
        </w:rPr>
        <w:t xml:space="preserve">to check whether the problem is solved and to update $\lambda$ based on newton's method. </w:t>
      </w:r>
      <w:r w:rsidR="002A43B1">
        <w:rPr>
          <w:rFonts w:ascii="Times New Roman" w:eastAsia="標楷體" w:hAnsi="Times New Roman" w:cs="Times New Roman" w:hint="eastAsia"/>
        </w:rPr>
        <w:t xml:space="preserve">Because </w:t>
      </w:r>
      <w:r>
        <w:rPr>
          <w:rFonts w:ascii="Times New Roman" w:eastAsia="標楷體" w:hAnsi="Times New Roman" w:cs="Times New Roman" w:hint="eastAsia"/>
        </w:rPr>
        <w:t>the roots $\</w:t>
      </w:r>
      <w:proofErr w:type="spellStart"/>
      <w:proofErr w:type="gramStart"/>
      <w:r>
        <w:rPr>
          <w:rFonts w:ascii="Times New Roman" w:eastAsia="標楷體" w:hAnsi="Times New Roman" w:cs="Times New Roman" w:hint="eastAsia"/>
        </w:rPr>
        <w:t>textbf</w:t>
      </w:r>
      <w:proofErr w:type="spellEnd"/>
      <w:r>
        <w:rPr>
          <w:rFonts w:ascii="Times New Roman" w:eastAsia="標楷體" w:hAnsi="Times New Roman" w:cs="Times New Roman" w:hint="eastAsia"/>
        </w:rPr>
        <w:t>{</w:t>
      </w:r>
      <w:proofErr w:type="gramEnd"/>
      <w:r>
        <w:rPr>
          <w:rFonts w:ascii="Times New Roman" w:eastAsia="標楷體" w:hAnsi="Times New Roman" w:cs="Times New Roman" w:hint="eastAsia"/>
        </w:rPr>
        <w:t>w}</w:t>
      </w:r>
      <w:r w:rsidR="002B06F5">
        <w:rPr>
          <w:rFonts w:ascii="Times New Roman" w:eastAsia="標楷體" w:hAnsi="Times New Roman" w:cs="Times New Roman" w:hint="eastAsia"/>
        </w:rPr>
        <w:t>_k</w:t>
      </w:r>
      <w:r>
        <w:rPr>
          <w:rFonts w:ascii="Times New Roman" w:eastAsia="標楷體" w:hAnsi="Times New Roman" w:cs="Times New Roman" w:hint="eastAsia"/>
        </w:rPr>
        <w:t xml:space="preserve">$ </w:t>
      </w:r>
      <w:r w:rsidR="002A43B1">
        <w:rPr>
          <w:rFonts w:ascii="Times New Roman" w:eastAsia="標楷體" w:hAnsi="Times New Roman" w:cs="Times New Roman" w:hint="eastAsia"/>
        </w:rPr>
        <w:t xml:space="preserve">solved in the first part </w:t>
      </w:r>
      <w:r>
        <w:rPr>
          <w:rFonts w:ascii="Times New Roman" w:eastAsia="標楷體" w:hAnsi="Times New Roman" w:cs="Times New Roman" w:hint="eastAsia"/>
        </w:rPr>
        <w:t xml:space="preserve">must </w:t>
      </w:r>
      <w:r w:rsidR="002A43B1">
        <w:rPr>
          <w:rFonts w:ascii="Times New Roman" w:eastAsia="標楷體" w:hAnsi="Times New Roman" w:cs="Times New Roman" w:hint="eastAsia"/>
        </w:rPr>
        <w:t xml:space="preserve">satisfy </w:t>
      </w:r>
      <w:r>
        <w:rPr>
          <w:rFonts w:ascii="Times New Roman" w:eastAsia="標楷體" w:hAnsi="Times New Roman" w:cs="Times New Roman" w:hint="eastAsia"/>
        </w:rPr>
        <w:t>the second equation of (\ref{</w:t>
      </w:r>
      <w:proofErr w:type="spellStart"/>
      <w:r>
        <w:rPr>
          <w:rFonts w:ascii="Times New Roman" w:eastAsia="標楷體" w:hAnsi="Times New Roman" w:cs="Times New Roman" w:hint="eastAsia"/>
        </w:rPr>
        <w:t>e</w:t>
      </w:r>
      <w:r w:rsidR="00695E1E">
        <w:rPr>
          <w:rFonts w:ascii="Times New Roman" w:eastAsia="標楷體" w:hAnsi="Times New Roman" w:cs="Times New Roman" w:hint="eastAsia"/>
        </w:rPr>
        <w:t>q:uep_la</w:t>
      </w:r>
      <w:r>
        <w:rPr>
          <w:rFonts w:ascii="Times New Roman" w:eastAsia="標楷體" w:hAnsi="Times New Roman" w:cs="Times New Roman" w:hint="eastAsia"/>
        </w:rPr>
        <w:t>grange_derivative</w:t>
      </w:r>
      <w:proofErr w:type="spellEnd"/>
      <w:r>
        <w:rPr>
          <w:rFonts w:ascii="Times New Roman" w:eastAsia="標楷體" w:hAnsi="Times New Roman" w:cs="Times New Roman" w:hint="eastAsia"/>
        </w:rPr>
        <w:t>}), only the first equation should be checked in this part. Set another function as</w:t>
      </w:r>
    </w:p>
    <w:p w:rsidR="00053E3F" w:rsidRPr="00730043" w:rsidRDefault="00053E3F" w:rsidP="00730043">
      <w:pPr>
        <w:ind w:leftChars="177" w:left="425"/>
        <w:rPr>
          <w:rFonts w:ascii="Times New Roman" w:eastAsia="標楷體" w:hAnsi="Times New Roman" w:cs="Times New Roman"/>
          <w:color w:val="00B050"/>
        </w:rPr>
      </w:pPr>
      <w:r w:rsidRPr="00730043">
        <w:rPr>
          <w:rFonts w:ascii="Times New Roman" w:eastAsia="標楷體" w:hAnsi="Times New Roman" w:cs="Times New Roman" w:hint="eastAsia"/>
          <w:color w:val="00B050"/>
        </w:rPr>
        <w:t>\begin{equation}</w:t>
      </w:r>
    </w:p>
    <w:p w:rsidR="001A4A18" w:rsidRPr="00730043" w:rsidRDefault="00053E3F" w:rsidP="00730043">
      <w:pPr>
        <w:ind w:leftChars="177" w:left="425"/>
        <w:rPr>
          <w:rFonts w:ascii="Times New Roman" w:eastAsia="標楷體" w:hAnsi="Times New Roman" w:cs="Times New Roman"/>
          <w:color w:val="00B050"/>
        </w:rPr>
      </w:pPr>
      <w:r w:rsidRPr="00730043">
        <w:rPr>
          <w:rFonts w:ascii="Times New Roman" w:eastAsia="標楷體" w:hAnsi="Times New Roman" w:cs="Times New Roman" w:hint="eastAsia"/>
          <w:color w:val="00B050"/>
        </w:rPr>
        <w:t>F_</w:t>
      </w:r>
      <w:proofErr w:type="gramStart"/>
      <w:r w:rsidRPr="00730043">
        <w:rPr>
          <w:rFonts w:ascii="Times New Roman" w:eastAsia="標楷體" w:hAnsi="Times New Roman" w:cs="Times New Roman" w:hint="eastAsia"/>
          <w:color w:val="00B050"/>
        </w:rPr>
        <w:t>2(</w:t>
      </w:r>
      <w:proofErr w:type="gramEnd"/>
      <w:r w:rsidRPr="00730043">
        <w:rPr>
          <w:rFonts w:ascii="Times New Roman" w:eastAsia="標楷體" w:hAnsi="Times New Roman" w:cs="Times New Roman" w:hint="eastAsia"/>
          <w:color w:val="00B050"/>
        </w:rPr>
        <w:t>\lambda) = (\sum_{n=1}^{m}w_{</w:t>
      </w:r>
      <w:proofErr w:type="spellStart"/>
      <w:r w:rsidRPr="00730043">
        <w:rPr>
          <w:rFonts w:ascii="Times New Roman" w:eastAsia="標楷體" w:hAnsi="Times New Roman" w:cs="Times New Roman" w:hint="eastAsia"/>
          <w:color w:val="00B050"/>
        </w:rPr>
        <w:t>k,n</w:t>
      </w:r>
      <w:proofErr w:type="spellEnd"/>
      <w:r w:rsidRPr="00730043">
        <w:rPr>
          <w:rFonts w:ascii="Times New Roman" w:eastAsia="標楷體" w:hAnsi="Times New Roman" w:cs="Times New Roman" w:hint="eastAsia"/>
          <w:color w:val="00B050"/>
        </w:rPr>
        <w:t>})-m,</w:t>
      </w:r>
    </w:p>
    <w:p w:rsidR="00053E3F" w:rsidRPr="00730043" w:rsidRDefault="00053E3F" w:rsidP="00730043">
      <w:pPr>
        <w:ind w:leftChars="177" w:left="425"/>
        <w:rPr>
          <w:rFonts w:ascii="Times New Roman" w:eastAsia="標楷體" w:hAnsi="Times New Roman" w:cs="Times New Roman"/>
          <w:color w:val="00B050"/>
        </w:rPr>
      </w:pPr>
      <w:r w:rsidRPr="00730043">
        <w:rPr>
          <w:rFonts w:ascii="Times New Roman" w:eastAsia="標楷體" w:hAnsi="Times New Roman" w:cs="Times New Roman" w:hint="eastAsia"/>
          <w:color w:val="00B050"/>
        </w:rPr>
        <w:t>\end{equation}</w:t>
      </w:r>
    </w:p>
    <w:p w:rsidR="00053E3F" w:rsidRDefault="005D7393" w:rsidP="00730043">
      <w:pPr>
        <w:ind w:leftChars="177" w:left="425"/>
        <w:rPr>
          <w:rFonts w:ascii="Times New Roman" w:eastAsia="標楷體" w:hAnsi="Times New Roman" w:cs="Times New Roman"/>
        </w:rPr>
      </w:pPr>
      <w:proofErr w:type="gramStart"/>
      <w:r>
        <w:rPr>
          <w:rFonts w:ascii="Times New Roman" w:eastAsia="標楷體" w:hAnsi="Times New Roman" w:cs="Times New Roman" w:hint="eastAsia"/>
        </w:rPr>
        <w:t>where</w:t>
      </w:r>
      <w:proofErr w:type="gramEnd"/>
      <w:r>
        <w:rPr>
          <w:rFonts w:ascii="Times New Roman" w:eastAsia="標楷體" w:hAnsi="Times New Roman" w:cs="Times New Roman" w:hint="eastAsia"/>
        </w:rPr>
        <w:t xml:space="preserve"> $w_{</w:t>
      </w:r>
      <w:proofErr w:type="spellStart"/>
      <w:r>
        <w:rPr>
          <w:rFonts w:ascii="Times New Roman" w:eastAsia="標楷體" w:hAnsi="Times New Roman" w:cs="Times New Roman" w:hint="eastAsia"/>
        </w:rPr>
        <w:t>k,n</w:t>
      </w:r>
      <w:proofErr w:type="spellEnd"/>
      <w:r>
        <w:rPr>
          <w:rFonts w:ascii="Times New Roman" w:eastAsia="標楷體" w:hAnsi="Times New Roman" w:cs="Times New Roman" w:hint="eastAsia"/>
        </w:rPr>
        <w:t>}$ is the root obtained in first part, and $\lambda$ is the same value with that in the first part. If $|F_</w:t>
      </w:r>
      <w:proofErr w:type="gramStart"/>
      <w:r>
        <w:rPr>
          <w:rFonts w:ascii="Times New Roman" w:eastAsia="標楷體" w:hAnsi="Times New Roman" w:cs="Times New Roman" w:hint="eastAsia"/>
        </w:rPr>
        <w:t>2(</w:t>
      </w:r>
      <w:proofErr w:type="gramEnd"/>
      <w:r>
        <w:rPr>
          <w:rFonts w:ascii="Times New Roman" w:eastAsia="標楷體" w:hAnsi="Times New Roman" w:cs="Times New Roman" w:hint="eastAsia"/>
        </w:rPr>
        <w:t>\lambda)|$ is smaller than some assigned threshold $\epsilon$, the primal-dual iterative algorithm is suspended and the current $\</w:t>
      </w:r>
      <w:proofErr w:type="spellStart"/>
      <w:r>
        <w:rPr>
          <w:rFonts w:ascii="Times New Roman" w:eastAsia="標楷體" w:hAnsi="Times New Roman" w:cs="Times New Roman" w:hint="eastAsia"/>
        </w:rPr>
        <w:t>textbf</w:t>
      </w:r>
      <w:proofErr w:type="spellEnd"/>
      <w:r>
        <w:rPr>
          <w:rFonts w:ascii="Times New Roman" w:eastAsia="標楷體" w:hAnsi="Times New Roman" w:cs="Times New Roman" w:hint="eastAsia"/>
        </w:rPr>
        <w:t>{w}</w:t>
      </w:r>
      <w:r w:rsidR="002B06F5">
        <w:rPr>
          <w:rFonts w:ascii="Times New Roman" w:eastAsia="標楷體" w:hAnsi="Times New Roman" w:cs="Times New Roman" w:hint="eastAsia"/>
        </w:rPr>
        <w:t>_k</w:t>
      </w:r>
      <w:r>
        <w:rPr>
          <w:rFonts w:ascii="Times New Roman" w:eastAsia="標楷體" w:hAnsi="Times New Roman" w:cs="Times New Roman" w:hint="eastAsia"/>
        </w:rPr>
        <w:t xml:space="preserve">$ </w:t>
      </w:r>
      <w:r w:rsidR="00CC5775">
        <w:rPr>
          <w:rFonts w:ascii="Times New Roman" w:eastAsia="標楷體" w:hAnsi="Times New Roman" w:cs="Times New Roman" w:hint="eastAsia"/>
        </w:rPr>
        <w:t xml:space="preserve">is determined as </w:t>
      </w:r>
      <w:r>
        <w:rPr>
          <w:rFonts w:ascii="Times New Roman" w:eastAsia="標楷體" w:hAnsi="Times New Roman" w:cs="Times New Roman" w:hint="eastAsia"/>
        </w:rPr>
        <w:t>the solution $\text{w}</w:t>
      </w:r>
      <w:r w:rsidR="002B06F5">
        <w:rPr>
          <w:rFonts w:ascii="Times New Roman" w:eastAsia="標楷體" w:hAnsi="Times New Roman" w:cs="Times New Roman" w:hint="eastAsia"/>
        </w:rPr>
        <w:t>_k</w:t>
      </w:r>
      <w:r>
        <w:rPr>
          <w:rFonts w:ascii="Times New Roman" w:eastAsia="標楷體" w:hAnsi="Times New Roman" w:cs="Times New Roman" w:hint="eastAsia"/>
        </w:rPr>
        <w:t>^{\</w:t>
      </w:r>
      <w:proofErr w:type="spellStart"/>
      <w:r>
        <w:rPr>
          <w:rFonts w:ascii="Times New Roman" w:eastAsia="標楷體" w:hAnsi="Times New Roman" w:cs="Times New Roman" w:hint="eastAsia"/>
        </w:rPr>
        <w:t>ast</w:t>
      </w:r>
      <w:proofErr w:type="spellEnd"/>
      <w:r>
        <w:rPr>
          <w:rFonts w:ascii="Times New Roman" w:eastAsia="標楷體" w:hAnsi="Times New Roman" w:cs="Times New Roman" w:hint="eastAsia"/>
        </w:rPr>
        <w:t xml:space="preserve">}$. Otherwise, the algorithm updates $\lambda$ </w:t>
      </w:r>
      <w:r w:rsidR="00CC5775">
        <w:rPr>
          <w:rFonts w:ascii="Times New Roman" w:eastAsia="標楷體" w:hAnsi="Times New Roman" w:cs="Times New Roman" w:hint="eastAsia"/>
        </w:rPr>
        <w:t>once more</w:t>
      </w:r>
      <w:r>
        <w:rPr>
          <w:rFonts w:ascii="Times New Roman" w:eastAsia="標楷體" w:hAnsi="Times New Roman" w:cs="Times New Roman" w:hint="eastAsia"/>
        </w:rPr>
        <w:t xml:space="preserve"> and goes to the first part again. </w:t>
      </w:r>
      <w:r w:rsidR="002B06F5">
        <w:rPr>
          <w:rFonts w:ascii="Times New Roman" w:eastAsia="標楷體" w:hAnsi="Times New Roman" w:cs="Times New Roman" w:hint="eastAsia"/>
        </w:rPr>
        <w:t xml:space="preserve">Besides, the $\lambda$ adjustment is </w:t>
      </w:r>
    </w:p>
    <w:p w:rsidR="005D7393" w:rsidRPr="00730043" w:rsidRDefault="005D7393" w:rsidP="00730043">
      <w:pPr>
        <w:ind w:leftChars="177" w:left="425"/>
        <w:rPr>
          <w:rFonts w:ascii="Times New Roman" w:eastAsia="標楷體" w:hAnsi="Times New Roman" w:cs="Times New Roman"/>
          <w:color w:val="00B050"/>
        </w:rPr>
      </w:pPr>
      <w:r w:rsidRPr="00730043">
        <w:rPr>
          <w:rFonts w:ascii="Times New Roman" w:eastAsia="標楷體" w:hAnsi="Times New Roman" w:cs="Times New Roman" w:hint="eastAsia"/>
          <w:color w:val="00B050"/>
        </w:rPr>
        <w:t>\begin{</w:t>
      </w:r>
      <w:r w:rsidR="00770455">
        <w:rPr>
          <w:rFonts w:ascii="Times New Roman" w:eastAsia="標楷體" w:hAnsi="Times New Roman" w:cs="Times New Roman" w:hint="eastAsia"/>
          <w:color w:val="00B050"/>
        </w:rPr>
        <w:t>eq</w:t>
      </w:r>
      <w:r w:rsidRPr="00730043">
        <w:rPr>
          <w:rFonts w:ascii="Times New Roman" w:eastAsia="標楷體" w:hAnsi="Times New Roman" w:cs="Times New Roman" w:hint="eastAsia"/>
          <w:color w:val="00B050"/>
        </w:rPr>
        <w:t>u</w:t>
      </w:r>
      <w:r w:rsidR="00770455">
        <w:rPr>
          <w:rFonts w:ascii="Times New Roman" w:eastAsia="標楷體" w:hAnsi="Times New Roman" w:cs="Times New Roman" w:hint="eastAsia"/>
          <w:color w:val="00B050"/>
        </w:rPr>
        <w:t>a</w:t>
      </w:r>
      <w:r w:rsidRPr="00730043">
        <w:rPr>
          <w:rFonts w:ascii="Times New Roman" w:eastAsia="標楷體" w:hAnsi="Times New Roman" w:cs="Times New Roman" w:hint="eastAsia"/>
          <w:color w:val="00B050"/>
        </w:rPr>
        <w:t>tion}</w:t>
      </w:r>
    </w:p>
    <w:p w:rsidR="002B06F5" w:rsidRPr="00730043" w:rsidRDefault="002B06F5" w:rsidP="00730043">
      <w:pPr>
        <w:ind w:leftChars="177" w:left="425"/>
        <w:rPr>
          <w:rFonts w:ascii="Times New Roman" w:eastAsia="標楷體" w:hAnsi="Times New Roman" w:cs="Times New Roman"/>
          <w:color w:val="00B050"/>
        </w:rPr>
      </w:pPr>
      <w:r w:rsidRPr="00730043">
        <w:rPr>
          <w:rFonts w:ascii="Times New Roman" w:eastAsia="標楷體" w:hAnsi="Times New Roman" w:cs="Times New Roman" w:hint="eastAsia"/>
          <w:color w:val="00B050"/>
        </w:rPr>
        <w:t>\lambda \</w:t>
      </w:r>
      <w:proofErr w:type="spellStart"/>
      <w:r w:rsidRPr="00730043">
        <w:rPr>
          <w:rFonts w:ascii="Times New Roman" w:eastAsia="標楷體" w:hAnsi="Times New Roman" w:cs="Times New Roman" w:hint="eastAsia"/>
          <w:color w:val="00B050"/>
        </w:rPr>
        <w:t>leftarrow</w:t>
      </w:r>
      <w:proofErr w:type="spellEnd"/>
      <w:r w:rsidRPr="00730043">
        <w:rPr>
          <w:rFonts w:ascii="Times New Roman" w:eastAsia="標楷體" w:hAnsi="Times New Roman" w:cs="Times New Roman" w:hint="eastAsia"/>
          <w:color w:val="00B050"/>
        </w:rPr>
        <w:t xml:space="preserve"> \lambda - \alpha_2\</w:t>
      </w:r>
      <w:proofErr w:type="spellStart"/>
      <w:r w:rsidRPr="00730043">
        <w:rPr>
          <w:rFonts w:ascii="Times New Roman" w:eastAsia="標楷體" w:hAnsi="Times New Roman" w:cs="Times New Roman" w:hint="eastAsia"/>
          <w:color w:val="00B050"/>
        </w:rPr>
        <w:t>cdot</w:t>
      </w:r>
      <w:proofErr w:type="spellEnd"/>
      <w:r w:rsidRPr="00730043">
        <w:rPr>
          <w:rFonts w:ascii="Times New Roman" w:eastAsia="標楷體" w:hAnsi="Times New Roman" w:cs="Times New Roman" w:hint="eastAsia"/>
          <w:color w:val="00B050"/>
        </w:rPr>
        <w:t xml:space="preserve"> \</w:t>
      </w:r>
      <w:proofErr w:type="spellStart"/>
      <w:r w:rsidRPr="00730043">
        <w:rPr>
          <w:rFonts w:ascii="Times New Roman" w:eastAsia="標楷體" w:hAnsi="Times New Roman" w:cs="Times New Roman" w:hint="eastAsia"/>
          <w:color w:val="00B050"/>
        </w:rPr>
        <w:t>frac</w:t>
      </w:r>
      <w:proofErr w:type="spellEnd"/>
      <w:r w:rsidRPr="00730043">
        <w:rPr>
          <w:rFonts w:ascii="Times New Roman" w:eastAsia="標楷體" w:hAnsi="Times New Roman" w:cs="Times New Roman" w:hint="eastAsia"/>
          <w:color w:val="00B050"/>
        </w:rPr>
        <w:t>{\Delta \lambda \</w:t>
      </w:r>
      <w:proofErr w:type="spellStart"/>
      <w:r w:rsidRPr="00730043">
        <w:rPr>
          <w:rFonts w:ascii="Times New Roman" w:eastAsia="標楷體" w:hAnsi="Times New Roman" w:cs="Times New Roman" w:hint="eastAsia"/>
          <w:color w:val="00B050"/>
        </w:rPr>
        <w:t>cdot</w:t>
      </w:r>
      <w:proofErr w:type="spellEnd"/>
      <w:r w:rsidRPr="00730043">
        <w:rPr>
          <w:rFonts w:ascii="Times New Roman" w:eastAsia="標楷體" w:hAnsi="Times New Roman" w:cs="Times New Roman" w:hint="eastAsia"/>
          <w:color w:val="00B050"/>
        </w:rPr>
        <w:t xml:space="preserve"> F_</w:t>
      </w:r>
      <w:proofErr w:type="gramStart"/>
      <w:r w:rsidRPr="00730043">
        <w:rPr>
          <w:rFonts w:ascii="Times New Roman" w:eastAsia="標楷體" w:hAnsi="Times New Roman" w:cs="Times New Roman" w:hint="eastAsia"/>
          <w:color w:val="00B050"/>
        </w:rPr>
        <w:t>2(</w:t>
      </w:r>
      <w:proofErr w:type="gramEnd"/>
      <w:r w:rsidRPr="00730043">
        <w:rPr>
          <w:rFonts w:ascii="Times New Roman" w:eastAsia="標楷體" w:hAnsi="Times New Roman" w:cs="Times New Roman" w:hint="eastAsia"/>
          <w:color w:val="00B050"/>
        </w:rPr>
        <w:t>\lambda)}{ F_2(\lambda+\Delta \lambda)- F_2(\lambda)},</w:t>
      </w:r>
    </w:p>
    <w:p w:rsidR="005D7393" w:rsidRPr="00730043" w:rsidRDefault="005D7393" w:rsidP="00730043">
      <w:pPr>
        <w:ind w:leftChars="177" w:left="425"/>
        <w:rPr>
          <w:rFonts w:ascii="Times New Roman" w:eastAsia="標楷體" w:hAnsi="Times New Roman" w:cs="Times New Roman"/>
          <w:color w:val="00B050"/>
        </w:rPr>
      </w:pPr>
      <w:r w:rsidRPr="00730043">
        <w:rPr>
          <w:rFonts w:ascii="Times New Roman" w:eastAsia="標楷體" w:hAnsi="Times New Roman" w:cs="Times New Roman" w:hint="eastAsia"/>
          <w:color w:val="00B050"/>
        </w:rPr>
        <w:t>\label{</w:t>
      </w:r>
      <w:proofErr w:type="spellStart"/>
      <w:r w:rsidR="002B06F5" w:rsidRPr="00730043">
        <w:rPr>
          <w:rFonts w:ascii="Times New Roman" w:eastAsia="標楷體" w:hAnsi="Times New Roman" w:cs="Times New Roman" w:hint="eastAsia"/>
          <w:color w:val="00B050"/>
        </w:rPr>
        <w:t>eq:lambda_update</w:t>
      </w:r>
      <w:proofErr w:type="spellEnd"/>
      <w:r w:rsidRPr="00730043">
        <w:rPr>
          <w:rFonts w:ascii="Times New Roman" w:eastAsia="標楷體" w:hAnsi="Times New Roman" w:cs="Times New Roman" w:hint="eastAsia"/>
          <w:color w:val="00B050"/>
        </w:rPr>
        <w:t>}</w:t>
      </w:r>
    </w:p>
    <w:p w:rsidR="005D7393" w:rsidRPr="00730043" w:rsidRDefault="005D7393" w:rsidP="00730043">
      <w:pPr>
        <w:ind w:leftChars="177" w:left="425"/>
        <w:rPr>
          <w:rFonts w:ascii="Times New Roman" w:eastAsia="標楷體" w:hAnsi="Times New Roman" w:cs="Times New Roman"/>
          <w:color w:val="00B050"/>
        </w:rPr>
      </w:pPr>
      <w:r w:rsidRPr="00730043">
        <w:rPr>
          <w:rFonts w:ascii="Times New Roman" w:eastAsia="標楷體" w:hAnsi="Times New Roman" w:cs="Times New Roman" w:hint="eastAsia"/>
          <w:color w:val="00B050"/>
        </w:rPr>
        <w:t>\end{equation}</w:t>
      </w:r>
    </w:p>
    <w:p w:rsidR="00053E3F" w:rsidRDefault="002B06F5" w:rsidP="00730043">
      <w:pPr>
        <w:ind w:leftChars="177" w:left="425"/>
        <w:rPr>
          <w:rFonts w:ascii="Times New Roman" w:eastAsia="標楷體" w:hAnsi="Times New Roman" w:cs="Times New Roman"/>
        </w:rPr>
      </w:pPr>
      <w:proofErr w:type="gramStart"/>
      <w:r>
        <w:rPr>
          <w:rFonts w:ascii="Times New Roman" w:eastAsia="標楷體" w:hAnsi="Times New Roman" w:cs="Times New Roman" w:hint="eastAsia"/>
        </w:rPr>
        <w:t>where</w:t>
      </w:r>
      <w:proofErr w:type="gramEnd"/>
      <w:r>
        <w:rPr>
          <w:rFonts w:ascii="Times New Roman" w:eastAsia="標楷體" w:hAnsi="Times New Roman" w:cs="Times New Roman" w:hint="eastAsia"/>
        </w:rPr>
        <w:t xml:space="preserve"> </w:t>
      </w:r>
      <w:r w:rsidR="00A61123">
        <w:rPr>
          <w:rFonts w:ascii="Times New Roman" w:eastAsia="標楷體" w:hAnsi="Times New Roman" w:cs="Times New Roman" w:hint="eastAsia"/>
        </w:rPr>
        <w:t xml:space="preserve">$\alpha_2$ is the convergent rate of this algorithm, </w:t>
      </w:r>
      <w:r w:rsidR="00316085">
        <w:rPr>
          <w:rFonts w:ascii="Times New Roman" w:eastAsia="標楷體" w:hAnsi="Times New Roman" w:cs="Times New Roman" w:hint="eastAsia"/>
        </w:rPr>
        <w:t xml:space="preserve">and </w:t>
      </w:r>
      <w:r>
        <w:rPr>
          <w:rFonts w:ascii="Times New Roman" w:eastAsia="標楷體" w:hAnsi="Times New Roman" w:cs="Times New Roman" w:hint="eastAsia"/>
        </w:rPr>
        <w:t>$\Delta \lambda$ is a small shift on $\lambda$. Fig.\</w:t>
      </w:r>
      <w:proofErr w:type="gramStart"/>
      <w:r>
        <w:rPr>
          <w:rFonts w:ascii="Times New Roman" w:eastAsia="標楷體" w:hAnsi="Times New Roman" w:cs="Times New Roman" w:hint="eastAsia"/>
        </w:rPr>
        <w:t>ref{</w:t>
      </w:r>
      <w:proofErr w:type="spellStart"/>
      <w:proofErr w:type="gramEnd"/>
      <w:r>
        <w:rPr>
          <w:rFonts w:ascii="Times New Roman" w:eastAsia="標楷體" w:hAnsi="Times New Roman" w:cs="Times New Roman" w:hint="eastAsia"/>
        </w:rPr>
        <w:t>fig:flow_dual</w:t>
      </w:r>
      <w:proofErr w:type="spellEnd"/>
      <w:r>
        <w:rPr>
          <w:rFonts w:ascii="Times New Roman" w:eastAsia="標楷體" w:hAnsi="Times New Roman" w:cs="Times New Roman" w:hint="eastAsia"/>
        </w:rPr>
        <w:t>}</w:t>
      </w:r>
      <w:r w:rsidR="00057073">
        <w:rPr>
          <w:rFonts w:ascii="Times New Roman" w:eastAsia="標楷體" w:hAnsi="Times New Roman" w:cs="Times New Roman" w:hint="eastAsia"/>
        </w:rPr>
        <w:t xml:space="preserve"> shows how </w:t>
      </w:r>
      <w:r w:rsidR="00914E03">
        <w:rPr>
          <w:rFonts w:ascii="Times New Roman" w:eastAsia="標楷體" w:hAnsi="Times New Roman" w:cs="Times New Roman" w:hint="eastAsia"/>
        </w:rPr>
        <w:t xml:space="preserve">the </w:t>
      </w:r>
      <w:r w:rsidR="00057073">
        <w:rPr>
          <w:rFonts w:ascii="Times New Roman" w:eastAsia="標楷體" w:hAnsi="Times New Roman" w:cs="Times New Roman" w:hint="eastAsia"/>
        </w:rPr>
        <w:t>primal-</w:t>
      </w:r>
      <w:r w:rsidR="00692146">
        <w:rPr>
          <w:rFonts w:ascii="Times New Roman" w:eastAsia="標楷體" w:hAnsi="Times New Roman" w:cs="Times New Roman" w:hint="eastAsia"/>
        </w:rPr>
        <w:t>dual iterative algorithm work</w:t>
      </w:r>
      <w:r w:rsidR="0016478E">
        <w:rPr>
          <w:rFonts w:ascii="Times New Roman" w:eastAsia="標楷體" w:hAnsi="Times New Roman" w:cs="Times New Roman" w:hint="eastAsia"/>
        </w:rPr>
        <w:t>s</w:t>
      </w:r>
      <w:r>
        <w:rPr>
          <w:rFonts w:ascii="Times New Roman" w:eastAsia="標楷體" w:hAnsi="Times New Roman" w:cs="Times New Roman" w:hint="eastAsia"/>
        </w:rPr>
        <w:t>.</w:t>
      </w:r>
    </w:p>
    <w:p w:rsidR="00053E3F" w:rsidRPr="00730043" w:rsidRDefault="002B06F5" w:rsidP="00730043">
      <w:pPr>
        <w:ind w:leftChars="177" w:left="425"/>
        <w:rPr>
          <w:rFonts w:ascii="Times New Roman" w:eastAsia="標楷體" w:hAnsi="Times New Roman" w:cs="Times New Roman"/>
          <w:color w:val="FF0000"/>
        </w:rPr>
      </w:pPr>
      <w:r w:rsidRPr="00730043">
        <w:rPr>
          <w:rFonts w:ascii="Times New Roman" w:eastAsia="標楷體" w:hAnsi="Times New Roman" w:cs="Times New Roman" w:hint="eastAsia"/>
          <w:color w:val="FF0000"/>
        </w:rPr>
        <w:t>\begin{figure}[!</w:t>
      </w:r>
      <w:proofErr w:type="spellStart"/>
      <w:r w:rsidRPr="00730043">
        <w:rPr>
          <w:rFonts w:ascii="Times New Roman" w:eastAsia="標楷體" w:hAnsi="Times New Roman" w:cs="Times New Roman" w:hint="eastAsia"/>
          <w:color w:val="FF0000"/>
        </w:rPr>
        <w:t>htb</w:t>
      </w:r>
      <w:proofErr w:type="spellEnd"/>
      <w:r w:rsidRPr="00730043">
        <w:rPr>
          <w:rFonts w:ascii="Times New Roman" w:eastAsia="標楷體" w:hAnsi="Times New Roman" w:cs="Times New Roman" w:hint="eastAsia"/>
          <w:color w:val="FF0000"/>
        </w:rPr>
        <w:t>]</w:t>
      </w:r>
    </w:p>
    <w:p w:rsidR="002B06F5" w:rsidRPr="00730043" w:rsidRDefault="002B06F5" w:rsidP="00730043">
      <w:pPr>
        <w:ind w:leftChars="177" w:left="425"/>
        <w:rPr>
          <w:rFonts w:ascii="Times New Roman" w:eastAsia="標楷體" w:hAnsi="Times New Roman" w:cs="Times New Roman"/>
          <w:color w:val="FF0000"/>
        </w:rPr>
      </w:pPr>
      <w:r w:rsidRPr="00730043">
        <w:rPr>
          <w:rFonts w:ascii="Times New Roman" w:eastAsia="標楷體" w:hAnsi="Times New Roman" w:cs="Times New Roman" w:hint="eastAsia"/>
          <w:color w:val="FF0000"/>
        </w:rPr>
        <w:t>\centering</w:t>
      </w:r>
    </w:p>
    <w:p w:rsidR="002B06F5" w:rsidRPr="00730043" w:rsidRDefault="002B06F5" w:rsidP="00730043">
      <w:pPr>
        <w:ind w:leftChars="177" w:left="425"/>
        <w:rPr>
          <w:rFonts w:ascii="Times New Roman" w:eastAsia="標楷體" w:hAnsi="Times New Roman" w:cs="Times New Roman"/>
          <w:color w:val="FF0000"/>
        </w:rPr>
      </w:pPr>
      <w:r w:rsidRPr="00730043">
        <w:rPr>
          <w:rFonts w:ascii="Times New Roman" w:eastAsia="標楷體" w:hAnsi="Times New Roman" w:cs="Times New Roman" w:hint="eastAsia"/>
          <w:color w:val="FF0000"/>
        </w:rPr>
        <w:t>\</w:t>
      </w:r>
      <w:proofErr w:type="spellStart"/>
      <w:r w:rsidRPr="00730043">
        <w:rPr>
          <w:rFonts w:ascii="Times New Roman" w:eastAsia="標楷體" w:hAnsi="Times New Roman" w:cs="Times New Roman" w:hint="eastAsia"/>
          <w:color w:val="FF0000"/>
        </w:rPr>
        <w:t>includegraph</w:t>
      </w:r>
      <w:r w:rsidR="00730043" w:rsidRPr="00730043">
        <w:rPr>
          <w:rFonts w:ascii="Times New Roman" w:eastAsia="標楷體" w:hAnsi="Times New Roman" w:cs="Times New Roman" w:hint="eastAsia"/>
          <w:color w:val="FF0000"/>
        </w:rPr>
        <w:t>ics</w:t>
      </w:r>
      <w:proofErr w:type="spellEnd"/>
      <w:r w:rsidR="00730043" w:rsidRPr="00730043">
        <w:rPr>
          <w:rFonts w:ascii="Times New Roman" w:eastAsia="標楷體" w:hAnsi="Times New Roman" w:cs="Times New Roman" w:hint="eastAsia"/>
          <w:color w:val="FF0000"/>
        </w:rPr>
        <w:t>[width=0.8\</w:t>
      </w:r>
      <w:proofErr w:type="spellStart"/>
      <w:r w:rsidR="00730043" w:rsidRPr="00730043">
        <w:rPr>
          <w:rFonts w:ascii="Times New Roman" w:eastAsia="標楷體" w:hAnsi="Times New Roman" w:cs="Times New Roman" w:hint="eastAsia"/>
          <w:color w:val="FF0000"/>
        </w:rPr>
        <w:t>textwidth</w:t>
      </w:r>
      <w:proofErr w:type="spellEnd"/>
      <w:r w:rsidR="00730043" w:rsidRPr="00730043">
        <w:rPr>
          <w:rFonts w:ascii="Times New Roman" w:eastAsia="標楷體" w:hAnsi="Times New Roman" w:cs="Times New Roman" w:hint="eastAsia"/>
          <w:color w:val="FF0000"/>
        </w:rPr>
        <w:t>]{fig/flow_dual.pdf}</w:t>
      </w:r>
    </w:p>
    <w:p w:rsidR="002B06F5" w:rsidRPr="00730043" w:rsidRDefault="002B06F5" w:rsidP="00730043">
      <w:pPr>
        <w:ind w:leftChars="177" w:left="425"/>
        <w:rPr>
          <w:rFonts w:ascii="Times New Roman" w:eastAsia="標楷體" w:hAnsi="Times New Roman" w:cs="Times New Roman"/>
          <w:color w:val="FF0000"/>
        </w:rPr>
      </w:pPr>
      <w:r w:rsidRPr="00730043">
        <w:rPr>
          <w:rFonts w:ascii="Times New Roman" w:eastAsia="標楷體" w:hAnsi="Times New Roman" w:cs="Times New Roman" w:hint="eastAsia"/>
          <w:color w:val="FF0000"/>
        </w:rPr>
        <w:t>\caption{\label{</w:t>
      </w:r>
      <w:proofErr w:type="spellStart"/>
      <w:r w:rsidRPr="00730043">
        <w:rPr>
          <w:rFonts w:ascii="Times New Roman" w:eastAsia="標楷體" w:hAnsi="Times New Roman" w:cs="Times New Roman" w:hint="eastAsia"/>
          <w:color w:val="FF0000"/>
        </w:rPr>
        <w:t>fig:flow_dual</w:t>
      </w:r>
      <w:proofErr w:type="spellEnd"/>
      <w:r w:rsidRPr="00730043">
        <w:rPr>
          <w:rFonts w:ascii="Times New Roman" w:eastAsia="標楷體" w:hAnsi="Times New Roman" w:cs="Times New Roman" w:hint="eastAsia"/>
          <w:color w:val="FF0000"/>
        </w:rPr>
        <w:t>}</w:t>
      </w:r>
      <w:r w:rsidR="000D31C2">
        <w:rPr>
          <w:rFonts w:ascii="Times New Roman" w:eastAsia="標楷體" w:hAnsi="Times New Roman" w:cs="Times New Roman" w:hint="eastAsia"/>
          <w:color w:val="FF0000"/>
        </w:rPr>
        <w:t>A flow diagram shows how prim</w:t>
      </w:r>
      <w:r w:rsidR="00057073">
        <w:rPr>
          <w:rFonts w:ascii="Times New Roman" w:eastAsia="標楷體" w:hAnsi="Times New Roman" w:cs="Times New Roman" w:hint="eastAsia"/>
          <w:color w:val="FF0000"/>
        </w:rPr>
        <w:t>al</w:t>
      </w:r>
      <w:r w:rsidR="000D31C2">
        <w:rPr>
          <w:rFonts w:ascii="Times New Roman" w:eastAsia="標楷體" w:hAnsi="Times New Roman" w:cs="Times New Roman" w:hint="eastAsia"/>
          <w:color w:val="FF0000"/>
        </w:rPr>
        <w:t xml:space="preserve">-dual iterative algorithm solves the </w:t>
      </w:r>
      <w:r w:rsidR="00914E03">
        <w:rPr>
          <w:rFonts w:ascii="Times New Roman" w:eastAsia="標楷體" w:hAnsi="Times New Roman" w:cs="Times New Roman" w:hint="eastAsia"/>
          <w:color w:val="FF0000"/>
        </w:rPr>
        <w:t xml:space="preserve">formulated </w:t>
      </w:r>
      <w:r w:rsidR="000D31C2">
        <w:rPr>
          <w:rFonts w:ascii="Times New Roman" w:eastAsia="標楷體" w:hAnsi="Times New Roman" w:cs="Times New Roman" w:hint="eastAsia"/>
          <w:color w:val="FF0000"/>
        </w:rPr>
        <w:t>optimization problem</w:t>
      </w:r>
      <w:r w:rsidR="00914E03">
        <w:rPr>
          <w:rFonts w:ascii="Times New Roman" w:eastAsia="標楷體" w:hAnsi="Times New Roman" w:cs="Times New Roman" w:hint="eastAsia"/>
          <w:color w:val="FF0000"/>
        </w:rPr>
        <w:t xml:space="preserve"> in this chapter</w:t>
      </w:r>
      <w:r w:rsidR="000D31C2">
        <w:rPr>
          <w:rFonts w:ascii="Times New Roman" w:eastAsia="標楷體" w:hAnsi="Times New Roman" w:cs="Times New Roman" w:hint="eastAsia"/>
          <w:color w:val="FF0000"/>
        </w:rPr>
        <w:t>.</w:t>
      </w:r>
      <w:r w:rsidRPr="00730043">
        <w:rPr>
          <w:rFonts w:ascii="Times New Roman" w:eastAsia="標楷體" w:hAnsi="Times New Roman" w:cs="Times New Roman" w:hint="eastAsia"/>
          <w:color w:val="FF0000"/>
        </w:rPr>
        <w:t>}</w:t>
      </w:r>
    </w:p>
    <w:p w:rsidR="002B06F5" w:rsidRPr="00730043" w:rsidRDefault="002B06F5" w:rsidP="00730043">
      <w:pPr>
        <w:ind w:leftChars="177" w:left="425"/>
        <w:rPr>
          <w:rFonts w:ascii="Times New Roman" w:eastAsia="標楷體" w:hAnsi="Times New Roman" w:cs="Times New Roman"/>
          <w:color w:val="FF0000"/>
        </w:rPr>
      </w:pPr>
      <w:r w:rsidRPr="00730043">
        <w:rPr>
          <w:rFonts w:ascii="Times New Roman" w:eastAsia="標楷體" w:hAnsi="Times New Roman" w:cs="Times New Roman" w:hint="eastAsia"/>
          <w:color w:val="FF0000"/>
        </w:rPr>
        <w:t>\end{figure}</w:t>
      </w:r>
    </w:p>
    <w:p w:rsidR="002B06F5" w:rsidRPr="00053E3F" w:rsidRDefault="002B06F5" w:rsidP="00960301">
      <w:pPr>
        <w:rPr>
          <w:rFonts w:ascii="Times New Roman" w:eastAsia="標楷體" w:hAnsi="Times New Roman" w:cs="Times New Roman"/>
        </w:rPr>
      </w:pPr>
    </w:p>
    <w:p w:rsidR="001323AE" w:rsidRPr="001323AE" w:rsidRDefault="001323AE" w:rsidP="001323AE">
      <w:pPr>
        <w:rPr>
          <w:rFonts w:ascii="Times New Roman" w:eastAsia="標楷體" w:hAnsi="Times New Roman" w:cs="Times New Roman"/>
          <w:color w:val="7030A0"/>
        </w:rPr>
      </w:pPr>
      <w:r w:rsidRPr="001323AE">
        <w:rPr>
          <w:rFonts w:ascii="Times New Roman" w:eastAsia="標楷體" w:hAnsi="Times New Roman" w:cs="Times New Roman"/>
          <w:color w:val="7030A0"/>
        </w:rPr>
        <w:t>\end{enumerate}</w:t>
      </w:r>
    </w:p>
    <w:p w:rsidR="00DA37FE" w:rsidRDefault="00DA37FE" w:rsidP="00960301">
      <w:pPr>
        <w:rPr>
          <w:rFonts w:ascii="Times New Roman" w:hAnsi="Times New Roman" w:cs="Times New Roman"/>
        </w:rPr>
      </w:pPr>
    </w:p>
    <w:p w:rsidR="00CB6EFB" w:rsidRPr="00421CC5" w:rsidRDefault="00CB6EFB" w:rsidP="00960301">
      <w:pPr>
        <w:rPr>
          <w:rFonts w:ascii="Times New Roman" w:hAnsi="Times New Roman" w:cs="Times New Roman"/>
        </w:rPr>
      </w:pPr>
      <w:r>
        <w:rPr>
          <w:rFonts w:ascii="Times New Roman" w:hAnsi="Times New Roman" w:cs="Times New Roman" w:hint="eastAsia"/>
        </w:rPr>
        <w:t xml:space="preserve">After the </w:t>
      </w:r>
      <w:r w:rsidR="006F07B9">
        <w:rPr>
          <w:rFonts w:ascii="Times New Roman" w:hAnsi="Times New Roman" w:cs="Times New Roman"/>
        </w:rPr>
        <w:t>iterative</w:t>
      </w:r>
      <w:r w:rsidR="006F07B9">
        <w:rPr>
          <w:rFonts w:ascii="Times New Roman" w:hAnsi="Times New Roman" w:cs="Times New Roman" w:hint="eastAsia"/>
        </w:rPr>
        <w:t xml:space="preserve"> </w:t>
      </w:r>
      <w:r>
        <w:rPr>
          <w:rFonts w:ascii="Times New Roman" w:hAnsi="Times New Roman" w:cs="Times New Roman" w:hint="eastAsia"/>
        </w:rPr>
        <w:t>algorithm</w:t>
      </w:r>
      <w:r w:rsidR="006F07B9">
        <w:rPr>
          <w:rFonts w:ascii="Times New Roman" w:hAnsi="Times New Roman" w:cs="Times New Roman" w:hint="eastAsia"/>
        </w:rPr>
        <w:t xml:space="preserve"> is terminated by the second part</w:t>
      </w:r>
      <w:proofErr w:type="gramStart"/>
      <w:r>
        <w:rPr>
          <w:rFonts w:ascii="Times New Roman" w:hAnsi="Times New Roman" w:cs="Times New Roman" w:hint="eastAsia"/>
        </w:rPr>
        <w:t>,\</w:t>
      </w:r>
      <w:proofErr w:type="gramEnd"/>
      <w:r>
        <w:rPr>
          <w:rFonts w:ascii="Times New Roman" w:hAnsi="Times New Roman" w:cs="Times New Roman" w:hint="eastAsia"/>
        </w:rPr>
        <w:t>lambda^{\</w:t>
      </w:r>
      <w:proofErr w:type="spellStart"/>
      <w:r>
        <w:rPr>
          <w:rFonts w:ascii="Times New Roman" w:hAnsi="Times New Roman" w:cs="Times New Roman" w:hint="eastAsia"/>
        </w:rPr>
        <w:t>ast</w:t>
      </w:r>
      <w:proofErr w:type="spellEnd"/>
      <w:r>
        <w:rPr>
          <w:rFonts w:ascii="Times New Roman" w:hAnsi="Times New Roman" w:cs="Times New Roman" w:hint="eastAsia"/>
        </w:rPr>
        <w:t>})$, $\</w:t>
      </w:r>
      <w:proofErr w:type="spellStart"/>
      <w:r>
        <w:rPr>
          <w:rFonts w:ascii="Times New Roman" w:hAnsi="Times New Roman" w:cs="Times New Roman" w:hint="eastAsia"/>
        </w:rPr>
        <w:t>textbf</w:t>
      </w:r>
      <w:proofErr w:type="spellEnd"/>
      <w:r>
        <w:rPr>
          <w:rFonts w:ascii="Times New Roman" w:hAnsi="Times New Roman" w:cs="Times New Roman" w:hint="eastAsia"/>
        </w:rPr>
        <w:t>{E}_s = \</w:t>
      </w:r>
      <w:proofErr w:type="spellStart"/>
      <w:r>
        <w:rPr>
          <w:rFonts w:ascii="Times New Roman" w:hAnsi="Times New Roman" w:cs="Times New Roman" w:hint="eastAsia"/>
        </w:rPr>
        <w:t>textbf</w:t>
      </w:r>
      <w:proofErr w:type="spellEnd"/>
      <w:r>
        <w:rPr>
          <w:rFonts w:ascii="Times New Roman" w:hAnsi="Times New Roman" w:cs="Times New Roman" w:hint="eastAsia"/>
        </w:rPr>
        <w:t>{w}_k^{\</w:t>
      </w:r>
      <w:proofErr w:type="spellStart"/>
      <w:r>
        <w:rPr>
          <w:rFonts w:ascii="Times New Roman" w:hAnsi="Times New Roman" w:cs="Times New Roman" w:hint="eastAsia"/>
        </w:rPr>
        <w:t>ast</w:t>
      </w:r>
      <w:proofErr w:type="spellEnd"/>
      <w:r>
        <w:rPr>
          <w:rFonts w:ascii="Times New Roman" w:hAnsi="Times New Roman" w:cs="Times New Roman" w:hint="eastAsia"/>
        </w:rPr>
        <w:t>}\</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E_</w:t>
      </w:r>
      <w:r w:rsidR="009F7DF2">
        <w:rPr>
          <w:rFonts w:ascii="Times New Roman" w:hAnsi="Times New Roman" w:cs="Times New Roman" w:hint="eastAsia"/>
        </w:rPr>
        <w:t>{</w:t>
      </w:r>
      <w:r>
        <w:rPr>
          <w:rFonts w:ascii="Times New Roman" w:hAnsi="Times New Roman" w:cs="Times New Roman" w:hint="eastAsia"/>
        </w:rPr>
        <w:t>s0</w:t>
      </w:r>
      <w:r w:rsidR="009F7DF2">
        <w:rPr>
          <w:rFonts w:ascii="Times New Roman" w:hAnsi="Times New Roman" w:cs="Times New Roman" w:hint="eastAsia"/>
        </w:rPr>
        <w:t>}</w:t>
      </w:r>
      <w:r>
        <w:rPr>
          <w:rFonts w:ascii="Times New Roman" w:hAnsi="Times New Roman" w:cs="Times New Roman" w:hint="eastAsia"/>
        </w:rPr>
        <w:t xml:space="preserve">$ is </w:t>
      </w:r>
      <w:r w:rsidR="006F07B9">
        <w:rPr>
          <w:rFonts w:ascii="Times New Roman" w:hAnsi="Times New Roman" w:cs="Times New Roman" w:hint="eastAsia"/>
        </w:rPr>
        <w:t xml:space="preserve">therefore </w:t>
      </w:r>
      <w:r w:rsidR="00924562">
        <w:rPr>
          <w:rFonts w:ascii="Times New Roman" w:hAnsi="Times New Roman" w:cs="Times New Roman" w:hint="eastAsia"/>
        </w:rPr>
        <w:t xml:space="preserve">applied </w:t>
      </w:r>
      <w:r>
        <w:rPr>
          <w:rFonts w:ascii="Times New Roman" w:hAnsi="Times New Roman" w:cs="Times New Roman" w:hint="eastAsia"/>
        </w:rPr>
        <w:t>as the transmission energy allocation in Fig.\ref{</w:t>
      </w:r>
      <w:proofErr w:type="spellStart"/>
      <w:r>
        <w:rPr>
          <w:rFonts w:ascii="Times New Roman" w:hAnsi="Times New Roman" w:cs="Times New Roman" w:hint="eastAsia"/>
        </w:rPr>
        <w:t>fig:uep_encoder</w:t>
      </w:r>
      <w:proofErr w:type="spellEnd"/>
      <w:r>
        <w:rPr>
          <w:rFonts w:ascii="Times New Roman" w:hAnsi="Times New Roman" w:cs="Times New Roman" w:hint="eastAsia"/>
        </w:rPr>
        <w:t xml:space="preserve">}. </w:t>
      </w:r>
      <w:r w:rsidR="006F020C">
        <w:rPr>
          <w:rFonts w:ascii="Times New Roman" w:hAnsi="Times New Roman" w:cs="Times New Roman" w:hint="eastAsia"/>
        </w:rPr>
        <w:t>In comparison with the conclusion in section \ref</w:t>
      </w:r>
      <w:r w:rsidR="006F020C" w:rsidRPr="006F020C">
        <w:rPr>
          <w:rFonts w:ascii="Times New Roman" w:hAnsi="Times New Roman" w:cs="Times New Roman"/>
        </w:rPr>
        <w:t>{</w:t>
      </w:r>
      <w:proofErr w:type="spellStart"/>
      <w:r w:rsidR="006F020C" w:rsidRPr="006F020C">
        <w:rPr>
          <w:rFonts w:ascii="Times New Roman" w:hAnsi="Times New Roman" w:cs="Times New Roman"/>
        </w:rPr>
        <w:t>ccc:problem-maxpsnr</w:t>
      </w:r>
      <w:proofErr w:type="spellEnd"/>
      <w:r w:rsidR="006F020C" w:rsidRPr="006F020C">
        <w:rPr>
          <w:rFonts w:ascii="Times New Roman" w:hAnsi="Times New Roman" w:cs="Times New Roman"/>
        </w:rPr>
        <w:t>}</w:t>
      </w:r>
      <w:r w:rsidR="006F020C">
        <w:rPr>
          <w:rFonts w:ascii="Times New Roman" w:hAnsi="Times New Roman" w:cs="Times New Roman" w:hint="eastAsia"/>
        </w:rPr>
        <w:t xml:space="preserve">, the updated UEP scheme </w:t>
      </w:r>
      <w:r w:rsidR="00503C9A">
        <w:rPr>
          <w:rFonts w:ascii="Times New Roman" w:hAnsi="Times New Roman" w:cs="Times New Roman" w:hint="eastAsia"/>
        </w:rPr>
        <w:t xml:space="preserve">becomes </w:t>
      </w:r>
      <w:r w:rsidR="006F020C">
        <w:rPr>
          <w:rFonts w:ascii="Times New Roman" w:hAnsi="Times New Roman" w:cs="Times New Roman" w:hint="eastAsia"/>
        </w:rPr>
        <w:t xml:space="preserve">more general when this UEP scheme </w:t>
      </w:r>
      <w:r w:rsidR="00503C9A">
        <w:rPr>
          <w:rFonts w:ascii="Times New Roman" w:hAnsi="Times New Roman" w:cs="Times New Roman" w:hint="eastAsia"/>
        </w:rPr>
        <w:t xml:space="preserve">is aware of not only channel status but also </w:t>
      </w:r>
      <w:r w:rsidR="006F020C">
        <w:rPr>
          <w:rFonts w:ascii="Times New Roman" w:hAnsi="Times New Roman" w:cs="Times New Roman" w:hint="eastAsia"/>
        </w:rPr>
        <w:lastRenderedPageBreak/>
        <w:t xml:space="preserve">redundancy between both spatial and temporal neighborhood. In the meanwhile, the </w:t>
      </w:r>
      <w:r w:rsidR="00503C9A">
        <w:rPr>
          <w:rFonts w:ascii="Times New Roman" w:hAnsi="Times New Roman" w:cs="Times New Roman" w:hint="eastAsia"/>
        </w:rPr>
        <w:t xml:space="preserve">proposed </w:t>
      </w:r>
      <w:r w:rsidR="006F020C">
        <w:rPr>
          <w:rFonts w:ascii="Times New Roman" w:hAnsi="Times New Roman" w:cs="Times New Roman" w:hint="eastAsia"/>
        </w:rPr>
        <w:t xml:space="preserve">UEP scheme </w:t>
      </w:r>
      <w:r w:rsidR="00503C9A">
        <w:rPr>
          <w:rFonts w:ascii="Times New Roman" w:hAnsi="Times New Roman" w:cs="Times New Roman" w:hint="eastAsia"/>
        </w:rPr>
        <w:t xml:space="preserve">in this chapter </w:t>
      </w:r>
      <w:r w:rsidR="006F020C">
        <w:rPr>
          <w:rFonts w:ascii="Times New Roman" w:hAnsi="Times New Roman" w:cs="Times New Roman" w:hint="eastAsia"/>
        </w:rPr>
        <w:t xml:space="preserve">has to recalculate the power distribution </w:t>
      </w:r>
      <w:r w:rsidR="00503C9A">
        <w:rPr>
          <w:rFonts w:ascii="Times New Roman" w:hAnsi="Times New Roman" w:cs="Times New Roman" w:hint="eastAsia"/>
        </w:rPr>
        <w:t xml:space="preserve">at </w:t>
      </w:r>
      <w:r w:rsidR="006F020C">
        <w:rPr>
          <w:rFonts w:ascii="Times New Roman" w:hAnsi="Times New Roman" w:cs="Times New Roman" w:hint="eastAsia"/>
        </w:rPr>
        <w:t xml:space="preserve">each frame, </w:t>
      </w:r>
      <w:r w:rsidR="00BA1EFF">
        <w:rPr>
          <w:rFonts w:ascii="Times New Roman" w:hAnsi="Times New Roman" w:cs="Times New Roman" w:hint="eastAsia"/>
        </w:rPr>
        <w:t>while the UEP scheme in section \ref{</w:t>
      </w:r>
      <w:proofErr w:type="spellStart"/>
      <w:r w:rsidR="00BA1EFF">
        <w:rPr>
          <w:rFonts w:ascii="Times New Roman" w:hAnsi="Times New Roman" w:cs="Times New Roman" w:hint="eastAsia"/>
        </w:rPr>
        <w:t>ccc:problem-maxpsnr</w:t>
      </w:r>
      <w:proofErr w:type="spellEnd"/>
      <w:r w:rsidR="00BA1EFF">
        <w:rPr>
          <w:rFonts w:ascii="Times New Roman" w:hAnsi="Times New Roman" w:cs="Times New Roman" w:hint="eastAsia"/>
        </w:rPr>
        <w:t>}</w:t>
      </w:r>
      <w:r w:rsidR="006F020C">
        <w:rPr>
          <w:rFonts w:ascii="Times New Roman" w:hAnsi="Times New Roman" w:cs="Times New Roman" w:hint="eastAsia"/>
        </w:rPr>
        <w:t xml:space="preserve"> </w:t>
      </w:r>
      <w:r w:rsidR="00BA1EFF">
        <w:rPr>
          <w:rFonts w:ascii="Times New Roman" w:hAnsi="Times New Roman" w:cs="Times New Roman" w:hint="eastAsia"/>
        </w:rPr>
        <w:t xml:space="preserve">only considers the channel condition and just calculates the distribution once. </w:t>
      </w:r>
      <w:r w:rsidR="005D266E">
        <w:rPr>
          <w:rFonts w:ascii="Times New Roman" w:hAnsi="Times New Roman" w:cs="Times New Roman" w:hint="eastAsia"/>
        </w:rPr>
        <w:t>It is caused by the diversity in</w:t>
      </w:r>
      <w:r w:rsidR="006F1517">
        <w:rPr>
          <w:rFonts w:ascii="Times New Roman" w:hAnsi="Times New Roman" w:cs="Times New Roman" w:hint="eastAsia"/>
        </w:rPr>
        <w:t xml:space="preserve"> redundancies</w:t>
      </w:r>
      <w:r w:rsidR="005D266E">
        <w:rPr>
          <w:rFonts w:ascii="Times New Roman" w:hAnsi="Times New Roman" w:cs="Times New Roman" w:hint="eastAsia"/>
        </w:rPr>
        <w:t xml:space="preserve"> of different frames</w:t>
      </w:r>
      <w:r w:rsidR="0092018A">
        <w:rPr>
          <w:rFonts w:ascii="Times New Roman" w:hAnsi="Times New Roman" w:cs="Times New Roman" w:hint="eastAsia"/>
        </w:rPr>
        <w:t xml:space="preserve"> and the change in redundancy through the frames is unpredictable. </w:t>
      </w:r>
      <w:r w:rsidR="002F760E" w:rsidRPr="002F760E">
        <w:rPr>
          <w:rFonts w:ascii="Times New Roman" w:hAnsi="Times New Roman" w:cs="Times New Roman"/>
        </w:rPr>
        <w:t>With the more frequent computation as the penalty, the updated UEP scheme can adapt to videos with different varieties of content.</w:t>
      </w:r>
    </w:p>
    <w:p w:rsidR="00683D11" w:rsidRPr="005D266E" w:rsidRDefault="00683D11" w:rsidP="00960301">
      <w:pPr>
        <w:rPr>
          <w:rFonts w:ascii="Times New Roman" w:hAnsi="Times New Roman" w:cs="Times New Roman"/>
        </w:rPr>
      </w:pPr>
    </w:p>
    <w:p w:rsidR="00A77B96" w:rsidDel="00F374EC" w:rsidRDefault="00A77B96" w:rsidP="00960301">
      <w:pPr>
        <w:rPr>
          <w:rFonts w:ascii="Times New Roman" w:hAnsi="Times New Roman" w:cs="Times New Roman"/>
        </w:rPr>
      </w:pPr>
      <w:moveFromRangeStart w:id="6" w:author="USRPL" w:date="2014-08-10T13:00:00Z" w:name="move395438931"/>
      <w:moveFrom w:id="7" w:author="USRPL" w:date="2014-08-10T13:00:00Z">
        <w:r w:rsidDel="00F374EC">
          <w:rPr>
            <w:rFonts w:ascii="Times New Roman" w:hAnsi="Times New Roman" w:cs="Times New Roman" w:hint="eastAsia"/>
          </w:rPr>
          <w:t>chap 5.2 Complexity Analysis</w:t>
        </w:r>
      </w:moveFrom>
    </w:p>
    <w:p w:rsidR="00A77B96" w:rsidRPr="00960301" w:rsidDel="00F374EC" w:rsidRDefault="00A77B96" w:rsidP="00A77B96">
      <w:pPr>
        <w:widowControl/>
        <w:rPr>
          <w:rFonts w:ascii="Times New Roman" w:eastAsia="新細明體" w:hAnsi="Times New Roman" w:cs="Times New Roman"/>
          <w:color w:val="808080" w:themeColor="background1" w:themeShade="80"/>
          <w:kern w:val="0"/>
          <w:szCs w:val="24"/>
        </w:rPr>
      </w:pPr>
      <w:moveFrom w:id="8" w:author="USRPL" w:date="2014-08-10T13:00:00Z">
        <w:r w:rsidRPr="00960301" w:rsidDel="00F374EC">
          <w:rPr>
            <w:rFonts w:ascii="Times New Roman" w:eastAsia="新細明體" w:hAnsi="Times New Roman" w:cs="Times New Roman"/>
            <w:color w:val="808080" w:themeColor="background1" w:themeShade="80"/>
            <w:kern w:val="0"/>
            <w:szCs w:val="24"/>
          </w:rPr>
          <w:t>\section{</w:t>
        </w:r>
        <w:r w:rsidDel="00F374EC">
          <w:rPr>
            <w:rFonts w:ascii="Times New Roman" w:eastAsia="新細明體" w:hAnsi="Times New Roman" w:cs="Times New Roman" w:hint="eastAsia"/>
            <w:color w:val="808080" w:themeColor="background1" w:themeShade="80"/>
            <w:kern w:val="0"/>
            <w:szCs w:val="24"/>
          </w:rPr>
          <w:t>Complexity Analysis</w:t>
        </w:r>
        <w:r w:rsidRPr="00960301" w:rsidDel="00F374EC">
          <w:rPr>
            <w:rFonts w:ascii="Times New Roman" w:eastAsia="新細明體" w:hAnsi="Times New Roman" w:cs="Times New Roman"/>
            <w:color w:val="808080" w:themeColor="background1" w:themeShade="80"/>
            <w:kern w:val="0"/>
            <w:szCs w:val="24"/>
          </w:rPr>
          <w:t>}</w:t>
        </w:r>
      </w:moveFrom>
    </w:p>
    <w:p w:rsidR="00A77B96" w:rsidRPr="00960301" w:rsidDel="00F374EC" w:rsidRDefault="00A77B96" w:rsidP="00A77B96">
      <w:pPr>
        <w:rPr>
          <w:rFonts w:ascii="Times New Roman" w:hAnsi="Times New Roman" w:cs="Times New Roman"/>
          <w:color w:val="808080" w:themeColor="background1" w:themeShade="80"/>
        </w:rPr>
      </w:pPr>
      <w:moveFrom w:id="9" w:author="USRPL" w:date="2014-08-10T13:00:00Z">
        <w:r w:rsidDel="00F374EC">
          <w:rPr>
            <w:rFonts w:ascii="Times New Roman" w:eastAsia="新細明體" w:hAnsi="Times New Roman" w:cs="Times New Roman"/>
            <w:color w:val="808080" w:themeColor="background1" w:themeShade="80"/>
            <w:kern w:val="0"/>
            <w:szCs w:val="24"/>
          </w:rPr>
          <w:t>\label{oo:</w:t>
        </w:r>
        <w:r w:rsidDel="00F374EC">
          <w:rPr>
            <w:rFonts w:ascii="Times New Roman" w:eastAsia="新細明體" w:hAnsi="Times New Roman" w:cs="Times New Roman" w:hint="eastAsia"/>
            <w:color w:val="808080" w:themeColor="background1" w:themeShade="80"/>
            <w:kern w:val="0"/>
            <w:szCs w:val="24"/>
          </w:rPr>
          <w:t>complexity</w:t>
        </w:r>
        <w:r w:rsidRPr="00960301" w:rsidDel="00F374EC">
          <w:rPr>
            <w:rFonts w:ascii="Times New Roman" w:eastAsia="新細明體" w:hAnsi="Times New Roman" w:cs="Times New Roman"/>
            <w:color w:val="808080" w:themeColor="background1" w:themeShade="80"/>
            <w:kern w:val="0"/>
            <w:szCs w:val="24"/>
          </w:rPr>
          <w:t>}</w:t>
        </w:r>
      </w:moveFrom>
    </w:p>
    <w:moveFromRangeEnd w:id="6"/>
    <w:p w:rsidR="00A77B96" w:rsidRPr="00A77B96" w:rsidRDefault="00A77B96" w:rsidP="00960301">
      <w:pPr>
        <w:rPr>
          <w:rFonts w:ascii="Times New Roman" w:hAnsi="Times New Roman" w:cs="Times New Roman"/>
        </w:rPr>
      </w:pPr>
    </w:p>
    <w:p w:rsidR="00A77B96" w:rsidRDefault="00A77B96" w:rsidP="00960301">
      <w:pPr>
        <w:rPr>
          <w:rFonts w:ascii="Times New Roman" w:hAnsi="Times New Roman" w:cs="Times New Roman"/>
        </w:rPr>
      </w:pPr>
    </w:p>
    <w:p w:rsidR="00FF2DD2" w:rsidRPr="001175F1" w:rsidRDefault="00FF2DD2" w:rsidP="00FF2DD2">
      <w:pPr>
        <w:rPr>
          <w:rFonts w:ascii="Times New Roman" w:hAnsi="Times New Roman" w:cs="Times New Roman"/>
          <w:highlight w:val="cyan"/>
        </w:rPr>
      </w:pPr>
      <w:r w:rsidRPr="001175F1">
        <w:rPr>
          <w:rFonts w:ascii="Times New Roman" w:hAnsi="Times New Roman" w:cs="Times New Roman" w:hint="eastAsia"/>
          <w:highlight w:val="cyan"/>
        </w:rPr>
        <w:t>%=========================================================</w:t>
      </w:r>
    </w:p>
    <w:p w:rsidR="00FF2DD2" w:rsidRPr="001175F1" w:rsidRDefault="00FF2DD2" w:rsidP="00FF2DD2">
      <w:pPr>
        <w:rPr>
          <w:rFonts w:ascii="Times New Roman" w:hAnsi="Times New Roman" w:cs="Times New Roman"/>
          <w:highlight w:val="cyan"/>
        </w:rPr>
      </w:pPr>
      <w:r w:rsidRPr="001175F1">
        <w:rPr>
          <w:rFonts w:ascii="Times New Roman" w:hAnsi="Times New Roman" w:cs="Times New Roman" w:hint="eastAsia"/>
          <w:highlight w:val="cyan"/>
        </w:rPr>
        <w:t>%=========================================================</w:t>
      </w:r>
    </w:p>
    <w:p w:rsidR="00FF2DD2" w:rsidRPr="001175F1" w:rsidRDefault="00FF2DD2" w:rsidP="00FF2DD2">
      <w:pPr>
        <w:rPr>
          <w:rFonts w:ascii="Times New Roman" w:hAnsi="Times New Roman" w:cs="Times New Roman"/>
          <w:highlight w:val="cyan"/>
        </w:rPr>
      </w:pPr>
      <w:r w:rsidRPr="001175F1">
        <w:rPr>
          <w:rFonts w:ascii="Times New Roman" w:hAnsi="Times New Roman" w:cs="Times New Roman" w:hint="eastAsia"/>
          <w:highlight w:val="cyan"/>
        </w:rPr>
        <w:t>%=========================================================</w:t>
      </w:r>
    </w:p>
    <w:p w:rsidR="00FF2DD2" w:rsidRPr="001175F1" w:rsidRDefault="00FF2DD2" w:rsidP="00FF2DD2">
      <w:pPr>
        <w:rPr>
          <w:rFonts w:ascii="Times New Roman" w:hAnsi="Times New Roman" w:cs="Times New Roman"/>
          <w:highlight w:val="cyan"/>
        </w:rPr>
      </w:pPr>
      <w:r w:rsidRPr="001175F1">
        <w:rPr>
          <w:rFonts w:ascii="Times New Roman" w:hAnsi="Times New Roman" w:cs="Times New Roman" w:hint="eastAsia"/>
          <w:highlight w:val="cyan"/>
        </w:rPr>
        <w:t>%=========================================================</w:t>
      </w:r>
    </w:p>
    <w:p w:rsidR="00FF2DD2" w:rsidRPr="001175F1" w:rsidRDefault="00FF2DD2" w:rsidP="00FF2DD2">
      <w:pPr>
        <w:rPr>
          <w:rFonts w:ascii="Times New Roman" w:hAnsi="Times New Roman" w:cs="Times New Roman"/>
        </w:rPr>
      </w:pPr>
      <w:r w:rsidRPr="001175F1">
        <w:rPr>
          <w:rFonts w:ascii="Times New Roman" w:hAnsi="Times New Roman" w:cs="Times New Roman" w:hint="eastAsia"/>
          <w:highlight w:val="cyan"/>
        </w:rPr>
        <w:t>%=========================================================</w:t>
      </w:r>
    </w:p>
    <w:p w:rsidR="00FF2DD2" w:rsidRDefault="00FF2DD2" w:rsidP="00960301">
      <w:pPr>
        <w:rPr>
          <w:rFonts w:ascii="Times New Roman" w:hAnsi="Times New Roman" w:cs="Times New Roman"/>
        </w:rPr>
      </w:pPr>
    </w:p>
    <w:p w:rsidR="00FF2DD2" w:rsidRPr="00960301" w:rsidRDefault="00FF2DD2" w:rsidP="00960301">
      <w:pPr>
        <w:rPr>
          <w:rFonts w:ascii="Times New Roman" w:hAnsi="Times New Roman" w:cs="Times New Roman"/>
        </w:rPr>
      </w:pPr>
    </w:p>
    <w:p w:rsidR="00960301" w:rsidRPr="00960301" w:rsidRDefault="00960301" w:rsidP="00960301">
      <w:pPr>
        <w:rPr>
          <w:rFonts w:ascii="Times New Roman" w:hAnsi="Times New Roman" w:cs="Times New Roman"/>
        </w:rPr>
      </w:pPr>
      <w:proofErr w:type="gramStart"/>
      <w:r w:rsidRPr="00960301">
        <w:rPr>
          <w:rFonts w:ascii="Times New Roman" w:hAnsi="Times New Roman" w:cs="Times New Roman"/>
        </w:rPr>
        <w:t>chap</w:t>
      </w:r>
      <w:proofErr w:type="gramEnd"/>
      <w:r w:rsidRPr="00960301">
        <w:rPr>
          <w:rFonts w:ascii="Times New Roman" w:hAnsi="Times New Roman" w:cs="Times New Roman"/>
        </w:rPr>
        <w:t xml:space="preserve"> 5.</w:t>
      </w:r>
      <w:r w:rsidR="006A06EE">
        <w:rPr>
          <w:rFonts w:ascii="Times New Roman" w:hAnsi="Times New Roman" w:cs="Times New Roman" w:hint="eastAsia"/>
        </w:rPr>
        <w:t xml:space="preserve">2 </w:t>
      </w:r>
      <w:r w:rsidRPr="00960301">
        <w:rPr>
          <w:rFonts w:ascii="Times New Roman" w:eastAsia="新細明體" w:hAnsi="Times New Roman" w:cs="Times New Roman"/>
          <w:kern w:val="0"/>
          <w:szCs w:val="24"/>
        </w:rPr>
        <w:t>Numerical Result</w:t>
      </w:r>
    </w:p>
    <w:p w:rsidR="00960301" w:rsidRPr="00960301" w:rsidRDefault="00960301" w:rsidP="00960301">
      <w:pPr>
        <w:widowControl/>
        <w:rPr>
          <w:rFonts w:ascii="Times New Roman" w:eastAsia="新細明體" w:hAnsi="Times New Roman" w:cs="Times New Roman"/>
          <w:color w:val="808080" w:themeColor="background1" w:themeShade="80"/>
          <w:kern w:val="0"/>
          <w:szCs w:val="24"/>
        </w:rPr>
      </w:pPr>
      <w:r w:rsidRPr="00960301">
        <w:rPr>
          <w:rFonts w:ascii="Times New Roman" w:eastAsia="新細明體" w:hAnsi="Times New Roman" w:cs="Times New Roman"/>
          <w:color w:val="808080" w:themeColor="background1" w:themeShade="80"/>
          <w:kern w:val="0"/>
          <w:szCs w:val="24"/>
        </w:rPr>
        <w:t>\section{Numerical Result}</w:t>
      </w:r>
    </w:p>
    <w:p w:rsidR="00960301" w:rsidRPr="00960301" w:rsidRDefault="00960301" w:rsidP="00960301">
      <w:pPr>
        <w:rPr>
          <w:rFonts w:ascii="Times New Roman" w:hAnsi="Times New Roman" w:cs="Times New Roman"/>
          <w:color w:val="808080" w:themeColor="background1" w:themeShade="80"/>
        </w:rPr>
      </w:pPr>
      <w:r w:rsidRPr="00960301">
        <w:rPr>
          <w:rFonts w:ascii="Times New Roman" w:eastAsia="新細明體" w:hAnsi="Times New Roman" w:cs="Times New Roman"/>
          <w:color w:val="808080" w:themeColor="background1" w:themeShade="80"/>
          <w:kern w:val="0"/>
          <w:szCs w:val="24"/>
        </w:rPr>
        <w:t>\label{</w:t>
      </w:r>
      <w:proofErr w:type="spellStart"/>
      <w:r w:rsidRPr="00960301">
        <w:rPr>
          <w:rFonts w:ascii="Times New Roman" w:eastAsia="新細明體" w:hAnsi="Times New Roman" w:cs="Times New Roman"/>
          <w:color w:val="808080" w:themeColor="background1" w:themeShade="80"/>
          <w:kern w:val="0"/>
          <w:szCs w:val="24"/>
        </w:rPr>
        <w:t>oo:result</w:t>
      </w:r>
      <w:proofErr w:type="spellEnd"/>
      <w:r w:rsidRPr="00960301">
        <w:rPr>
          <w:rFonts w:ascii="Times New Roman" w:eastAsia="新細明體" w:hAnsi="Times New Roman" w:cs="Times New Roman"/>
          <w:color w:val="808080" w:themeColor="background1" w:themeShade="80"/>
          <w:kern w:val="0"/>
          <w:szCs w:val="24"/>
        </w:rPr>
        <w:t>}</w:t>
      </w:r>
    </w:p>
    <w:p w:rsidR="00960301" w:rsidRPr="00483804" w:rsidRDefault="00960301" w:rsidP="00960301">
      <w:pPr>
        <w:rPr>
          <w:rFonts w:ascii="Times New Roman" w:hAnsi="Times New Roman" w:cs="Times New Roman"/>
        </w:rPr>
      </w:pPr>
    </w:p>
    <w:p w:rsidR="00960301" w:rsidRPr="00483804" w:rsidRDefault="00F7014E" w:rsidP="00960301">
      <w:pPr>
        <w:rPr>
          <w:rFonts w:ascii="Times New Roman" w:hAnsi="Times New Roman" w:cs="Times New Roman"/>
        </w:rPr>
      </w:pPr>
      <w:r>
        <w:rPr>
          <w:rFonts w:ascii="Times New Roman" w:hAnsi="Times New Roman" w:cs="Times New Roman" w:hint="eastAsia"/>
        </w:rPr>
        <w:t>In this section, the same scenario settings with those in section \ref{</w:t>
      </w:r>
      <w:proofErr w:type="spellStart"/>
      <w:r>
        <w:rPr>
          <w:rFonts w:ascii="Times New Roman" w:hAnsi="Times New Roman" w:cs="Times New Roman" w:hint="eastAsia"/>
        </w:rPr>
        <w:t>jj:res</w:t>
      </w:r>
      <w:proofErr w:type="spellEnd"/>
      <w:r>
        <w:rPr>
          <w:rFonts w:ascii="Times New Roman" w:hAnsi="Times New Roman" w:cs="Times New Roman" w:hint="eastAsia"/>
        </w:rPr>
        <w:t xml:space="preserve">} are applied, including </w:t>
      </w:r>
      <w:r w:rsidR="00A3374B">
        <w:rPr>
          <w:rFonts w:ascii="Times New Roman" w:hAnsi="Times New Roman" w:cs="Times New Roman" w:hint="eastAsia"/>
        </w:rPr>
        <w:t>the four test sequences and the respective three types of decoders, spatial</w:t>
      </w:r>
      <w:r w:rsidR="005F216D">
        <w:rPr>
          <w:rFonts w:ascii="Times New Roman" w:hAnsi="Times New Roman" w:cs="Times New Roman" w:hint="eastAsia"/>
        </w:rPr>
        <w:t xml:space="preserve"> </w:t>
      </w:r>
      <w:r w:rsidR="00A3374B">
        <w:rPr>
          <w:rFonts w:ascii="Times New Roman" w:hAnsi="Times New Roman" w:cs="Times New Roman" w:hint="eastAsia"/>
        </w:rPr>
        <w:t>MRF based ISCD, temporal</w:t>
      </w:r>
      <w:r w:rsidR="005F216D">
        <w:rPr>
          <w:rFonts w:ascii="Times New Roman" w:hAnsi="Times New Roman" w:cs="Times New Roman" w:hint="eastAsia"/>
        </w:rPr>
        <w:t xml:space="preserve"> </w:t>
      </w:r>
      <w:r w:rsidR="00A3374B">
        <w:rPr>
          <w:rFonts w:ascii="Times New Roman" w:hAnsi="Times New Roman" w:cs="Times New Roman" w:hint="eastAsia"/>
        </w:rPr>
        <w:t>MRF based ISCD as well as 3D</w:t>
      </w:r>
      <w:r w:rsidR="005F216D">
        <w:rPr>
          <w:rFonts w:ascii="Times New Roman" w:hAnsi="Times New Roman" w:cs="Times New Roman" w:hint="eastAsia"/>
        </w:rPr>
        <w:t xml:space="preserve"> </w:t>
      </w:r>
      <w:r w:rsidR="00A3374B">
        <w:rPr>
          <w:rFonts w:ascii="Times New Roman" w:hAnsi="Times New Roman" w:cs="Times New Roman" w:hint="eastAsia"/>
        </w:rPr>
        <w:t xml:space="preserve">MRF based ISCD. </w:t>
      </w:r>
      <w:r w:rsidR="00692712">
        <w:rPr>
          <w:rFonts w:ascii="Times New Roman" w:hAnsi="Times New Roman" w:cs="Times New Roman" w:hint="eastAsia"/>
        </w:rPr>
        <w:t>In order to demonstrate</w:t>
      </w:r>
      <w:r w:rsidR="00A3374B">
        <w:rPr>
          <w:rFonts w:ascii="Times New Roman" w:hAnsi="Times New Roman" w:cs="Times New Roman" w:hint="eastAsia"/>
        </w:rPr>
        <w:t xml:space="preserve"> the </w:t>
      </w:r>
      <w:r w:rsidR="00692712">
        <w:rPr>
          <w:rFonts w:ascii="Times New Roman" w:hAnsi="Times New Roman" w:cs="Times New Roman" w:hint="eastAsia"/>
        </w:rPr>
        <w:t xml:space="preserve">strengths of the updated UEP scheme in comparison with </w:t>
      </w:r>
      <w:r w:rsidR="005F216D">
        <w:rPr>
          <w:rFonts w:ascii="Times New Roman" w:hAnsi="Times New Roman" w:cs="Times New Roman" w:hint="eastAsia"/>
        </w:rPr>
        <w:t xml:space="preserve">that of </w:t>
      </w:r>
      <w:r w:rsidR="00692712">
        <w:rPr>
          <w:rFonts w:ascii="Times New Roman" w:hAnsi="Times New Roman" w:cs="Times New Roman" w:hint="eastAsia"/>
        </w:rPr>
        <w:t xml:space="preserve">the EEP scheme, </w:t>
      </w:r>
      <w:r w:rsidR="00B87582">
        <w:rPr>
          <w:rFonts w:ascii="Times New Roman" w:hAnsi="Times New Roman" w:cs="Times New Roman" w:hint="eastAsia"/>
        </w:rPr>
        <w:t>the simulation results of both UEP scheme and EEP scheme are presented together. The EEP scheme is the encoder in Fig. \ref</w:t>
      </w:r>
      <w:r w:rsidR="00B87582" w:rsidRPr="00B87582">
        <w:rPr>
          <w:rFonts w:ascii="Times New Roman" w:hAnsi="Times New Roman" w:cs="Times New Roman"/>
        </w:rPr>
        <w:t>{</w:t>
      </w:r>
      <w:proofErr w:type="spellStart"/>
      <w:r w:rsidR="00B87582" w:rsidRPr="00B87582">
        <w:rPr>
          <w:rFonts w:ascii="Times New Roman" w:hAnsi="Times New Roman" w:cs="Times New Roman"/>
        </w:rPr>
        <w:t>fig:vc_structure</w:t>
      </w:r>
      <w:proofErr w:type="spellEnd"/>
      <w:r w:rsidR="00B87582" w:rsidRPr="00B87582">
        <w:rPr>
          <w:rFonts w:ascii="Times New Roman" w:hAnsi="Times New Roman" w:cs="Times New Roman"/>
        </w:rPr>
        <w:t>}</w:t>
      </w:r>
      <w:r w:rsidR="00B87582">
        <w:rPr>
          <w:rFonts w:ascii="Times New Roman" w:hAnsi="Times New Roman" w:cs="Times New Roman" w:hint="eastAsia"/>
        </w:rPr>
        <w:t xml:space="preserve"> which always allocates the assigned and fix</w:t>
      </w:r>
      <w:r w:rsidR="00723F8E">
        <w:rPr>
          <w:rFonts w:ascii="Times New Roman" w:hAnsi="Times New Roman" w:cs="Times New Roman" w:hint="eastAsia"/>
        </w:rPr>
        <w:t>ed</w:t>
      </w:r>
      <w:r w:rsidR="00B87582">
        <w:rPr>
          <w:rFonts w:ascii="Times New Roman" w:hAnsi="Times New Roman" w:cs="Times New Roman" w:hint="eastAsia"/>
        </w:rPr>
        <w:t xml:space="preserve"> energy $E</w:t>
      </w:r>
      <w:proofErr w:type="gramStart"/>
      <w:r w:rsidR="00B87582">
        <w:rPr>
          <w:rFonts w:ascii="Times New Roman" w:hAnsi="Times New Roman" w:cs="Times New Roman" w:hint="eastAsia"/>
        </w:rPr>
        <w:t>_{</w:t>
      </w:r>
      <w:proofErr w:type="gramEnd"/>
      <w:r w:rsidR="00B87582">
        <w:rPr>
          <w:rFonts w:ascii="Times New Roman" w:hAnsi="Times New Roman" w:cs="Times New Roman" w:hint="eastAsia"/>
        </w:rPr>
        <w:t xml:space="preserve">s0}$ for bits in any bit-planes. </w:t>
      </w:r>
      <w:r w:rsidR="005F216D">
        <w:rPr>
          <w:rFonts w:ascii="Times New Roman" w:hAnsi="Times New Roman" w:cs="Times New Roman" w:hint="eastAsia"/>
        </w:rPr>
        <w:t>Actually, the results of EEP scheme are same with the simulation part in section \</w:t>
      </w:r>
      <w:proofErr w:type="gramStart"/>
      <w:r w:rsidR="005F216D">
        <w:rPr>
          <w:rFonts w:ascii="Times New Roman" w:hAnsi="Times New Roman" w:cs="Times New Roman" w:hint="eastAsia"/>
        </w:rPr>
        <w:t>ref{</w:t>
      </w:r>
      <w:proofErr w:type="spellStart"/>
      <w:proofErr w:type="gramEnd"/>
      <w:r w:rsidR="005F216D">
        <w:rPr>
          <w:rFonts w:ascii="Times New Roman" w:hAnsi="Times New Roman" w:cs="Times New Roman" w:hint="eastAsia"/>
        </w:rPr>
        <w:t>jj:res</w:t>
      </w:r>
      <w:proofErr w:type="spellEnd"/>
      <w:r w:rsidR="005F216D">
        <w:rPr>
          <w:rFonts w:ascii="Times New Roman" w:hAnsi="Times New Roman" w:cs="Times New Roman" w:hint="eastAsia"/>
        </w:rPr>
        <w:t xml:space="preserve">}. </w:t>
      </w:r>
      <w:r w:rsidR="00B87582">
        <w:rPr>
          <w:rFonts w:ascii="Times New Roman" w:hAnsi="Times New Roman" w:cs="Times New Roman" w:hint="eastAsia"/>
        </w:rPr>
        <w:t xml:space="preserve">On the other hand, the </w:t>
      </w:r>
      <w:r w:rsidR="00375468">
        <w:rPr>
          <w:rFonts w:ascii="Times New Roman" w:hAnsi="Times New Roman" w:cs="Times New Roman" w:hint="eastAsia"/>
        </w:rPr>
        <w:t xml:space="preserve">proposed </w:t>
      </w:r>
      <w:r w:rsidR="00B87582">
        <w:rPr>
          <w:rFonts w:ascii="Times New Roman" w:hAnsi="Times New Roman" w:cs="Times New Roman" w:hint="eastAsia"/>
        </w:rPr>
        <w:t>UEP scheme is the encoder in Fig. \ref{</w:t>
      </w:r>
      <w:proofErr w:type="spellStart"/>
      <w:r w:rsidR="00B87582">
        <w:rPr>
          <w:rFonts w:ascii="Times New Roman" w:hAnsi="Times New Roman" w:cs="Times New Roman" w:hint="eastAsia"/>
        </w:rPr>
        <w:t>fig:uep_encoder</w:t>
      </w:r>
      <w:proofErr w:type="spellEnd"/>
      <w:r w:rsidR="00B87582">
        <w:rPr>
          <w:rFonts w:ascii="Times New Roman" w:hAnsi="Times New Roman" w:cs="Times New Roman" w:hint="eastAsia"/>
        </w:rPr>
        <w:t xml:space="preserve">} </w:t>
      </w:r>
      <w:r w:rsidR="00375468">
        <w:rPr>
          <w:rFonts w:ascii="Times New Roman" w:hAnsi="Times New Roman" w:cs="Times New Roman" w:hint="eastAsia"/>
        </w:rPr>
        <w:t xml:space="preserve">where </w:t>
      </w:r>
      <w:r w:rsidR="00B87582">
        <w:rPr>
          <w:rFonts w:ascii="Times New Roman" w:hAnsi="Times New Roman" w:cs="Times New Roman" w:hint="eastAsia"/>
        </w:rPr>
        <w:t xml:space="preserve">the UEP block is </w:t>
      </w:r>
      <w:r w:rsidR="00375468">
        <w:rPr>
          <w:rFonts w:ascii="Times New Roman" w:hAnsi="Times New Roman" w:cs="Times New Roman" w:hint="eastAsia"/>
        </w:rPr>
        <w:t xml:space="preserve">established </w:t>
      </w:r>
      <w:r w:rsidR="00B87582">
        <w:rPr>
          <w:rFonts w:ascii="Times New Roman" w:hAnsi="Times New Roman" w:cs="Times New Roman" w:hint="eastAsia"/>
        </w:rPr>
        <w:t>based on the derivation in section \</w:t>
      </w:r>
      <w:proofErr w:type="gramStart"/>
      <w:r w:rsidR="00B87582">
        <w:rPr>
          <w:rFonts w:ascii="Times New Roman" w:hAnsi="Times New Roman" w:cs="Times New Roman" w:hint="eastAsia"/>
        </w:rPr>
        <w:t>ref{</w:t>
      </w:r>
      <w:proofErr w:type="spellStart"/>
      <w:proofErr w:type="gramEnd"/>
      <w:r w:rsidR="00B87582">
        <w:rPr>
          <w:rFonts w:ascii="Times New Roman" w:hAnsi="Times New Roman" w:cs="Times New Roman" w:hint="eastAsia"/>
        </w:rPr>
        <w:t>oo:spatial</w:t>
      </w:r>
      <w:proofErr w:type="spellEnd"/>
      <w:r w:rsidR="00B87582">
        <w:rPr>
          <w:rFonts w:ascii="Times New Roman" w:hAnsi="Times New Roman" w:cs="Times New Roman" w:hint="eastAsia"/>
        </w:rPr>
        <w:t>}</w:t>
      </w:r>
      <w:r w:rsidR="00C45E18">
        <w:rPr>
          <w:rFonts w:ascii="Times New Roman" w:hAnsi="Times New Roman" w:cs="Times New Roman" w:hint="eastAsia"/>
        </w:rPr>
        <w:t xml:space="preserve">. </w:t>
      </w:r>
      <w:r w:rsidR="00F338CF">
        <w:rPr>
          <w:rFonts w:ascii="Times New Roman" w:hAnsi="Times New Roman" w:cs="Times New Roman" w:hint="eastAsia"/>
        </w:rPr>
        <w:t xml:space="preserve">The different structures related to three decoders are respectively shown in following subsections. </w:t>
      </w:r>
    </w:p>
    <w:p w:rsidR="00960301" w:rsidRDefault="00960301" w:rsidP="00960301">
      <w:pPr>
        <w:rPr>
          <w:rFonts w:ascii="Times New Roman" w:hAnsi="Times New Roman" w:cs="Times New Roman"/>
        </w:rPr>
      </w:pP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lastRenderedPageBreak/>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rPr>
      </w:pPr>
      <w:r w:rsidRPr="001175F1">
        <w:rPr>
          <w:rFonts w:ascii="Times New Roman" w:hAnsi="Times New Roman" w:cs="Times New Roman" w:hint="eastAsia"/>
          <w:highlight w:val="cyan"/>
        </w:rPr>
        <w:t>%=========================================================</w:t>
      </w:r>
    </w:p>
    <w:p w:rsidR="00FF2DD2" w:rsidRDefault="00FF2DD2" w:rsidP="00960301">
      <w:pPr>
        <w:rPr>
          <w:rFonts w:ascii="Times New Roman" w:hAnsi="Times New Roman" w:cs="Times New Roman"/>
        </w:rPr>
      </w:pPr>
    </w:p>
    <w:p w:rsidR="00FF2DD2" w:rsidRPr="001C74CF" w:rsidRDefault="00FF2DD2" w:rsidP="00960301">
      <w:pPr>
        <w:rPr>
          <w:rFonts w:ascii="Times New Roman" w:hAnsi="Times New Roman" w:cs="Times New Roman"/>
        </w:rPr>
      </w:pPr>
    </w:p>
    <w:p w:rsidR="00483804" w:rsidRPr="00483804" w:rsidRDefault="00483804" w:rsidP="00483804">
      <w:pPr>
        <w:widowControl/>
        <w:rPr>
          <w:rFonts w:ascii="Times New Roman" w:eastAsia="新細明體" w:hAnsi="Times New Roman" w:cs="Times New Roman"/>
          <w:color w:val="808080" w:themeColor="background1" w:themeShade="80"/>
          <w:kern w:val="0"/>
          <w:szCs w:val="24"/>
        </w:rPr>
      </w:pPr>
      <w:r w:rsidRPr="00483804">
        <w:rPr>
          <w:rFonts w:ascii="Times New Roman" w:eastAsia="新細明體" w:hAnsi="Times New Roman" w:cs="Times New Roman"/>
          <w:color w:val="808080" w:themeColor="background1" w:themeShade="80"/>
          <w:kern w:val="0"/>
          <w:szCs w:val="24"/>
        </w:rPr>
        <w:t>\subsection{UEP Scheme for ISCD with Spatial MRF Decoder}</w:t>
      </w:r>
    </w:p>
    <w:p w:rsidR="00F16C36" w:rsidRPr="00483804" w:rsidRDefault="00483804" w:rsidP="00483804">
      <w:pPr>
        <w:rPr>
          <w:rFonts w:ascii="Times New Roman" w:hAnsi="Times New Roman" w:cs="Times New Roman"/>
          <w:color w:val="808080" w:themeColor="background1" w:themeShade="80"/>
        </w:rPr>
      </w:pPr>
      <w:r w:rsidRPr="00483804">
        <w:rPr>
          <w:rFonts w:ascii="Times New Roman" w:eastAsia="新細明體" w:hAnsi="Times New Roman" w:cs="Times New Roman"/>
          <w:color w:val="808080" w:themeColor="background1" w:themeShade="80"/>
          <w:kern w:val="0"/>
          <w:szCs w:val="24"/>
        </w:rPr>
        <w:t>\label{</w:t>
      </w:r>
      <w:proofErr w:type="spellStart"/>
      <w:r w:rsidRPr="00483804">
        <w:rPr>
          <w:rFonts w:ascii="Times New Roman" w:eastAsia="新細明體" w:hAnsi="Times New Roman" w:cs="Times New Roman"/>
          <w:color w:val="808080" w:themeColor="background1" w:themeShade="80"/>
          <w:kern w:val="0"/>
          <w:szCs w:val="24"/>
        </w:rPr>
        <w:t>ooo:spatial</w:t>
      </w:r>
      <w:proofErr w:type="spellEnd"/>
      <w:r w:rsidRPr="00483804">
        <w:rPr>
          <w:rFonts w:ascii="Times New Roman" w:eastAsia="新細明體" w:hAnsi="Times New Roman" w:cs="Times New Roman"/>
          <w:color w:val="808080" w:themeColor="background1" w:themeShade="80"/>
          <w:kern w:val="0"/>
          <w:szCs w:val="24"/>
        </w:rPr>
        <w:t>}</w:t>
      </w:r>
    </w:p>
    <w:p w:rsidR="00F16C36" w:rsidRDefault="00F16C36" w:rsidP="00960301">
      <w:pPr>
        <w:rPr>
          <w:rFonts w:ascii="Times New Roman" w:hAnsi="Times New Roman" w:cs="Times New Roman"/>
        </w:rPr>
      </w:pPr>
    </w:p>
    <w:p w:rsidR="00B64546" w:rsidRPr="00B64546" w:rsidRDefault="00B64546" w:rsidP="00B64546">
      <w:pPr>
        <w:pStyle w:val="Web"/>
        <w:spacing w:before="0" w:beforeAutospacing="0" w:after="0" w:afterAutospacing="0"/>
        <w:rPr>
          <w:rFonts w:ascii="Times New Roman" w:hAnsi="Times New Roman" w:cs="Times New Roman"/>
          <w:color w:val="FF0000"/>
        </w:rPr>
      </w:pPr>
      <w:r w:rsidRPr="00B64546">
        <w:rPr>
          <w:rFonts w:ascii="Times New Roman" w:hAnsi="Times New Roman" w:cs="Times New Roman"/>
          <w:color w:val="FF0000"/>
        </w:rPr>
        <w:t>\begin{figure}[!</w:t>
      </w:r>
      <w:proofErr w:type="spellStart"/>
      <w:r w:rsidRPr="00B64546">
        <w:rPr>
          <w:rFonts w:ascii="Times New Roman" w:hAnsi="Times New Roman" w:cs="Times New Roman"/>
          <w:color w:val="FF0000"/>
        </w:rPr>
        <w:t>htb</w:t>
      </w:r>
      <w:proofErr w:type="spellEnd"/>
      <w:r w:rsidRPr="00B64546">
        <w:rPr>
          <w:rFonts w:ascii="Times New Roman" w:hAnsi="Times New Roman" w:cs="Times New Roman"/>
          <w:color w:val="FF0000"/>
        </w:rPr>
        <w:t>]</w:t>
      </w:r>
    </w:p>
    <w:p w:rsidR="00B64546" w:rsidRPr="00B64546" w:rsidRDefault="00B64546" w:rsidP="00B64546">
      <w:pPr>
        <w:pStyle w:val="Web"/>
        <w:spacing w:before="0" w:beforeAutospacing="0" w:after="0" w:afterAutospacing="0"/>
        <w:rPr>
          <w:rFonts w:ascii="Times New Roman" w:hAnsi="Times New Roman" w:cs="Times New Roman"/>
          <w:color w:val="FF0000"/>
        </w:rPr>
      </w:pPr>
      <w:r w:rsidRPr="00B64546">
        <w:rPr>
          <w:rFonts w:ascii="Times New Roman" w:hAnsi="Times New Roman" w:cs="Times New Roman"/>
          <w:color w:val="FF0000"/>
        </w:rPr>
        <w:t>\makebox[\textwidth][c]{\includegraphics[width=1.15\textwidth]{fig/UEP_scheme_s.pdf}}</w:t>
      </w:r>
    </w:p>
    <w:p w:rsidR="00B64546" w:rsidRPr="00B64546" w:rsidRDefault="00B64546" w:rsidP="00B64546">
      <w:pPr>
        <w:pStyle w:val="Web"/>
        <w:spacing w:before="0" w:beforeAutospacing="0" w:after="0" w:afterAutospacing="0"/>
        <w:rPr>
          <w:rFonts w:ascii="Times New Roman" w:hAnsi="Times New Roman" w:cs="Times New Roman"/>
          <w:color w:val="FF0000"/>
        </w:rPr>
      </w:pPr>
      <w:r w:rsidRPr="00B64546">
        <w:rPr>
          <w:rFonts w:ascii="Times New Roman" w:hAnsi="Times New Roman" w:cs="Times New Roman"/>
          <w:color w:val="FF0000"/>
        </w:rPr>
        <w:t>\caption{\label{</w:t>
      </w:r>
      <w:proofErr w:type="spellStart"/>
      <w:r w:rsidRPr="00B64546">
        <w:rPr>
          <w:rFonts w:ascii="Times New Roman" w:hAnsi="Times New Roman" w:cs="Times New Roman"/>
          <w:color w:val="FF0000"/>
        </w:rPr>
        <w:t>fig:uep_scheme_s</w:t>
      </w:r>
      <w:proofErr w:type="spellEnd"/>
      <w:r w:rsidRPr="00B64546">
        <w:rPr>
          <w:rFonts w:ascii="Times New Roman" w:hAnsi="Times New Roman" w:cs="Times New Roman"/>
          <w:color w:val="FF0000"/>
        </w:rPr>
        <w:t>}The structure diagram of UEP scheme with respect to spatial MRF based ISCD.}</w:t>
      </w:r>
    </w:p>
    <w:p w:rsidR="00B64546" w:rsidRPr="00B64546" w:rsidRDefault="00B64546" w:rsidP="00B64546">
      <w:pPr>
        <w:pStyle w:val="Web"/>
        <w:spacing w:before="0" w:beforeAutospacing="0" w:after="0" w:afterAutospacing="0"/>
        <w:rPr>
          <w:rFonts w:ascii="Times New Roman" w:hAnsi="Times New Roman" w:cs="Times New Roman"/>
          <w:color w:val="FF0000"/>
        </w:rPr>
      </w:pPr>
      <w:r w:rsidRPr="00B64546">
        <w:rPr>
          <w:rFonts w:ascii="Times New Roman" w:hAnsi="Times New Roman" w:cs="Times New Roman"/>
          <w:color w:val="FF0000"/>
        </w:rPr>
        <w:t>\end{figure}</w:t>
      </w:r>
    </w:p>
    <w:p w:rsidR="00CE514B" w:rsidRDefault="00CE514B" w:rsidP="00960301">
      <w:pPr>
        <w:rPr>
          <w:rFonts w:ascii="Times New Roman" w:hAnsi="Times New Roman" w:cs="Times New Roman"/>
        </w:rPr>
      </w:pPr>
    </w:p>
    <w:p w:rsidR="00061C1A" w:rsidRDefault="00F66DAC" w:rsidP="00960301">
      <w:pPr>
        <w:rPr>
          <w:rFonts w:ascii="Times New Roman" w:hAnsi="Times New Roman" w:cs="Times New Roman"/>
        </w:rPr>
      </w:pPr>
      <w:r>
        <w:rPr>
          <w:rFonts w:ascii="Times New Roman" w:hAnsi="Times New Roman" w:cs="Times New Roman" w:hint="eastAsia"/>
        </w:rPr>
        <w:t xml:space="preserve">In the first part, the UEP scheme with respect to the </w:t>
      </w:r>
      <w:r w:rsidR="00C3737F">
        <w:rPr>
          <w:rFonts w:ascii="Times New Roman" w:hAnsi="Times New Roman" w:cs="Times New Roman"/>
        </w:rPr>
        <w:t>decoder</w:t>
      </w:r>
      <w:r>
        <w:rPr>
          <w:rFonts w:ascii="Times New Roman" w:hAnsi="Times New Roman" w:cs="Times New Roman" w:hint="eastAsia"/>
        </w:rPr>
        <w:t xml:space="preserve"> using </w:t>
      </w:r>
      <w:r w:rsidR="00EF1944">
        <w:rPr>
          <w:rFonts w:ascii="Times New Roman" w:hAnsi="Times New Roman" w:cs="Times New Roman" w:hint="eastAsia"/>
        </w:rPr>
        <w:t xml:space="preserve">only spatial MRF based ISCD is considered. </w:t>
      </w:r>
      <w:proofErr w:type="gramStart"/>
      <w:r w:rsidR="00EF1944">
        <w:rPr>
          <w:rFonts w:ascii="Times New Roman" w:hAnsi="Times New Roman" w:cs="Times New Roman" w:hint="eastAsia"/>
        </w:rPr>
        <w:t>Combing the solver in Fig.</w:t>
      </w:r>
      <w:proofErr w:type="gramEnd"/>
      <w:r w:rsidR="00EF1944">
        <w:rPr>
          <w:rFonts w:ascii="Times New Roman" w:hAnsi="Times New Roman" w:cs="Times New Roman" w:hint="eastAsia"/>
        </w:rPr>
        <w:t xml:space="preserve"> </w:t>
      </w:r>
      <w:proofErr w:type="gramStart"/>
      <w:r w:rsidR="00EF1944">
        <w:rPr>
          <w:rFonts w:ascii="Times New Roman" w:hAnsi="Times New Roman" w:cs="Times New Roman" w:hint="eastAsia"/>
        </w:rPr>
        <w:t>\ref{</w:t>
      </w:r>
      <w:proofErr w:type="spellStart"/>
      <w:r w:rsidR="00EF1944">
        <w:rPr>
          <w:rFonts w:ascii="Times New Roman" w:hAnsi="Times New Roman" w:cs="Times New Roman" w:hint="eastAsia"/>
        </w:rPr>
        <w:t>fig:flow_dual</w:t>
      </w:r>
      <w:proofErr w:type="spellEnd"/>
      <w:r w:rsidR="00EF1944">
        <w:rPr>
          <w:rFonts w:ascii="Times New Roman" w:hAnsi="Times New Roman" w:cs="Times New Roman" w:hint="eastAsia"/>
        </w:rPr>
        <w:t>} with the spatial estimator in Fig.</w:t>
      </w:r>
      <w:proofErr w:type="gramEnd"/>
      <w:r w:rsidR="00EF1944">
        <w:rPr>
          <w:rFonts w:ascii="Times New Roman" w:hAnsi="Times New Roman" w:cs="Times New Roman" w:hint="eastAsia"/>
        </w:rPr>
        <w:t xml:space="preserve"> \ref{</w:t>
      </w:r>
      <w:proofErr w:type="spellStart"/>
      <w:r w:rsidR="00EF1944">
        <w:rPr>
          <w:rFonts w:ascii="Times New Roman" w:hAnsi="Times New Roman" w:cs="Times New Roman" w:hint="eastAsia"/>
        </w:rPr>
        <w:t>fig:distortion_est_s</w:t>
      </w:r>
      <w:proofErr w:type="spellEnd"/>
      <w:r w:rsidR="00EF1944">
        <w:rPr>
          <w:rFonts w:ascii="Times New Roman" w:hAnsi="Times New Roman" w:cs="Times New Roman" w:hint="eastAsia"/>
        </w:rPr>
        <w:t>}, the UEP structure for spatial MRF based ISCD is depicted in Fig. \</w:t>
      </w:r>
      <w:proofErr w:type="gramStart"/>
      <w:r w:rsidR="00EF1944">
        <w:rPr>
          <w:rFonts w:ascii="Times New Roman" w:hAnsi="Times New Roman" w:cs="Times New Roman" w:hint="eastAsia"/>
        </w:rPr>
        <w:t>ref{</w:t>
      </w:r>
      <w:proofErr w:type="spellStart"/>
      <w:proofErr w:type="gramEnd"/>
      <w:r w:rsidR="00EF1944">
        <w:rPr>
          <w:rFonts w:ascii="Times New Roman" w:hAnsi="Times New Roman" w:cs="Times New Roman" w:hint="eastAsia"/>
        </w:rPr>
        <w:t>fig:uep_scheme_s</w:t>
      </w:r>
      <w:proofErr w:type="spellEnd"/>
      <w:r w:rsidR="00EF1944">
        <w:rPr>
          <w:rFonts w:ascii="Times New Roman" w:hAnsi="Times New Roman" w:cs="Times New Roman" w:hint="eastAsia"/>
        </w:rPr>
        <w:t>}</w:t>
      </w:r>
      <w:r w:rsidR="00D85DB0">
        <w:rPr>
          <w:rFonts w:ascii="Times New Roman" w:hAnsi="Times New Roman" w:cs="Times New Roman" w:hint="eastAsia"/>
        </w:rPr>
        <w:t xml:space="preserve">. </w:t>
      </w:r>
      <w:proofErr w:type="gramStart"/>
      <w:r w:rsidR="00D85DB0">
        <w:rPr>
          <w:rFonts w:ascii="Times New Roman" w:hAnsi="Times New Roman" w:cs="Times New Roman" w:hint="eastAsia"/>
        </w:rPr>
        <w:t>In Fig.</w:t>
      </w:r>
      <w:proofErr w:type="gramEnd"/>
      <w:r w:rsidR="00D85DB0">
        <w:rPr>
          <w:rFonts w:ascii="Times New Roman" w:hAnsi="Times New Roman" w:cs="Times New Roman" w:hint="eastAsia"/>
        </w:rPr>
        <w:t xml:space="preserve"> \ref{</w:t>
      </w:r>
      <w:proofErr w:type="spellStart"/>
      <w:r w:rsidR="00D85DB0">
        <w:rPr>
          <w:rFonts w:ascii="Times New Roman" w:hAnsi="Times New Roman" w:cs="Times New Roman" w:hint="eastAsia"/>
        </w:rPr>
        <w:t>fig:uep_scheme_s</w:t>
      </w:r>
      <w:proofErr w:type="spellEnd"/>
      <w:r w:rsidR="00D85DB0">
        <w:rPr>
          <w:rFonts w:ascii="Times New Roman" w:hAnsi="Times New Roman" w:cs="Times New Roman" w:hint="eastAsia"/>
        </w:rPr>
        <w:t xml:space="preserve">}, the proposed UEP scheme first calculates in parallel the term </w:t>
      </w:r>
    </w:p>
    <w:p w:rsidR="00061C1A" w:rsidRPr="0000640A" w:rsidRDefault="00061C1A" w:rsidP="00960301">
      <w:pPr>
        <w:rPr>
          <w:rFonts w:ascii="Times New Roman" w:hAnsi="Times New Roman" w:cs="Times New Roman"/>
          <w:color w:val="00B050"/>
        </w:rPr>
      </w:pPr>
      <w:r w:rsidRPr="0000640A">
        <w:rPr>
          <w:rFonts w:ascii="Times New Roman" w:hAnsi="Times New Roman" w:cs="Times New Roman" w:hint="eastAsia"/>
          <w:color w:val="00B050"/>
        </w:rPr>
        <w:t>\begin{equation}</w:t>
      </w:r>
    </w:p>
    <w:p w:rsidR="00061C1A" w:rsidRPr="0000640A" w:rsidRDefault="00061C1A" w:rsidP="00960301">
      <w:pPr>
        <w:rPr>
          <w:rFonts w:ascii="Times New Roman" w:hAnsi="Times New Roman" w:cs="Times New Roman"/>
          <w:color w:val="00B050"/>
        </w:rPr>
      </w:pPr>
      <w:r w:rsidRPr="0000640A">
        <w:rPr>
          <w:rFonts w:ascii="Times New Roman" w:hAnsi="Times New Roman" w:cs="Times New Roman" w:hint="eastAsia"/>
          <w:color w:val="00B050"/>
        </w:rPr>
        <w:t>E_{</w:t>
      </w:r>
      <w:proofErr w:type="spellStart"/>
      <w:r w:rsidRPr="0000640A">
        <w:rPr>
          <w:rFonts w:ascii="Times New Roman" w:hAnsi="Times New Roman" w:cs="Times New Roman" w:hint="eastAsia"/>
          <w:color w:val="00B050"/>
        </w:rPr>
        <w:t>k,n</w:t>
      </w:r>
      <w:proofErr w:type="spellEnd"/>
      <w:r w:rsidRPr="0000640A">
        <w:rPr>
          <w:rFonts w:ascii="Times New Roman" w:hAnsi="Times New Roman" w:cs="Times New Roman" w:hint="eastAsia"/>
          <w:color w:val="00B050"/>
        </w:rPr>
        <w:t>}\</w:t>
      </w:r>
      <w:proofErr w:type="spellStart"/>
      <w:r w:rsidRPr="0000640A">
        <w:rPr>
          <w:rFonts w:ascii="Times New Roman" w:hAnsi="Times New Roman" w:cs="Times New Roman" w:hint="eastAsia"/>
          <w:color w:val="00B050"/>
        </w:rPr>
        <w:t>equiv</w:t>
      </w:r>
      <w:proofErr w:type="spellEnd"/>
      <w:r w:rsidRPr="0000640A">
        <w:rPr>
          <w:rFonts w:ascii="Times New Roman" w:hAnsi="Times New Roman" w:cs="Times New Roman" w:hint="eastAsia"/>
          <w:color w:val="00B050"/>
        </w:rPr>
        <w:t xml:space="preserve"> </w:t>
      </w:r>
      <w:r w:rsidR="00D85DB0" w:rsidRPr="0000640A">
        <w:rPr>
          <w:rFonts w:ascii="Times New Roman" w:hAnsi="Times New Roman" w:cs="Times New Roman" w:hint="eastAsia"/>
          <w:color w:val="00B050"/>
        </w:rPr>
        <w:t>e^{\beta^{[s]}_{</w:t>
      </w:r>
      <w:proofErr w:type="spellStart"/>
      <w:r w:rsidR="00D85DB0" w:rsidRPr="0000640A">
        <w:rPr>
          <w:rFonts w:ascii="Times New Roman" w:hAnsi="Times New Roman" w:cs="Times New Roman" w:hint="eastAsia"/>
          <w:color w:val="00B050"/>
        </w:rPr>
        <w:t>k,n</w:t>
      </w:r>
      <w:proofErr w:type="spellEnd"/>
      <w:r w:rsidR="00D85DB0" w:rsidRPr="0000640A">
        <w:rPr>
          <w:rFonts w:ascii="Times New Roman" w:hAnsi="Times New Roman" w:cs="Times New Roman" w:hint="eastAsia"/>
          <w:color w:val="00B050"/>
        </w:rPr>
        <w:t>}\</w:t>
      </w:r>
      <w:proofErr w:type="spellStart"/>
      <w:r w:rsidR="00D85DB0" w:rsidRPr="0000640A">
        <w:rPr>
          <w:rFonts w:ascii="Times New Roman" w:hAnsi="Times New Roman" w:cs="Times New Roman" w:hint="eastAsia"/>
          <w:color w:val="00B050"/>
        </w:rPr>
        <w:t>overline</w:t>
      </w:r>
      <w:proofErr w:type="spellEnd"/>
      <w:r w:rsidR="00D85DB0" w:rsidRPr="0000640A">
        <w:rPr>
          <w:rFonts w:ascii="Times New Roman" w:hAnsi="Times New Roman" w:cs="Times New Roman" w:hint="eastAsia"/>
          <w:color w:val="00B050"/>
        </w:rPr>
        <w:t>{N}^{[s]}_{</w:t>
      </w:r>
      <w:proofErr w:type="spellStart"/>
      <w:r w:rsidR="00D85DB0" w:rsidRPr="0000640A">
        <w:rPr>
          <w:rFonts w:ascii="Times New Roman" w:hAnsi="Times New Roman" w:cs="Times New Roman" w:hint="eastAsia"/>
          <w:color w:val="00B050"/>
        </w:rPr>
        <w:t>k,n</w:t>
      </w:r>
      <w:proofErr w:type="spellEnd"/>
      <w:r w:rsidR="00D85DB0" w:rsidRPr="0000640A">
        <w:rPr>
          <w:rFonts w:ascii="Times New Roman" w:hAnsi="Times New Roman" w:cs="Times New Roman" w:hint="eastAsia"/>
          <w:color w:val="00B050"/>
        </w:rPr>
        <w:t>}}</w:t>
      </w:r>
      <w:r w:rsidRPr="0000640A">
        <w:rPr>
          <w:rFonts w:ascii="Times New Roman" w:hAnsi="Times New Roman" w:cs="Times New Roman" w:hint="eastAsia"/>
          <w:color w:val="00B050"/>
        </w:rPr>
        <w:t xml:space="preserve"> ,</w:t>
      </w:r>
    </w:p>
    <w:p w:rsidR="00061C1A" w:rsidRPr="0000640A" w:rsidRDefault="00061C1A" w:rsidP="00960301">
      <w:pPr>
        <w:rPr>
          <w:rFonts w:ascii="Times New Roman" w:hAnsi="Times New Roman" w:cs="Times New Roman"/>
          <w:color w:val="00B050"/>
        </w:rPr>
      </w:pPr>
      <w:r w:rsidRPr="0000640A">
        <w:rPr>
          <w:rFonts w:ascii="Times New Roman" w:hAnsi="Times New Roman" w:cs="Times New Roman" w:hint="eastAsia"/>
          <w:color w:val="00B050"/>
        </w:rPr>
        <w:t>\label{</w:t>
      </w:r>
      <w:proofErr w:type="spellStart"/>
      <w:r w:rsidRPr="0000640A">
        <w:rPr>
          <w:rFonts w:ascii="Times New Roman" w:hAnsi="Times New Roman" w:cs="Times New Roman" w:hint="eastAsia"/>
          <w:color w:val="00B050"/>
        </w:rPr>
        <w:t>eq:e_n_spatial</w:t>
      </w:r>
      <w:proofErr w:type="spellEnd"/>
      <w:r w:rsidRPr="0000640A">
        <w:rPr>
          <w:rFonts w:ascii="Times New Roman" w:hAnsi="Times New Roman" w:cs="Times New Roman" w:hint="eastAsia"/>
          <w:color w:val="00B050"/>
        </w:rPr>
        <w:t>}</w:t>
      </w:r>
    </w:p>
    <w:p w:rsidR="00061C1A" w:rsidRPr="0000640A" w:rsidRDefault="00061C1A" w:rsidP="00960301">
      <w:pPr>
        <w:rPr>
          <w:rFonts w:ascii="Times New Roman" w:hAnsi="Times New Roman" w:cs="Times New Roman"/>
          <w:color w:val="00B050"/>
        </w:rPr>
      </w:pPr>
      <w:r w:rsidRPr="0000640A">
        <w:rPr>
          <w:rFonts w:ascii="Times New Roman" w:hAnsi="Times New Roman" w:cs="Times New Roman" w:hint="eastAsia"/>
          <w:color w:val="00B050"/>
        </w:rPr>
        <w:t>\end{equation}</w:t>
      </w:r>
    </w:p>
    <w:p w:rsidR="00CE514B" w:rsidRDefault="00D85DB0" w:rsidP="00960301">
      <w:pPr>
        <w:rPr>
          <w:rFonts w:ascii="Times New Roman" w:hAnsi="Times New Roman" w:cs="Times New Roman"/>
        </w:rPr>
      </w:pPr>
      <w:proofErr w:type="gramStart"/>
      <w:r>
        <w:rPr>
          <w:rFonts w:ascii="Times New Roman" w:hAnsi="Times New Roman" w:cs="Times New Roman" w:hint="eastAsia"/>
        </w:rPr>
        <w:t>which</w:t>
      </w:r>
      <w:proofErr w:type="gramEnd"/>
      <w:r>
        <w:rPr>
          <w:rFonts w:ascii="Times New Roman" w:hAnsi="Times New Roman" w:cs="Times New Roman" w:hint="eastAsia"/>
        </w:rPr>
        <w:t xml:space="preserve"> is related to the spatial MRF model, and then iteratively approaches the solution for energy distribution that optimizes the decoded quality. The weights solver in the structure is based on the derivation in section \ref{</w:t>
      </w:r>
      <w:proofErr w:type="spellStart"/>
      <w:r>
        <w:rPr>
          <w:rFonts w:ascii="Times New Roman" w:hAnsi="Times New Roman" w:cs="Times New Roman" w:hint="eastAsia"/>
        </w:rPr>
        <w:t>oo:spatial</w:t>
      </w:r>
      <w:proofErr w:type="spellEnd"/>
      <w:r>
        <w:rPr>
          <w:rFonts w:ascii="Times New Roman" w:hAnsi="Times New Roman" w:cs="Times New Roman" w:hint="eastAsia"/>
        </w:rPr>
        <w:t>} with some simpli</w:t>
      </w:r>
      <w:r w:rsidR="0093582B">
        <w:rPr>
          <w:rFonts w:ascii="Times New Roman" w:hAnsi="Times New Roman" w:cs="Times New Roman" w:hint="eastAsia"/>
        </w:rPr>
        <w:t>fi</w:t>
      </w:r>
      <w:r>
        <w:rPr>
          <w:rFonts w:ascii="Times New Roman" w:hAnsi="Times New Roman" w:cs="Times New Roman" w:hint="eastAsia"/>
        </w:rPr>
        <w:t xml:space="preserve">cation. </w:t>
      </w:r>
      <w:proofErr w:type="gramStart"/>
      <w:r w:rsidR="00104BB2">
        <w:rPr>
          <w:rFonts w:ascii="Times New Roman" w:hAnsi="Times New Roman" w:cs="Times New Roman" w:hint="eastAsia"/>
        </w:rPr>
        <w:t>According to (\ref{</w:t>
      </w:r>
      <w:proofErr w:type="spellStart"/>
      <w:r w:rsidR="00104BB2">
        <w:rPr>
          <w:rFonts w:ascii="Times New Roman" w:hAnsi="Times New Roman" w:cs="Times New Roman" w:hint="eastAsia"/>
        </w:rPr>
        <w:t>eq:ber_llr_final</w:t>
      </w:r>
      <w:proofErr w:type="spellEnd"/>
      <w:r w:rsidR="00104BB2">
        <w:rPr>
          <w:rFonts w:ascii="Times New Roman" w:hAnsi="Times New Roman" w:cs="Times New Roman" w:hint="eastAsia"/>
        </w:rPr>
        <w:t>})</w:t>
      </w:r>
      <w:r w:rsidR="00061C1A">
        <w:rPr>
          <w:rFonts w:ascii="Times New Roman" w:hAnsi="Times New Roman" w:cs="Times New Roman" w:hint="eastAsia"/>
        </w:rPr>
        <w:t xml:space="preserve"> and Fig.</w:t>
      </w:r>
      <w:proofErr w:type="gramEnd"/>
      <w:r w:rsidR="00061C1A">
        <w:rPr>
          <w:rFonts w:ascii="Times New Roman" w:hAnsi="Times New Roman" w:cs="Times New Roman" w:hint="eastAsia"/>
        </w:rPr>
        <w:t xml:space="preserve"> \ref{</w:t>
      </w:r>
      <w:proofErr w:type="spellStart"/>
      <w:r w:rsidR="00061C1A">
        <w:rPr>
          <w:rFonts w:ascii="Times New Roman" w:hAnsi="Times New Roman" w:cs="Times New Roman" w:hint="eastAsia"/>
        </w:rPr>
        <w:t>fig:distortion_est_s</w:t>
      </w:r>
      <w:proofErr w:type="spellEnd"/>
      <w:r w:rsidR="00061C1A">
        <w:rPr>
          <w:rFonts w:ascii="Times New Roman" w:hAnsi="Times New Roman" w:cs="Times New Roman" w:hint="eastAsia"/>
        </w:rPr>
        <w:t>}, $BER</w:t>
      </w:r>
      <w:proofErr w:type="gramStart"/>
      <w:r w:rsidR="00061C1A">
        <w:rPr>
          <w:rFonts w:ascii="Times New Roman" w:hAnsi="Times New Roman" w:cs="Times New Roman" w:hint="eastAsia"/>
        </w:rPr>
        <w:t>_{</w:t>
      </w:r>
      <w:proofErr w:type="spellStart"/>
      <w:proofErr w:type="gramEnd"/>
      <w:r w:rsidR="00061C1A">
        <w:rPr>
          <w:rFonts w:ascii="Times New Roman" w:hAnsi="Times New Roman" w:cs="Times New Roman" w:hint="eastAsia"/>
        </w:rPr>
        <w:t>k,n</w:t>
      </w:r>
      <w:proofErr w:type="spellEnd"/>
      <w:r w:rsidR="00061C1A">
        <w:rPr>
          <w:rFonts w:ascii="Times New Roman" w:hAnsi="Times New Roman" w:cs="Times New Roman" w:hint="eastAsia"/>
        </w:rPr>
        <w:t>}$ in spatial ISCD can be derived as</w:t>
      </w:r>
    </w:p>
    <w:p w:rsidR="00061C1A" w:rsidRPr="0000640A" w:rsidRDefault="00061C1A" w:rsidP="00960301">
      <w:pPr>
        <w:rPr>
          <w:rFonts w:ascii="Times New Roman" w:hAnsi="Times New Roman" w:cs="Times New Roman"/>
          <w:color w:val="00B050"/>
        </w:rPr>
      </w:pPr>
      <w:r w:rsidRPr="0000640A">
        <w:rPr>
          <w:rFonts w:ascii="Times New Roman" w:hAnsi="Times New Roman" w:cs="Times New Roman" w:hint="eastAsia"/>
          <w:color w:val="00B050"/>
        </w:rPr>
        <w:t>\begin{equation}</w:t>
      </w:r>
    </w:p>
    <w:p w:rsidR="00061C1A" w:rsidRPr="0000640A" w:rsidRDefault="00061C1A" w:rsidP="00960301">
      <w:pPr>
        <w:rPr>
          <w:rFonts w:ascii="Times New Roman" w:hAnsi="Times New Roman" w:cs="Times New Roman"/>
          <w:color w:val="00B050"/>
        </w:rPr>
      </w:pPr>
      <w:r w:rsidRPr="0000640A">
        <w:rPr>
          <w:rFonts w:ascii="Times New Roman" w:hAnsi="Times New Roman" w:cs="Times New Roman" w:hint="eastAsia"/>
          <w:color w:val="00B050"/>
        </w:rPr>
        <w:t>BER_{</w:t>
      </w:r>
      <w:proofErr w:type="spellStart"/>
      <w:r w:rsidRPr="0000640A">
        <w:rPr>
          <w:rFonts w:ascii="Times New Roman" w:hAnsi="Times New Roman" w:cs="Times New Roman" w:hint="eastAsia"/>
          <w:color w:val="00B050"/>
        </w:rPr>
        <w:t>k,n</w:t>
      </w:r>
      <w:proofErr w:type="spellEnd"/>
      <w:r w:rsidRPr="0000640A">
        <w:rPr>
          <w:rFonts w:ascii="Times New Roman" w:hAnsi="Times New Roman" w:cs="Times New Roman" w:hint="eastAsia"/>
          <w:color w:val="00B050"/>
        </w:rPr>
        <w:t>} = \frac{fr(\gamma_{k,n})}{fr(\gamma_{k,n})+(1-fr(\gamma_{k,n}))E_{k,n}^{(1-2fr(\gamma_{k,n}))}},</w:t>
      </w:r>
    </w:p>
    <w:p w:rsidR="00061C1A" w:rsidRPr="0000640A" w:rsidRDefault="00061C1A" w:rsidP="00960301">
      <w:pPr>
        <w:rPr>
          <w:rFonts w:ascii="Times New Roman" w:hAnsi="Times New Roman" w:cs="Times New Roman"/>
          <w:color w:val="00B050"/>
        </w:rPr>
      </w:pPr>
      <w:r w:rsidRPr="0000640A">
        <w:rPr>
          <w:rFonts w:ascii="Times New Roman" w:hAnsi="Times New Roman" w:cs="Times New Roman" w:hint="eastAsia"/>
          <w:color w:val="00B050"/>
        </w:rPr>
        <w:t>\label{</w:t>
      </w:r>
      <w:proofErr w:type="spellStart"/>
      <w:r w:rsidRPr="0000640A">
        <w:rPr>
          <w:rFonts w:ascii="Times New Roman" w:hAnsi="Times New Roman" w:cs="Times New Roman" w:hint="eastAsia"/>
          <w:color w:val="00B050"/>
        </w:rPr>
        <w:t>eq:ber_spatial</w:t>
      </w:r>
      <w:proofErr w:type="spellEnd"/>
      <w:r w:rsidRPr="0000640A">
        <w:rPr>
          <w:rFonts w:ascii="Times New Roman" w:hAnsi="Times New Roman" w:cs="Times New Roman" w:hint="eastAsia"/>
          <w:color w:val="00B050"/>
        </w:rPr>
        <w:t>}</w:t>
      </w:r>
    </w:p>
    <w:p w:rsidR="00104BB2" w:rsidRPr="0000640A" w:rsidRDefault="00061C1A" w:rsidP="00960301">
      <w:pPr>
        <w:rPr>
          <w:rFonts w:ascii="Times New Roman" w:hAnsi="Times New Roman" w:cs="Times New Roman"/>
          <w:color w:val="00B050"/>
        </w:rPr>
      </w:pPr>
      <w:r w:rsidRPr="0000640A">
        <w:rPr>
          <w:rFonts w:ascii="Times New Roman" w:hAnsi="Times New Roman" w:cs="Times New Roman" w:hint="eastAsia"/>
          <w:color w:val="00B050"/>
        </w:rPr>
        <w:t>\end{</w:t>
      </w:r>
      <w:r w:rsidR="00F539C0" w:rsidRPr="0000640A">
        <w:rPr>
          <w:rFonts w:ascii="Times New Roman" w:hAnsi="Times New Roman" w:cs="Times New Roman" w:hint="eastAsia"/>
          <w:color w:val="00B050"/>
        </w:rPr>
        <w:t>eq</w:t>
      </w:r>
      <w:r w:rsidRPr="0000640A">
        <w:rPr>
          <w:rFonts w:ascii="Times New Roman" w:hAnsi="Times New Roman" w:cs="Times New Roman" w:hint="eastAsia"/>
          <w:color w:val="00B050"/>
        </w:rPr>
        <w:t>u</w:t>
      </w:r>
      <w:r w:rsidR="00F539C0" w:rsidRPr="0000640A">
        <w:rPr>
          <w:rFonts w:ascii="Times New Roman" w:hAnsi="Times New Roman" w:cs="Times New Roman" w:hint="eastAsia"/>
          <w:color w:val="00B050"/>
        </w:rPr>
        <w:t>a</w:t>
      </w:r>
      <w:r w:rsidRPr="0000640A">
        <w:rPr>
          <w:rFonts w:ascii="Times New Roman" w:hAnsi="Times New Roman" w:cs="Times New Roman" w:hint="eastAsia"/>
          <w:color w:val="00B050"/>
        </w:rPr>
        <w:t>tion}</w:t>
      </w:r>
    </w:p>
    <w:p w:rsidR="000E3B43" w:rsidRDefault="00061C1A" w:rsidP="00960301">
      <w:pPr>
        <w:rPr>
          <w:rFonts w:ascii="Times New Roman" w:hAnsi="Times New Roman" w:cs="Times New Roman"/>
        </w:rPr>
      </w:pPr>
      <w:proofErr w:type="gramStart"/>
      <w:r>
        <w:rPr>
          <w:rFonts w:ascii="Times New Roman" w:hAnsi="Times New Roman" w:cs="Times New Roman" w:hint="eastAsia"/>
        </w:rPr>
        <w:t>where</w:t>
      </w:r>
      <w:proofErr w:type="gramEnd"/>
      <w:r>
        <w:rPr>
          <w:rFonts w:ascii="Times New Roman" w:hAnsi="Times New Roman" w:cs="Times New Roman" w:hint="eastAsia"/>
        </w:rPr>
        <w:t xml:space="preserve"> $E_{</w:t>
      </w:r>
      <w:proofErr w:type="spellStart"/>
      <w:r>
        <w:rPr>
          <w:rFonts w:ascii="Times New Roman" w:hAnsi="Times New Roman" w:cs="Times New Roman" w:hint="eastAsia"/>
        </w:rPr>
        <w:t>k,n</w:t>
      </w:r>
      <w:proofErr w:type="spellEnd"/>
      <w:r>
        <w:rPr>
          <w:rFonts w:ascii="Times New Roman" w:hAnsi="Times New Roman" w:cs="Times New Roman" w:hint="eastAsia"/>
        </w:rPr>
        <w:t>}$ has been computed in (\ref{</w:t>
      </w:r>
      <w:proofErr w:type="spellStart"/>
      <w:r>
        <w:rPr>
          <w:rFonts w:ascii="Times New Roman" w:hAnsi="Times New Roman" w:cs="Times New Roman" w:hint="eastAsia"/>
        </w:rPr>
        <w:t>eq:e_n_spatial</w:t>
      </w:r>
      <w:proofErr w:type="spellEnd"/>
      <w:r>
        <w:rPr>
          <w:rFonts w:ascii="Times New Roman" w:hAnsi="Times New Roman" w:cs="Times New Roman" w:hint="eastAsia"/>
        </w:rPr>
        <w:t xml:space="preserve">}) and fixed before the weights solver. </w:t>
      </w:r>
      <w:r w:rsidR="00A53019">
        <w:rPr>
          <w:rFonts w:ascii="Times New Roman" w:hAnsi="Times New Roman" w:cs="Times New Roman" w:hint="eastAsia"/>
        </w:rPr>
        <w:t>As a consequence, (\ref{</w:t>
      </w:r>
      <w:proofErr w:type="spellStart"/>
      <w:r w:rsidR="00A53019">
        <w:rPr>
          <w:rFonts w:ascii="Times New Roman" w:hAnsi="Times New Roman" w:cs="Times New Roman" w:hint="eastAsia"/>
        </w:rPr>
        <w:t>eq:ber_derivative_final</w:t>
      </w:r>
      <w:proofErr w:type="spellEnd"/>
      <w:r w:rsidR="00A53019">
        <w:rPr>
          <w:rFonts w:ascii="Times New Roman" w:hAnsi="Times New Roman" w:cs="Times New Roman" w:hint="eastAsia"/>
        </w:rPr>
        <w:t xml:space="preserve">}) can be simplified as </w:t>
      </w:r>
    </w:p>
    <w:p w:rsidR="00A53019" w:rsidRPr="00A53019" w:rsidRDefault="00A53019" w:rsidP="00960301">
      <w:pPr>
        <w:rPr>
          <w:rFonts w:ascii="Times New Roman" w:hAnsi="Times New Roman" w:cs="Times New Roman"/>
          <w:color w:val="00B050"/>
        </w:rPr>
      </w:pPr>
      <w:r w:rsidRPr="00A53019">
        <w:rPr>
          <w:rFonts w:ascii="Times New Roman" w:hAnsi="Times New Roman" w:cs="Times New Roman" w:hint="eastAsia"/>
          <w:color w:val="00B050"/>
        </w:rPr>
        <w:lastRenderedPageBreak/>
        <w:t>\begin{equation}</w:t>
      </w:r>
    </w:p>
    <w:p w:rsidR="00A53019" w:rsidRPr="00A53019" w:rsidRDefault="00A53019" w:rsidP="00960301">
      <w:pPr>
        <w:rPr>
          <w:rFonts w:ascii="Times New Roman" w:hAnsi="Times New Roman" w:cs="Times New Roman"/>
          <w:color w:val="00B050"/>
        </w:rPr>
      </w:pPr>
      <w:r w:rsidRPr="00A53019">
        <w:rPr>
          <w:rFonts w:ascii="Times New Roman" w:hAnsi="Times New Roman" w:cs="Times New Roman" w:hint="eastAsia"/>
          <w:color w:val="00B050"/>
        </w:rPr>
        <w:t>\</w:t>
      </w:r>
      <w:proofErr w:type="spellStart"/>
      <w:r w:rsidRPr="00A53019">
        <w:rPr>
          <w:rFonts w:ascii="Times New Roman" w:hAnsi="Times New Roman" w:cs="Times New Roman" w:hint="eastAsia"/>
          <w:color w:val="00B050"/>
        </w:rPr>
        <w:t>frac</w:t>
      </w:r>
      <w:proofErr w:type="spellEnd"/>
      <w:r w:rsidRPr="00A53019">
        <w:rPr>
          <w:rFonts w:ascii="Times New Roman" w:hAnsi="Times New Roman" w:cs="Times New Roman" w:hint="eastAsia"/>
          <w:color w:val="00B050"/>
        </w:rPr>
        <w:t>{\partial BER_{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}}{\partial w_{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 = \</w:t>
      </w:r>
      <w:proofErr w:type="spellStart"/>
      <w:r w:rsidRPr="00A53019">
        <w:rPr>
          <w:rFonts w:ascii="Times New Roman" w:hAnsi="Times New Roman" w:cs="Times New Roman" w:hint="eastAsia"/>
          <w:color w:val="00B050"/>
        </w:rPr>
        <w:t>frac</w:t>
      </w:r>
      <w:proofErr w:type="spellEnd"/>
      <w:r w:rsidRPr="00A53019">
        <w:rPr>
          <w:rFonts w:ascii="Times New Roman" w:hAnsi="Times New Roman" w:cs="Times New Roman" w:hint="eastAsia"/>
          <w:color w:val="00B050"/>
        </w:rPr>
        <w:t>{\gamma_0 \</w:t>
      </w:r>
      <w:proofErr w:type="spellStart"/>
      <w:r w:rsidRPr="00A53019">
        <w:rPr>
          <w:rFonts w:ascii="Times New Roman" w:hAnsi="Times New Roman" w:cs="Times New Roman" w:hint="eastAsia"/>
          <w:color w:val="00B050"/>
        </w:rPr>
        <w:t>cdot</w:t>
      </w:r>
      <w:proofErr w:type="spellEnd"/>
      <w:r w:rsidRPr="00A53019">
        <w:rPr>
          <w:rFonts w:ascii="Times New Roman" w:hAnsi="Times New Roman" w:cs="Times New Roman" w:hint="eastAsia"/>
          <w:color w:val="00B050"/>
        </w:rPr>
        <w:t xml:space="preserve"> E_{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}^{(1-2fr(\gamma_{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w:t>
      </w:r>
      <w:proofErr w:type="spellStart"/>
      <w:r w:rsidRPr="00A53019">
        <w:rPr>
          <w:rFonts w:ascii="Times New Roman" w:hAnsi="Times New Roman" w:cs="Times New Roman" w:hint="eastAsia"/>
          <w:color w:val="00B050"/>
        </w:rPr>
        <w:t>cdot</w:t>
      </w:r>
      <w:proofErr w:type="spellEnd"/>
      <w:r w:rsidRPr="00A53019">
        <w:rPr>
          <w:rFonts w:ascii="Times New Roman" w:hAnsi="Times New Roman" w:cs="Times New Roman" w:hint="eastAsia"/>
          <w:color w:val="00B050"/>
        </w:rPr>
        <w:t xml:space="preserve"> Df(\gamma_{k,n})</w:t>
      </w:r>
      <w:r w:rsidR="00A13215">
        <w:rPr>
          <w:rFonts w:ascii="Times New Roman" w:hAnsi="Times New Roman" w:cs="Times New Roman" w:hint="eastAsia"/>
          <w:color w:val="00B050"/>
        </w:rPr>
        <w:t>(1+2fr(\gamma_{k,n})(1-fr(\gamma_{k,n}))\ln{E_{k,n}})</w:t>
      </w:r>
      <w:r w:rsidRPr="00A53019">
        <w:rPr>
          <w:rFonts w:ascii="Times New Roman" w:hAnsi="Times New Roman" w:cs="Times New Roman" w:hint="eastAsia"/>
          <w:color w:val="00B050"/>
        </w:rPr>
        <w:t>}{( fr(\gamma_{k,n})+(1-fr(\gamma_{k,n}))E_{k,n}^{(1-2fr(\gamma_{k,n}))})^2},</w:t>
      </w:r>
    </w:p>
    <w:p w:rsidR="00A53019" w:rsidRPr="00A53019" w:rsidRDefault="00A53019" w:rsidP="00960301">
      <w:pPr>
        <w:rPr>
          <w:rFonts w:ascii="Times New Roman" w:hAnsi="Times New Roman" w:cs="Times New Roman"/>
          <w:color w:val="00B050"/>
        </w:rPr>
      </w:pPr>
      <w:r w:rsidRPr="00A53019">
        <w:rPr>
          <w:rFonts w:ascii="Times New Roman" w:hAnsi="Times New Roman" w:cs="Times New Roman" w:hint="eastAsia"/>
          <w:color w:val="00B050"/>
        </w:rPr>
        <w:t>\label{</w:t>
      </w:r>
      <w:proofErr w:type="spellStart"/>
      <w:r w:rsidRPr="00A53019">
        <w:rPr>
          <w:rFonts w:ascii="Times New Roman" w:hAnsi="Times New Roman" w:cs="Times New Roman" w:hint="eastAsia"/>
          <w:color w:val="00B050"/>
        </w:rPr>
        <w:t>eq:ber_derivative_spatial</w:t>
      </w:r>
      <w:proofErr w:type="spellEnd"/>
      <w:r w:rsidRPr="00A53019">
        <w:rPr>
          <w:rFonts w:ascii="Times New Roman" w:hAnsi="Times New Roman" w:cs="Times New Roman" w:hint="eastAsia"/>
          <w:color w:val="00B050"/>
        </w:rPr>
        <w:t>}</w:t>
      </w:r>
    </w:p>
    <w:p w:rsidR="00A53019" w:rsidRPr="00A53019" w:rsidRDefault="00A53019" w:rsidP="00960301">
      <w:pPr>
        <w:rPr>
          <w:rFonts w:ascii="Times New Roman" w:hAnsi="Times New Roman" w:cs="Times New Roman"/>
          <w:color w:val="00B050"/>
        </w:rPr>
      </w:pPr>
      <w:r w:rsidRPr="00A53019">
        <w:rPr>
          <w:rFonts w:ascii="Times New Roman" w:hAnsi="Times New Roman" w:cs="Times New Roman" w:hint="eastAsia"/>
          <w:color w:val="00B050"/>
        </w:rPr>
        <w:t>\end{equation}</w:t>
      </w:r>
    </w:p>
    <w:p w:rsidR="00A94138" w:rsidRDefault="00A53019" w:rsidP="001A4A18">
      <w:pPr>
        <w:rPr>
          <w:rFonts w:ascii="Times New Roman" w:hAnsi="Times New Roman" w:cs="Times New Roman"/>
        </w:rPr>
      </w:pPr>
      <w:bookmarkStart w:id="10" w:name="OLE_LINK1"/>
      <w:proofErr w:type="gramStart"/>
      <w:r>
        <w:rPr>
          <w:rFonts w:ascii="Times New Roman" w:hAnsi="Times New Roman" w:cs="Times New Roman" w:hint="eastAsia"/>
        </w:rPr>
        <w:t>where</w:t>
      </w:r>
      <w:proofErr w:type="gramEnd"/>
      <w:r>
        <w:rPr>
          <w:rFonts w:ascii="Times New Roman" w:hAnsi="Times New Roman" w:cs="Times New Roman" w:hint="eastAsia"/>
        </w:rPr>
        <w:t xml:space="preserve"> $\gamma_0$ is the ratio of assigned average bit energy $E_{s0}$ to channel $N_0$, and $</w:t>
      </w:r>
      <w:proofErr w:type="spellStart"/>
      <w:r>
        <w:rPr>
          <w:rFonts w:ascii="Times New Roman" w:hAnsi="Times New Roman" w:cs="Times New Roman" w:hint="eastAsia"/>
        </w:rPr>
        <w:t>Df</w:t>
      </w:r>
      <w:proofErr w:type="spellEnd"/>
      <w:r>
        <w:rPr>
          <w:rFonts w:ascii="Times New Roman" w:hAnsi="Times New Roman" w:cs="Times New Roman" w:hint="eastAsia"/>
        </w:rPr>
        <w:t>(\gamma)$ is the derivative curve of the given channel bit error rate curve $</w:t>
      </w:r>
      <w:proofErr w:type="spellStart"/>
      <w:r>
        <w:rPr>
          <w:rFonts w:ascii="Times New Roman" w:hAnsi="Times New Roman" w:cs="Times New Roman" w:hint="eastAsia"/>
        </w:rPr>
        <w:t>fr</w:t>
      </w:r>
      <w:proofErr w:type="spellEnd"/>
      <w:r>
        <w:rPr>
          <w:rFonts w:ascii="Times New Roman" w:hAnsi="Times New Roman" w:cs="Times New Roman" w:hint="eastAsia"/>
        </w:rPr>
        <w:t xml:space="preserve">(\gamma)$. </w:t>
      </w:r>
      <w:r w:rsidR="00A94138">
        <w:rPr>
          <w:rFonts w:ascii="Times New Roman" w:hAnsi="Times New Roman" w:cs="Times New Roman" w:hint="eastAsia"/>
        </w:rPr>
        <w:t>It is worth noting that the term $\ln{(E_{</w:t>
      </w:r>
      <w:proofErr w:type="spellStart"/>
      <w:r w:rsidR="00A94138">
        <w:rPr>
          <w:rFonts w:ascii="Times New Roman" w:hAnsi="Times New Roman" w:cs="Times New Roman" w:hint="eastAsia"/>
        </w:rPr>
        <w:t>k,n</w:t>
      </w:r>
      <w:proofErr w:type="spellEnd"/>
      <w:r w:rsidR="00A94138">
        <w:rPr>
          <w:rFonts w:ascii="Times New Roman" w:hAnsi="Times New Roman" w:cs="Times New Roman" w:hint="eastAsia"/>
        </w:rPr>
        <w:t>})}$ is usually near 1 and thus $2fr(\gamma_{</w:t>
      </w:r>
      <w:proofErr w:type="spellStart"/>
      <w:r w:rsidR="00A94138">
        <w:rPr>
          <w:rFonts w:ascii="Times New Roman" w:hAnsi="Times New Roman" w:cs="Times New Roman" w:hint="eastAsia"/>
        </w:rPr>
        <w:t>k,n</w:t>
      </w:r>
      <w:proofErr w:type="spellEnd"/>
      <w:r w:rsidR="00A94138">
        <w:rPr>
          <w:rFonts w:ascii="Times New Roman" w:hAnsi="Times New Roman" w:cs="Times New Roman" w:hint="eastAsia"/>
        </w:rPr>
        <w:t>})(1-fr(\gamma_{</w:t>
      </w:r>
      <w:proofErr w:type="spellStart"/>
      <w:r w:rsidR="00A94138">
        <w:rPr>
          <w:rFonts w:ascii="Times New Roman" w:hAnsi="Times New Roman" w:cs="Times New Roman" w:hint="eastAsia"/>
        </w:rPr>
        <w:t>k,n</w:t>
      </w:r>
      <w:proofErr w:type="spellEnd"/>
      <w:r w:rsidR="00A94138">
        <w:rPr>
          <w:rFonts w:ascii="Times New Roman" w:hAnsi="Times New Roman" w:cs="Times New Roman" w:hint="eastAsia"/>
        </w:rPr>
        <w:t>}))\ln{(E_{</w:t>
      </w:r>
      <w:proofErr w:type="spellStart"/>
      <w:r w:rsidR="00A94138">
        <w:rPr>
          <w:rFonts w:ascii="Times New Roman" w:hAnsi="Times New Roman" w:cs="Times New Roman" w:hint="eastAsia"/>
        </w:rPr>
        <w:t>k,n</w:t>
      </w:r>
      <w:proofErr w:type="spellEnd"/>
      <w:r w:rsidR="00A94138">
        <w:rPr>
          <w:rFonts w:ascii="Times New Roman" w:hAnsi="Times New Roman" w:cs="Times New Roman" w:hint="eastAsia"/>
        </w:rPr>
        <w:t>})}$ is much smaller than 1 when $</w:t>
      </w:r>
      <w:proofErr w:type="spellStart"/>
      <w:r w:rsidR="00A94138">
        <w:rPr>
          <w:rFonts w:ascii="Times New Roman" w:hAnsi="Times New Roman" w:cs="Times New Roman" w:hint="eastAsia"/>
        </w:rPr>
        <w:t>fr</w:t>
      </w:r>
      <w:proofErr w:type="spellEnd"/>
      <w:r w:rsidR="00A94138">
        <w:rPr>
          <w:rFonts w:ascii="Times New Roman" w:hAnsi="Times New Roman" w:cs="Times New Roman" w:hint="eastAsia"/>
        </w:rPr>
        <w:t>(\gamma_{</w:t>
      </w:r>
      <w:proofErr w:type="spellStart"/>
      <w:r w:rsidR="00A94138">
        <w:rPr>
          <w:rFonts w:ascii="Times New Roman" w:hAnsi="Times New Roman" w:cs="Times New Roman" w:hint="eastAsia"/>
        </w:rPr>
        <w:t>k,n</w:t>
      </w:r>
      <w:proofErr w:type="spellEnd"/>
      <w:r w:rsidR="00A94138">
        <w:rPr>
          <w:rFonts w:ascii="Times New Roman" w:hAnsi="Times New Roman" w:cs="Times New Roman" w:hint="eastAsia"/>
        </w:rPr>
        <w:t>})$ is small enough. That is, (\ref{</w:t>
      </w:r>
      <w:proofErr w:type="spellStart"/>
      <w:r w:rsidR="00A94138">
        <w:rPr>
          <w:rFonts w:ascii="Times New Roman" w:hAnsi="Times New Roman" w:cs="Times New Roman" w:hint="eastAsia"/>
        </w:rPr>
        <w:t>eq:ber_derivative_spatial</w:t>
      </w:r>
      <w:proofErr w:type="spellEnd"/>
      <w:r w:rsidR="00A94138">
        <w:rPr>
          <w:rFonts w:ascii="Times New Roman" w:hAnsi="Times New Roman" w:cs="Times New Roman" w:hint="eastAsia"/>
        </w:rPr>
        <w:t>}) can ignore that term and be modified as</w:t>
      </w:r>
    </w:p>
    <w:p w:rsidR="00A94138" w:rsidRPr="00A53019" w:rsidRDefault="00A94138" w:rsidP="00A94138">
      <w:pPr>
        <w:rPr>
          <w:rFonts w:ascii="Times New Roman" w:hAnsi="Times New Roman" w:cs="Times New Roman"/>
          <w:color w:val="00B050"/>
        </w:rPr>
      </w:pPr>
      <w:r w:rsidRPr="00A53019">
        <w:rPr>
          <w:rFonts w:ascii="Times New Roman" w:hAnsi="Times New Roman" w:cs="Times New Roman" w:hint="eastAsia"/>
          <w:color w:val="00B050"/>
        </w:rPr>
        <w:t>\begin{equation}</w:t>
      </w:r>
    </w:p>
    <w:p w:rsidR="00A94138" w:rsidRPr="00A53019" w:rsidRDefault="00A94138" w:rsidP="00A94138">
      <w:pPr>
        <w:rPr>
          <w:rFonts w:ascii="Times New Roman" w:hAnsi="Times New Roman" w:cs="Times New Roman"/>
          <w:color w:val="00B050"/>
        </w:rPr>
      </w:pPr>
      <w:r w:rsidRPr="00A53019">
        <w:rPr>
          <w:rFonts w:ascii="Times New Roman" w:hAnsi="Times New Roman" w:cs="Times New Roman" w:hint="eastAsia"/>
          <w:color w:val="00B050"/>
        </w:rPr>
        <w:t>\</w:t>
      </w:r>
      <w:proofErr w:type="spellStart"/>
      <w:r w:rsidRPr="00A53019">
        <w:rPr>
          <w:rFonts w:ascii="Times New Roman" w:hAnsi="Times New Roman" w:cs="Times New Roman" w:hint="eastAsia"/>
          <w:color w:val="00B050"/>
        </w:rPr>
        <w:t>frac</w:t>
      </w:r>
      <w:proofErr w:type="spellEnd"/>
      <w:r w:rsidRPr="00A53019">
        <w:rPr>
          <w:rFonts w:ascii="Times New Roman" w:hAnsi="Times New Roman" w:cs="Times New Roman" w:hint="eastAsia"/>
          <w:color w:val="00B050"/>
        </w:rPr>
        <w:t>{\partia</w:t>
      </w:r>
      <w:r>
        <w:rPr>
          <w:rFonts w:ascii="Times New Roman" w:hAnsi="Times New Roman" w:cs="Times New Roman" w:hint="eastAsia"/>
          <w:color w:val="00B050"/>
        </w:rPr>
        <w:t>l BER_{</w:t>
      </w:r>
      <w:proofErr w:type="spellStart"/>
      <w:r>
        <w:rPr>
          <w:rFonts w:ascii="Times New Roman" w:hAnsi="Times New Roman" w:cs="Times New Roman" w:hint="eastAsia"/>
          <w:color w:val="00B050"/>
        </w:rPr>
        <w:t>k,n</w:t>
      </w:r>
      <w:proofErr w:type="spellEnd"/>
      <w:r>
        <w:rPr>
          <w:rFonts w:ascii="Times New Roman" w:hAnsi="Times New Roman" w:cs="Times New Roman" w:hint="eastAsia"/>
          <w:color w:val="00B050"/>
        </w:rPr>
        <w:t>}}{\partial w_{</w:t>
      </w:r>
      <w:proofErr w:type="spellStart"/>
      <w:r>
        <w:rPr>
          <w:rFonts w:ascii="Times New Roman" w:hAnsi="Times New Roman" w:cs="Times New Roman" w:hint="eastAsia"/>
          <w:color w:val="00B050"/>
        </w:rPr>
        <w:t>k,n</w:t>
      </w:r>
      <w:proofErr w:type="spellEnd"/>
      <w:r>
        <w:rPr>
          <w:rFonts w:ascii="Times New Roman" w:hAnsi="Times New Roman" w:cs="Times New Roman" w:hint="eastAsia"/>
          <w:color w:val="00B050"/>
        </w:rPr>
        <w:t>}} \</w:t>
      </w:r>
      <w:proofErr w:type="spellStart"/>
      <w:r>
        <w:rPr>
          <w:rFonts w:ascii="Times New Roman" w:hAnsi="Times New Roman" w:cs="Times New Roman" w:hint="eastAsia"/>
          <w:color w:val="00B050"/>
        </w:rPr>
        <w:t>approx</w:t>
      </w:r>
      <w:proofErr w:type="spellEnd"/>
      <w:r w:rsidRPr="00A53019">
        <w:rPr>
          <w:rFonts w:ascii="Times New Roman" w:hAnsi="Times New Roman" w:cs="Times New Roman" w:hint="eastAsia"/>
          <w:color w:val="00B050"/>
        </w:rPr>
        <w:t xml:space="preserve"> \</w:t>
      </w:r>
      <w:proofErr w:type="spellStart"/>
      <w:r w:rsidRPr="00A53019">
        <w:rPr>
          <w:rFonts w:ascii="Times New Roman" w:hAnsi="Times New Roman" w:cs="Times New Roman" w:hint="eastAsia"/>
          <w:color w:val="00B050"/>
        </w:rPr>
        <w:t>frac</w:t>
      </w:r>
      <w:proofErr w:type="spellEnd"/>
      <w:r w:rsidRPr="00A53019">
        <w:rPr>
          <w:rFonts w:ascii="Times New Roman" w:hAnsi="Times New Roman" w:cs="Times New Roman" w:hint="eastAsia"/>
          <w:color w:val="00B050"/>
        </w:rPr>
        <w:t>{\gamma_0 \</w:t>
      </w:r>
      <w:proofErr w:type="spellStart"/>
      <w:r w:rsidRPr="00A53019">
        <w:rPr>
          <w:rFonts w:ascii="Times New Roman" w:hAnsi="Times New Roman" w:cs="Times New Roman" w:hint="eastAsia"/>
          <w:color w:val="00B050"/>
        </w:rPr>
        <w:t>cdot</w:t>
      </w:r>
      <w:proofErr w:type="spellEnd"/>
      <w:r w:rsidRPr="00A53019">
        <w:rPr>
          <w:rFonts w:ascii="Times New Roman" w:hAnsi="Times New Roman" w:cs="Times New Roman" w:hint="eastAsia"/>
          <w:color w:val="00B050"/>
        </w:rPr>
        <w:t xml:space="preserve"> E_{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}^{(1-2fr(\gamma_{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w:t>
      </w:r>
      <w:proofErr w:type="spellStart"/>
      <w:r w:rsidRPr="00A53019">
        <w:rPr>
          <w:rFonts w:ascii="Times New Roman" w:hAnsi="Times New Roman" w:cs="Times New Roman" w:hint="eastAsia"/>
          <w:color w:val="00B050"/>
        </w:rPr>
        <w:t>cdot</w:t>
      </w:r>
      <w:proofErr w:type="spellEnd"/>
      <w:r w:rsidRPr="00A53019">
        <w:rPr>
          <w:rFonts w:ascii="Times New Roman" w:hAnsi="Times New Roman" w:cs="Times New Roman" w:hint="eastAsia"/>
          <w:color w:val="00B050"/>
        </w:rPr>
        <w:t xml:space="preserve"> </w:t>
      </w:r>
      <w:proofErr w:type="spellStart"/>
      <w:r w:rsidRPr="00A53019">
        <w:rPr>
          <w:rFonts w:ascii="Times New Roman" w:hAnsi="Times New Roman" w:cs="Times New Roman" w:hint="eastAsia"/>
          <w:color w:val="00B050"/>
        </w:rPr>
        <w:t>Df</w:t>
      </w:r>
      <w:proofErr w:type="spellEnd"/>
      <w:r w:rsidRPr="00A53019">
        <w:rPr>
          <w:rFonts w:ascii="Times New Roman" w:hAnsi="Times New Roman" w:cs="Times New Roman" w:hint="eastAsia"/>
          <w:color w:val="00B050"/>
        </w:rPr>
        <w:t>(\gamma_{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 fr(\gamma_{k,n})+(1-fr(\gamma_{k,n}))E_{k,n}^{(1-2fr(\gamma_{k,n}))})^2},</w:t>
      </w:r>
    </w:p>
    <w:p w:rsidR="00A94138" w:rsidRPr="00A53019" w:rsidRDefault="00A94138" w:rsidP="00A94138">
      <w:pPr>
        <w:rPr>
          <w:rFonts w:ascii="Times New Roman" w:hAnsi="Times New Roman" w:cs="Times New Roman"/>
          <w:color w:val="00B050"/>
        </w:rPr>
      </w:pPr>
      <w:r w:rsidRPr="00A53019">
        <w:rPr>
          <w:rFonts w:ascii="Times New Roman" w:hAnsi="Times New Roman" w:cs="Times New Roman" w:hint="eastAsia"/>
          <w:color w:val="00B050"/>
        </w:rPr>
        <w:t>\label{eq:ber_derivative_spatial</w:t>
      </w:r>
      <w:r>
        <w:rPr>
          <w:rFonts w:ascii="Times New Roman" w:hAnsi="Times New Roman" w:cs="Times New Roman" w:hint="eastAsia"/>
          <w:color w:val="00B050"/>
        </w:rPr>
        <w:t>2</w:t>
      </w:r>
      <w:r w:rsidRPr="00A53019">
        <w:rPr>
          <w:rFonts w:ascii="Times New Roman" w:hAnsi="Times New Roman" w:cs="Times New Roman" w:hint="eastAsia"/>
          <w:color w:val="00B050"/>
        </w:rPr>
        <w:t>}</w:t>
      </w:r>
    </w:p>
    <w:p w:rsidR="00A94138" w:rsidRPr="00A53019" w:rsidRDefault="00A94138" w:rsidP="00A94138">
      <w:pPr>
        <w:rPr>
          <w:rFonts w:ascii="Times New Roman" w:hAnsi="Times New Roman" w:cs="Times New Roman"/>
          <w:color w:val="00B050"/>
        </w:rPr>
      </w:pPr>
      <w:r w:rsidRPr="00A53019">
        <w:rPr>
          <w:rFonts w:ascii="Times New Roman" w:hAnsi="Times New Roman" w:cs="Times New Roman" w:hint="eastAsia"/>
          <w:color w:val="00B050"/>
        </w:rPr>
        <w:t>\end{equation}</w:t>
      </w:r>
    </w:p>
    <w:p w:rsidR="001A4A18" w:rsidRDefault="001A4A18" w:rsidP="001A4A18">
      <w:r>
        <w:rPr>
          <w:rFonts w:ascii="Times New Roman" w:hAnsi="Times New Roman" w:cs="Times New Roman" w:hint="eastAsia"/>
        </w:rPr>
        <w:t>In hence, the weights solve</w:t>
      </w:r>
      <w:r w:rsidR="002C777A">
        <w:rPr>
          <w:rFonts w:ascii="Times New Roman" w:hAnsi="Times New Roman" w:cs="Times New Roman" w:hint="eastAsia"/>
        </w:rPr>
        <w:t>r</w:t>
      </w:r>
      <w:r>
        <w:rPr>
          <w:rFonts w:ascii="Times New Roman" w:hAnsi="Times New Roman" w:cs="Times New Roman" w:hint="eastAsia"/>
        </w:rPr>
        <w:t xml:space="preserve"> utilizes the (\ref</w:t>
      </w:r>
      <w:r w:rsidRPr="002C777A">
        <w:rPr>
          <w:rFonts w:ascii="Times New Roman" w:hAnsi="Times New Roman" w:cs="Times New Roman" w:hint="eastAsia"/>
        </w:rPr>
        <w:t>{eq:f1_root}) and (\ref{</w:t>
      </w:r>
      <w:proofErr w:type="spellStart"/>
      <w:r w:rsidRPr="002C777A">
        <w:rPr>
          <w:rFonts w:ascii="Times New Roman" w:hAnsi="Times New Roman" w:cs="Times New Roman" w:hint="eastAsia"/>
        </w:rPr>
        <w:t>eq:iter_w_kn</w:t>
      </w:r>
      <w:proofErr w:type="spellEnd"/>
      <w:r w:rsidRPr="002C777A">
        <w:rPr>
          <w:rFonts w:ascii="Times New Roman" w:hAnsi="Times New Roman" w:cs="Times New Roman" w:hint="eastAsia"/>
        </w:rPr>
        <w:t>}) with substitution</w:t>
      </w:r>
      <w:r w:rsidR="002C777A" w:rsidRPr="002C777A">
        <w:rPr>
          <w:rFonts w:ascii="Times New Roman" w:hAnsi="Times New Roman" w:cs="Times New Roman" w:hint="eastAsia"/>
        </w:rPr>
        <w:t xml:space="preserve"> of (\ref{</w:t>
      </w:r>
      <w:proofErr w:type="spellStart"/>
      <w:r w:rsidR="002C777A" w:rsidRPr="002C777A">
        <w:rPr>
          <w:rFonts w:ascii="Times New Roman" w:hAnsi="Times New Roman" w:cs="Times New Roman" w:hint="eastAsia"/>
        </w:rPr>
        <w:t>eq:ber_derivative_spatial</w:t>
      </w:r>
      <w:proofErr w:type="spellEnd"/>
      <w:r w:rsidR="002C777A" w:rsidRPr="002C777A">
        <w:rPr>
          <w:rFonts w:ascii="Times New Roman" w:hAnsi="Times New Roman" w:cs="Times New Roman" w:hint="eastAsia"/>
        </w:rPr>
        <w:t xml:space="preserve">}) </w:t>
      </w:r>
      <w:r w:rsidR="00A94138">
        <w:rPr>
          <w:rFonts w:ascii="Times New Roman" w:hAnsi="Times New Roman" w:cs="Times New Roman" w:hint="eastAsia"/>
        </w:rPr>
        <w:t xml:space="preserve">or (\ref{eq:ber_derivative_spatial2}) </w:t>
      </w:r>
      <w:r w:rsidR="002C777A" w:rsidRPr="002C777A">
        <w:rPr>
          <w:rFonts w:ascii="Times New Roman" w:hAnsi="Times New Roman" w:cs="Times New Roman" w:hint="eastAsia"/>
        </w:rPr>
        <w:t>for (\</w:t>
      </w:r>
      <w:proofErr w:type="gramStart"/>
      <w:r w:rsidR="002C777A" w:rsidRPr="002C777A">
        <w:rPr>
          <w:rFonts w:ascii="Times New Roman" w:hAnsi="Times New Roman" w:cs="Times New Roman" w:hint="eastAsia"/>
        </w:rPr>
        <w:t>ref{</w:t>
      </w:r>
      <w:proofErr w:type="spellStart"/>
      <w:proofErr w:type="gramEnd"/>
      <w:r w:rsidR="002C777A" w:rsidRPr="002C777A">
        <w:rPr>
          <w:rFonts w:ascii="Times New Roman" w:hAnsi="Times New Roman" w:cs="Times New Roman" w:hint="eastAsia"/>
        </w:rPr>
        <w:t>eq:ber_derivative_final</w:t>
      </w:r>
      <w:proofErr w:type="spellEnd"/>
      <w:r w:rsidR="002C777A" w:rsidRPr="002C777A">
        <w:rPr>
          <w:rFonts w:ascii="Times New Roman" w:hAnsi="Times New Roman" w:cs="Times New Roman" w:hint="eastAsia"/>
        </w:rPr>
        <w:t xml:space="preserve">}). </w:t>
      </w:r>
    </w:p>
    <w:bookmarkEnd w:id="10"/>
    <w:p w:rsidR="00A53019" w:rsidRDefault="00A53019" w:rsidP="00960301">
      <w:pPr>
        <w:rPr>
          <w:rFonts w:ascii="Times New Roman" w:hAnsi="Times New Roman" w:cs="Times New Roman"/>
        </w:rPr>
      </w:pPr>
    </w:p>
    <w:p w:rsidR="00B95A2E" w:rsidRDefault="00B95A2E" w:rsidP="00960301">
      <w:pPr>
        <w:rPr>
          <w:rFonts w:ascii="Times New Roman" w:hAnsi="Times New Roman" w:cs="Times New Roman"/>
        </w:rPr>
      </w:pPr>
      <w:r>
        <w:rPr>
          <w:rFonts w:ascii="Times New Roman" w:hAnsi="Times New Roman" w:cs="Times New Roman" w:hint="eastAsia"/>
        </w:rPr>
        <w:t xml:space="preserve">Following few figures show the performance comparison between the simulation results with </w:t>
      </w:r>
      <w:r w:rsidR="00A13910">
        <w:rPr>
          <w:rFonts w:ascii="Times New Roman" w:hAnsi="Times New Roman" w:cs="Times New Roman" w:hint="eastAsia"/>
        </w:rPr>
        <w:t xml:space="preserve">the conventional </w:t>
      </w:r>
      <w:r>
        <w:rPr>
          <w:rFonts w:ascii="Times New Roman" w:hAnsi="Times New Roman" w:cs="Times New Roman" w:hint="eastAsia"/>
        </w:rPr>
        <w:t xml:space="preserve">EEP scheme, denoted by dash lines, and </w:t>
      </w:r>
      <w:r w:rsidR="00A13910">
        <w:rPr>
          <w:rFonts w:ascii="Times New Roman" w:hAnsi="Times New Roman" w:cs="Times New Roman" w:hint="eastAsia"/>
        </w:rPr>
        <w:t xml:space="preserve">the proposed </w:t>
      </w:r>
      <w:r>
        <w:rPr>
          <w:rFonts w:ascii="Times New Roman" w:hAnsi="Times New Roman" w:cs="Times New Roman" w:hint="eastAsia"/>
        </w:rPr>
        <w:t>UEP scheme, denoted by solid lines, when using different sequences. Besides, there are two average SNR $\gamma_0$ presented in each figure, including 0 dB, denoted by shades of blue, and 3 dB, denoted by shades of red.</w:t>
      </w:r>
    </w:p>
    <w:p w:rsidR="00B95A2E" w:rsidRDefault="00B95A2E" w:rsidP="00960301">
      <w:pPr>
        <w:rPr>
          <w:rFonts w:ascii="Times New Roman" w:hAnsi="Times New Roman" w:cs="Times New Roman"/>
        </w:rPr>
      </w:pPr>
    </w:p>
    <w:p w:rsidR="000E3B43" w:rsidRPr="00221675" w:rsidRDefault="00075036" w:rsidP="000E3B43">
      <w:pPr>
        <w:widowControl/>
        <w:rPr>
          <w:rFonts w:ascii="Times New Roman" w:eastAsia="新細明體" w:hAnsi="Times New Roman" w:cs="Times New Roman"/>
          <w:color w:val="FF0000"/>
          <w:kern w:val="0"/>
          <w:szCs w:val="24"/>
        </w:rPr>
      </w:pPr>
      <w:r>
        <w:rPr>
          <w:rFonts w:ascii="Times New Roman" w:eastAsia="新細明體" w:hAnsi="Times New Roman" w:cs="Times New Roman"/>
          <w:color w:val="FF0000"/>
          <w:kern w:val="0"/>
          <w:szCs w:val="24"/>
        </w:rPr>
        <w:t>\begin{figure}[!</w:t>
      </w:r>
      <w:proofErr w:type="spellStart"/>
      <w:r>
        <w:rPr>
          <w:rFonts w:ascii="Times New Roman" w:eastAsia="新細明體" w:hAnsi="Times New Roman" w:cs="Times New Roman"/>
          <w:color w:val="FF0000"/>
          <w:kern w:val="0"/>
          <w:szCs w:val="24"/>
        </w:rPr>
        <w:t>h</w:t>
      </w:r>
      <w:r>
        <w:rPr>
          <w:rFonts w:ascii="Times New Roman" w:eastAsia="新細明體" w:hAnsi="Times New Roman" w:cs="Times New Roman" w:hint="eastAsia"/>
          <w:color w:val="FF0000"/>
          <w:kern w:val="0"/>
          <w:szCs w:val="24"/>
        </w:rPr>
        <w:t>t</w:t>
      </w:r>
      <w:r w:rsidR="000E3B43" w:rsidRPr="00221675">
        <w:rPr>
          <w:rFonts w:ascii="Times New Roman" w:eastAsia="新細明體" w:hAnsi="Times New Roman" w:cs="Times New Roman"/>
          <w:color w:val="FF0000"/>
          <w:kern w:val="0"/>
          <w:szCs w:val="24"/>
        </w:rPr>
        <w:t>b</w:t>
      </w:r>
      <w:proofErr w:type="spellEnd"/>
      <w:r w:rsidR="000E3B43" w:rsidRPr="00221675">
        <w:rPr>
          <w:rFonts w:ascii="Times New Roman" w:eastAsia="新細明體" w:hAnsi="Times New Roman" w:cs="Times New Roman"/>
          <w:color w:val="FF0000"/>
          <w:kern w:val="0"/>
          <w:szCs w:val="24"/>
        </w:rPr>
        <w:t>]</w:t>
      </w:r>
    </w:p>
    <w:p w:rsidR="000E3B43" w:rsidRDefault="000E3B43" w:rsidP="000E3B43">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\centering</w:t>
      </w:r>
    </w:p>
    <w:p w:rsidR="000E3B43" w:rsidRPr="000E3B43" w:rsidRDefault="000E3B43" w:rsidP="00960301">
      <w:pPr>
        <w:rPr>
          <w:rFonts w:ascii="Times New Roman" w:hAnsi="Times New Roman" w:cs="Times New Roman"/>
          <w:color w:val="FF0000"/>
        </w:rPr>
      </w:pP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bookmarkStart w:id="11" w:name="OLE_LINK2"/>
      <w:bookmarkStart w:id="12" w:name="OLE_LINK3"/>
      <w:bookmarkStart w:id="13" w:name="OLE_LINK4"/>
      <w:r w:rsidR="000A3883">
        <w:rPr>
          <w:rFonts w:ascii="Times New Roman" w:hAnsi="Times New Roman" w:cs="Times New Roman" w:hint="eastAsia"/>
          <w:color w:val="FF0000"/>
        </w:rPr>
        <w:t>0.9</w:t>
      </w:r>
      <w:bookmarkEnd w:id="11"/>
      <w:bookmarkEnd w:id="12"/>
      <w:bookmarkEnd w:id="13"/>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w:t>
      </w:r>
      <w:r w:rsidR="00A63040">
        <w:rPr>
          <w:rFonts w:ascii="Times New Roman" w:hAnsi="Times New Roman" w:cs="Times New Roman" w:hint="eastAsia"/>
          <w:color w:val="FF0000"/>
        </w:rPr>
        <w:t>fig/foreman_intra.</w:t>
      </w:r>
      <w:r w:rsidRPr="000E3B43">
        <w:rPr>
          <w:rFonts w:ascii="Times New Roman" w:hAnsi="Times New Roman" w:cs="Times New Roman" w:hint="eastAsia"/>
          <w:color w:val="FF0000"/>
        </w:rPr>
        <w:t>pdf}</w:t>
      </w:r>
    </w:p>
    <w:p w:rsidR="000E3B43" w:rsidRPr="000E3B43" w:rsidRDefault="000E3B43" w:rsidP="00960301">
      <w:pPr>
        <w:rPr>
          <w:rFonts w:ascii="Times New Roman" w:hAnsi="Times New Roman" w:cs="Times New Roman"/>
          <w:color w:val="FF0000"/>
        </w:rPr>
      </w:pPr>
      <w:r w:rsidRPr="000E3B43">
        <w:rPr>
          <w:rFonts w:ascii="Times New Roman" w:hAnsi="Times New Roman" w:cs="Times New Roman" w:hint="eastAsia"/>
          <w:color w:val="FF0000"/>
        </w:rPr>
        <w:t>\caption{\label{</w:t>
      </w:r>
      <w:proofErr w:type="spellStart"/>
      <w:r w:rsidRPr="000E3B43">
        <w:rPr>
          <w:rFonts w:ascii="Times New Roman" w:hAnsi="Times New Roman" w:cs="Times New Roman" w:hint="eastAsia"/>
          <w:color w:val="FF0000"/>
        </w:rPr>
        <w:t>fig:uep_intra_foreman_frame</w:t>
      </w:r>
      <w:proofErr w:type="spellEnd"/>
      <w:r w:rsidRPr="000E3B43">
        <w:rPr>
          <w:rFonts w:ascii="Times New Roman" w:hAnsi="Times New Roman" w:cs="Times New Roman" w:hint="eastAsia"/>
          <w:color w:val="FF0000"/>
        </w:rPr>
        <w:t>}</w:t>
      </w:r>
      <w:r w:rsidR="006F6E2C">
        <w:rPr>
          <w:rFonts w:ascii="Times New Roman" w:hAnsi="Times New Roman" w:cs="Times New Roman" w:hint="eastAsia"/>
          <w:color w:val="FF0000"/>
        </w:rPr>
        <w:t>Simulation result of EEP/ UEP scheme for spatial MRF based ISCD using "Foreman" sequence.</w:t>
      </w:r>
      <w:r w:rsidRPr="000E3B43">
        <w:rPr>
          <w:rFonts w:ascii="Times New Roman" w:hAnsi="Times New Roman" w:cs="Times New Roman" w:hint="eastAsia"/>
          <w:color w:val="FF0000"/>
        </w:rPr>
        <w:t>}</w:t>
      </w:r>
    </w:p>
    <w:p w:rsidR="000E3B43" w:rsidRPr="000E3B43" w:rsidRDefault="000E3B43" w:rsidP="00960301">
      <w:pPr>
        <w:rPr>
          <w:rFonts w:ascii="Times New Roman" w:hAnsi="Times New Roman" w:cs="Times New Roman"/>
          <w:color w:val="FF0000"/>
        </w:rPr>
      </w:pPr>
      <w:r w:rsidRPr="000E3B43">
        <w:rPr>
          <w:rFonts w:ascii="Times New Roman" w:hAnsi="Times New Roman" w:cs="Times New Roman" w:hint="eastAsia"/>
          <w:color w:val="FF0000"/>
        </w:rPr>
        <w:t>\end{figure}</w:t>
      </w:r>
    </w:p>
    <w:p w:rsidR="000E3B43" w:rsidRDefault="000E3B43" w:rsidP="00960301">
      <w:pPr>
        <w:rPr>
          <w:rFonts w:ascii="Times New Roman" w:hAnsi="Times New Roman" w:cs="Times New Roman"/>
        </w:rPr>
      </w:pPr>
    </w:p>
    <w:p w:rsidR="003D00EE" w:rsidRPr="000A3883" w:rsidRDefault="00E473F7" w:rsidP="00960301">
      <w:pPr>
        <w:rPr>
          <w:rFonts w:ascii="Times New Roman" w:hAnsi="Times New Roman" w:cs="Times New Roman"/>
        </w:rPr>
      </w:pPr>
      <w:proofErr w:type="gramStart"/>
      <w:r>
        <w:rPr>
          <w:rFonts w:ascii="Times New Roman" w:hAnsi="Times New Roman" w:cs="Times New Roman" w:hint="eastAsia"/>
        </w:rPr>
        <w:t>Fig.</w:t>
      </w:r>
      <w:proofErr w:type="gramEnd"/>
      <w:r>
        <w:rPr>
          <w:rFonts w:ascii="Times New Roman" w:hAnsi="Times New Roman" w:cs="Times New Roman" w:hint="eastAsia"/>
        </w:rPr>
        <w:t xml:space="preserve"> \ref{</w:t>
      </w:r>
      <w:proofErr w:type="spellStart"/>
      <w:r>
        <w:rPr>
          <w:rFonts w:ascii="Times New Roman" w:hAnsi="Times New Roman" w:cs="Times New Roman" w:hint="eastAsia"/>
        </w:rPr>
        <w:t>fig:uep_intra_foreman_frame</w:t>
      </w:r>
      <w:proofErr w:type="spellEnd"/>
      <w:r>
        <w:rPr>
          <w:rFonts w:ascii="Times New Roman" w:hAnsi="Times New Roman" w:cs="Times New Roman" w:hint="eastAsia"/>
        </w:rPr>
        <w:t>}</w:t>
      </w:r>
      <w:r w:rsidR="0026389D">
        <w:rPr>
          <w:rFonts w:ascii="Times New Roman" w:hAnsi="Times New Roman" w:cs="Times New Roman" w:hint="eastAsia"/>
        </w:rPr>
        <w:t xml:space="preserve"> shows the </w:t>
      </w:r>
      <w:r w:rsidR="00DC709F">
        <w:rPr>
          <w:rFonts w:ascii="Times New Roman" w:hAnsi="Times New Roman" w:cs="Times New Roman" w:hint="eastAsia"/>
        </w:rPr>
        <w:t>result when</w:t>
      </w:r>
      <w:r w:rsidR="0026389D">
        <w:rPr>
          <w:rFonts w:ascii="Times New Roman" w:hAnsi="Times New Roman" w:cs="Times New Roman" w:hint="eastAsia"/>
        </w:rPr>
        <w:t xml:space="preserve"> input sequence is </w:t>
      </w:r>
      <w:r w:rsidR="0026389D">
        <w:rPr>
          <w:rFonts w:ascii="Times New Roman" w:hAnsi="Times New Roman" w:cs="Times New Roman" w:hint="eastAsia"/>
        </w:rPr>
        <w:lastRenderedPageBreak/>
        <w:t>"Foreman" introduced in section \</w:t>
      </w:r>
      <w:proofErr w:type="gramStart"/>
      <w:r w:rsidR="0026389D">
        <w:rPr>
          <w:rFonts w:ascii="Times New Roman" w:hAnsi="Times New Roman" w:cs="Times New Roman" w:hint="eastAsia"/>
        </w:rPr>
        <w:t>ref{</w:t>
      </w:r>
      <w:proofErr w:type="spellStart"/>
      <w:proofErr w:type="gramEnd"/>
      <w:r w:rsidR="0026389D">
        <w:rPr>
          <w:rFonts w:ascii="Times New Roman" w:hAnsi="Times New Roman" w:cs="Times New Roman" w:hint="eastAsia"/>
        </w:rPr>
        <w:t>jj:res</w:t>
      </w:r>
      <w:proofErr w:type="spellEnd"/>
      <w:r w:rsidR="0026389D">
        <w:rPr>
          <w:rFonts w:ascii="Times New Roman" w:hAnsi="Times New Roman" w:cs="Times New Roman" w:hint="eastAsia"/>
        </w:rPr>
        <w:t>}.</w:t>
      </w:r>
      <w:r w:rsidR="00075036">
        <w:rPr>
          <w:rFonts w:ascii="Times New Roman" w:hAnsi="Times New Roman" w:cs="Times New Roman" w:hint="eastAsia"/>
        </w:rPr>
        <w:t xml:space="preserve"> In the low SNR channel, lines in the shades of blue, the proposed UEP scheme always outperforms the EEP scheme even if there is a suddenly camera movement. The average PSNR gain is about </w:t>
      </w:r>
      <w:r w:rsidR="00270A1A">
        <w:rPr>
          <w:rFonts w:ascii="Times New Roman" w:hAnsi="Times New Roman" w:cs="Times New Roman" w:hint="eastAsia"/>
        </w:rPr>
        <w:t>6.6</w:t>
      </w:r>
      <w:r w:rsidR="00075036">
        <w:rPr>
          <w:rFonts w:ascii="Times New Roman" w:hAnsi="Times New Roman" w:cs="Times New Roman" w:hint="eastAsia"/>
        </w:rPr>
        <w:t xml:space="preserve"> dB throughout the video. Besides, in the high SNR channel, lines in the shades of red, the UEP scheme is still better than EEP scheme despite of the smaller performance gain at about 3</w:t>
      </w:r>
      <w:r w:rsidR="00270A1A">
        <w:rPr>
          <w:rFonts w:ascii="Times New Roman" w:hAnsi="Times New Roman" w:cs="Times New Roman" w:hint="eastAsia"/>
        </w:rPr>
        <w:t>.8</w:t>
      </w:r>
      <w:r w:rsidR="00075036">
        <w:rPr>
          <w:rFonts w:ascii="Times New Roman" w:hAnsi="Times New Roman" w:cs="Times New Roman" w:hint="eastAsia"/>
        </w:rPr>
        <w:t xml:space="preserve"> dB</w:t>
      </w:r>
      <w:r w:rsidR="00270A1A">
        <w:rPr>
          <w:rFonts w:ascii="Times New Roman" w:hAnsi="Times New Roman" w:cs="Times New Roman" w:hint="eastAsia"/>
        </w:rPr>
        <w:t xml:space="preserve">. Therefore, the performance gain of the proposed UEP scheme decreases while the average transmission power increases. This </w:t>
      </w:r>
      <w:r w:rsidR="00B13CBD">
        <w:rPr>
          <w:rFonts w:ascii="Times New Roman" w:hAnsi="Times New Roman" w:cs="Times New Roman"/>
        </w:rPr>
        <w:t>tendency</w:t>
      </w:r>
      <w:r w:rsidR="00270A1A">
        <w:rPr>
          <w:rFonts w:ascii="Times New Roman" w:hAnsi="Times New Roman" w:cs="Times New Roman" w:hint="eastAsia"/>
        </w:rPr>
        <w:t xml:space="preserve"> is consist with the expectation because the proposed UEP scheme should yield the more similar result with the EEP scheme in higher SNR condition, which is </w:t>
      </w:r>
      <w:r w:rsidR="007804CC">
        <w:rPr>
          <w:rFonts w:ascii="Times New Roman" w:hAnsi="Times New Roman" w:cs="Times New Roman" w:hint="eastAsia"/>
        </w:rPr>
        <w:t>perceived</w:t>
      </w:r>
      <w:r w:rsidR="00270A1A">
        <w:rPr>
          <w:rFonts w:ascii="Times New Roman" w:hAnsi="Times New Roman" w:cs="Times New Roman" w:hint="eastAsia"/>
        </w:rPr>
        <w:t xml:space="preserve"> in </w:t>
      </w:r>
      <w:r w:rsidR="007804CC">
        <w:rPr>
          <w:rFonts w:ascii="Times New Roman" w:hAnsi="Times New Roman" w:cs="Times New Roman" w:hint="eastAsia"/>
        </w:rPr>
        <w:t>section \ref{</w:t>
      </w:r>
      <w:proofErr w:type="spellStart"/>
      <w:r w:rsidR="007804CC">
        <w:rPr>
          <w:rFonts w:ascii="Times New Roman" w:hAnsi="Times New Roman" w:cs="Times New Roman" w:hint="eastAsia"/>
        </w:rPr>
        <w:t>ccc:res</w:t>
      </w:r>
      <w:proofErr w:type="spellEnd"/>
      <w:r w:rsidR="007804CC">
        <w:rPr>
          <w:rFonts w:ascii="Times New Roman" w:hAnsi="Times New Roman" w:cs="Times New Roman" w:hint="eastAsia"/>
        </w:rPr>
        <w:t xml:space="preserve">}. </w:t>
      </w:r>
      <w:r w:rsidR="00BF3D2D">
        <w:rPr>
          <w:rFonts w:ascii="Times New Roman" w:hAnsi="Times New Roman" w:cs="Times New Roman" w:hint="eastAsia"/>
        </w:rPr>
        <w:t xml:space="preserve">In addition to this phenomenon, it is noticed that the proposed UEP scheme performs better after the camera shift. The </w:t>
      </w:r>
      <w:r w:rsidR="00B13CBD">
        <w:rPr>
          <w:rFonts w:ascii="Times New Roman" w:hAnsi="Times New Roman" w:cs="Times New Roman"/>
        </w:rPr>
        <w:t>scene</w:t>
      </w:r>
      <w:r w:rsidR="00BF3D2D">
        <w:rPr>
          <w:rFonts w:ascii="Times New Roman" w:hAnsi="Times New Roman" w:cs="Times New Roman" w:hint="eastAsia"/>
        </w:rPr>
        <w:t xml:space="preserve"> after the </w:t>
      </w:r>
      <w:r w:rsidR="00B13CBD">
        <w:rPr>
          <w:rFonts w:ascii="Times New Roman" w:hAnsi="Times New Roman" w:cs="Times New Roman"/>
        </w:rPr>
        <w:t>camera</w:t>
      </w:r>
      <w:r w:rsidR="00BF3D2D">
        <w:rPr>
          <w:rFonts w:ascii="Times New Roman" w:hAnsi="Times New Roman" w:cs="Times New Roman" w:hint="eastAsia"/>
        </w:rPr>
        <w:t xml:space="preserve"> shift in "Foreman" sequence is less </w:t>
      </w:r>
      <w:r w:rsidR="00B13CBD">
        <w:rPr>
          <w:rFonts w:ascii="Times New Roman" w:hAnsi="Times New Roman" w:cs="Times New Roman"/>
        </w:rPr>
        <w:t>homogeneous</w:t>
      </w:r>
      <w:r w:rsidR="00BF3D2D">
        <w:rPr>
          <w:rFonts w:ascii="Times New Roman" w:hAnsi="Times New Roman" w:cs="Times New Roman" w:hint="eastAsia"/>
        </w:rPr>
        <w:t xml:space="preserve"> </w:t>
      </w:r>
      <w:r w:rsidR="003150CD">
        <w:rPr>
          <w:rFonts w:ascii="Times New Roman" w:hAnsi="Times New Roman" w:cs="Times New Roman" w:hint="eastAsia"/>
        </w:rPr>
        <w:t xml:space="preserve">and it is not suitable for the spatial ISCD decoding. As a </w:t>
      </w:r>
      <w:r w:rsidR="00B13CBD">
        <w:rPr>
          <w:rFonts w:ascii="Times New Roman" w:hAnsi="Times New Roman" w:cs="Times New Roman"/>
        </w:rPr>
        <w:t>consequence</w:t>
      </w:r>
      <w:r w:rsidR="003150CD">
        <w:rPr>
          <w:rFonts w:ascii="Times New Roman" w:hAnsi="Times New Roman" w:cs="Times New Roman" w:hint="eastAsia"/>
        </w:rPr>
        <w:t xml:space="preserve">, the proposed UEP scheme can be aware of redundancy resident in the spatial MRF model, and thus adjusts the energy distribution among bit-planes based on </w:t>
      </w:r>
      <w:r w:rsidR="00B13CBD">
        <w:rPr>
          <w:rFonts w:ascii="Times New Roman" w:hAnsi="Times New Roman" w:cs="Times New Roman" w:hint="eastAsia"/>
        </w:rPr>
        <w:t>detected</w:t>
      </w:r>
      <w:r w:rsidR="003150CD">
        <w:rPr>
          <w:rFonts w:ascii="Times New Roman" w:hAnsi="Times New Roman" w:cs="Times New Roman" w:hint="eastAsia"/>
        </w:rPr>
        <w:t xml:space="preserve"> redundancy. </w:t>
      </w:r>
    </w:p>
    <w:p w:rsidR="000E3B43" w:rsidRDefault="000E3B43" w:rsidP="00960301">
      <w:pPr>
        <w:rPr>
          <w:rFonts w:ascii="Times New Roman" w:hAnsi="Times New Roman" w:cs="Times New Roman"/>
        </w:rPr>
      </w:pPr>
    </w:p>
    <w:p w:rsidR="000E3B43" w:rsidRPr="00221675" w:rsidRDefault="000E3B43" w:rsidP="000E3B43">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\begin{figure}[!</w:t>
      </w:r>
      <w:proofErr w:type="spellStart"/>
      <w:r w:rsidRPr="00221675">
        <w:rPr>
          <w:rFonts w:ascii="Times New Roman" w:eastAsia="新細明體" w:hAnsi="Times New Roman" w:cs="Times New Roman"/>
          <w:color w:val="FF0000"/>
          <w:kern w:val="0"/>
          <w:szCs w:val="24"/>
        </w:rPr>
        <w:t>htb</w:t>
      </w:r>
      <w:proofErr w:type="spellEnd"/>
      <w:r w:rsidRPr="00221675">
        <w:rPr>
          <w:rFonts w:ascii="Times New Roman" w:eastAsia="新細明體" w:hAnsi="Times New Roman" w:cs="Times New Roman"/>
          <w:color w:val="FF0000"/>
          <w:kern w:val="0"/>
          <w:szCs w:val="24"/>
        </w:rPr>
        <w:t>]</w:t>
      </w:r>
    </w:p>
    <w:p w:rsidR="000E3B43" w:rsidRDefault="000E3B43" w:rsidP="000E3B43">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\centering</w:t>
      </w:r>
    </w:p>
    <w:p w:rsidR="000E3B43" w:rsidRPr="000E3B43" w:rsidRDefault="000E3B43" w:rsidP="000E3B43">
      <w:pPr>
        <w:rPr>
          <w:rFonts w:ascii="Times New Roman" w:hAnsi="Times New Roman" w:cs="Times New Roman"/>
          <w:color w:val="FF0000"/>
        </w:rPr>
      </w:pP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sidR="000A3883">
        <w:rPr>
          <w:rFonts w:ascii="Times New Roman" w:hAnsi="Times New Roman" w:cs="Times New Roman" w:hint="eastAsia"/>
          <w:color w:val="FF0000"/>
        </w:rPr>
        <w:t>0.9</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w:t>
      </w:r>
      <w:r>
        <w:rPr>
          <w:rFonts w:ascii="Times New Roman" w:hAnsi="Times New Roman" w:cs="Times New Roman" w:hint="eastAsia"/>
          <w:color w:val="FF0000"/>
        </w:rPr>
        <w:t>fig/stefan</w:t>
      </w:r>
      <w:r w:rsidR="00A63040">
        <w:rPr>
          <w:rFonts w:ascii="Times New Roman" w:hAnsi="Times New Roman" w:cs="Times New Roman" w:hint="eastAsia"/>
          <w:color w:val="FF0000"/>
        </w:rPr>
        <w:t>_intra.</w:t>
      </w:r>
      <w:r w:rsidRPr="000E3B43">
        <w:rPr>
          <w:rFonts w:ascii="Times New Roman" w:hAnsi="Times New Roman" w:cs="Times New Roman" w:hint="eastAsia"/>
          <w:color w:val="FF0000"/>
        </w:rPr>
        <w:t>pdf}</w:t>
      </w:r>
    </w:p>
    <w:p w:rsidR="000E3B43" w:rsidRPr="000E3B43" w:rsidRDefault="000E3B43" w:rsidP="000E3B43">
      <w:pPr>
        <w:rPr>
          <w:rFonts w:ascii="Times New Roman" w:hAnsi="Times New Roman" w:cs="Times New Roman"/>
          <w:color w:val="FF0000"/>
        </w:rPr>
      </w:pPr>
      <w:r w:rsidRPr="000E3B43">
        <w:rPr>
          <w:rFonts w:ascii="Times New Roman" w:hAnsi="Times New Roman" w:cs="Times New Roman" w:hint="eastAsia"/>
          <w:color w:val="FF0000"/>
        </w:rPr>
        <w:t>\caption{\label{</w:t>
      </w:r>
      <w:proofErr w:type="spellStart"/>
      <w:r>
        <w:rPr>
          <w:rFonts w:ascii="Times New Roman" w:hAnsi="Times New Roman" w:cs="Times New Roman" w:hint="eastAsia"/>
          <w:color w:val="FF0000"/>
        </w:rPr>
        <w:t>fig:uep_intra_stefan</w:t>
      </w:r>
      <w:r w:rsidRPr="000E3B43">
        <w:rPr>
          <w:rFonts w:ascii="Times New Roman" w:hAnsi="Times New Roman" w:cs="Times New Roman" w:hint="eastAsia"/>
          <w:color w:val="FF0000"/>
        </w:rPr>
        <w:t>_frame</w:t>
      </w:r>
      <w:proofErr w:type="spellEnd"/>
      <w:r w:rsidRPr="000E3B43">
        <w:rPr>
          <w:rFonts w:ascii="Times New Roman" w:hAnsi="Times New Roman" w:cs="Times New Roman" w:hint="eastAsia"/>
          <w:color w:val="FF0000"/>
        </w:rPr>
        <w:t>}</w:t>
      </w:r>
      <w:r w:rsidR="006F6E2C" w:rsidRPr="006F6E2C">
        <w:rPr>
          <w:rFonts w:ascii="Times New Roman" w:hAnsi="Times New Roman" w:cs="Times New Roman" w:hint="eastAsia"/>
          <w:color w:val="FF0000"/>
        </w:rPr>
        <w:t xml:space="preserve"> </w:t>
      </w:r>
      <w:r w:rsidR="006F6E2C">
        <w:rPr>
          <w:rFonts w:ascii="Times New Roman" w:hAnsi="Times New Roman" w:cs="Times New Roman" w:hint="eastAsia"/>
          <w:color w:val="FF0000"/>
        </w:rPr>
        <w:t>Simulation result of EEP/ UEP scheme for spatial MRF based ISCD using "Stefan" sequence.</w:t>
      </w:r>
      <w:r w:rsidRPr="000E3B43">
        <w:rPr>
          <w:rFonts w:ascii="Times New Roman" w:hAnsi="Times New Roman" w:cs="Times New Roman" w:hint="eastAsia"/>
          <w:color w:val="FF0000"/>
        </w:rPr>
        <w:t>}</w:t>
      </w:r>
    </w:p>
    <w:p w:rsidR="000E3B43" w:rsidRPr="000E3B43" w:rsidRDefault="000E3B43" w:rsidP="000E3B43">
      <w:pPr>
        <w:rPr>
          <w:rFonts w:ascii="Times New Roman" w:hAnsi="Times New Roman" w:cs="Times New Roman"/>
          <w:color w:val="FF0000"/>
        </w:rPr>
      </w:pPr>
      <w:r w:rsidRPr="000E3B43">
        <w:rPr>
          <w:rFonts w:ascii="Times New Roman" w:hAnsi="Times New Roman" w:cs="Times New Roman" w:hint="eastAsia"/>
          <w:color w:val="FF0000"/>
        </w:rPr>
        <w:t>\end{figure}</w:t>
      </w:r>
    </w:p>
    <w:p w:rsidR="000E3B43" w:rsidRDefault="000E3B43" w:rsidP="00960301">
      <w:pPr>
        <w:rPr>
          <w:rFonts w:ascii="Times New Roman" w:hAnsi="Times New Roman" w:cs="Times New Roman"/>
        </w:rPr>
      </w:pPr>
    </w:p>
    <w:p w:rsidR="000E3B43" w:rsidRPr="002739D7" w:rsidRDefault="00DC6702" w:rsidP="00960301">
      <w:pPr>
        <w:rPr>
          <w:rFonts w:ascii="Times New Roman" w:hAnsi="Times New Roman" w:cs="Times New Roman"/>
        </w:rPr>
      </w:pPr>
      <w:proofErr w:type="gramStart"/>
      <w:r>
        <w:rPr>
          <w:rFonts w:ascii="Times New Roman" w:hAnsi="Times New Roman" w:cs="Times New Roman" w:hint="eastAsia"/>
        </w:rPr>
        <w:t>Fig.</w:t>
      </w:r>
      <w:proofErr w:type="gramEnd"/>
      <w:r>
        <w:rPr>
          <w:rFonts w:ascii="Times New Roman" w:hAnsi="Times New Roman" w:cs="Times New Roman" w:hint="eastAsia"/>
        </w:rPr>
        <w:t xml:space="preserve"> \ref{</w:t>
      </w:r>
      <w:proofErr w:type="spellStart"/>
      <w:r>
        <w:rPr>
          <w:rFonts w:ascii="Times New Roman" w:hAnsi="Times New Roman" w:cs="Times New Roman" w:hint="eastAsia"/>
        </w:rPr>
        <w:t>fig:uep_intra_stefan_frame</w:t>
      </w:r>
      <w:proofErr w:type="spellEnd"/>
      <w:r>
        <w:rPr>
          <w:rFonts w:ascii="Times New Roman" w:hAnsi="Times New Roman" w:cs="Times New Roman" w:hint="eastAsia"/>
        </w:rPr>
        <w:t xml:space="preserve">} uses the "Stefan" sequence as the test video. </w:t>
      </w:r>
      <w:r w:rsidR="00365454">
        <w:rPr>
          <w:rFonts w:ascii="Times New Roman" w:hAnsi="Times New Roman" w:cs="Times New Roman" w:hint="eastAsia"/>
        </w:rPr>
        <w:t xml:space="preserve">From the figure, it is noticed that the performance of proposed UEP scheme obviously exceeds that of EEP scheme with an average gain at 7.9 dB in 0 dB SNR and at 7.6 dB in 3 dB SNR. The improvement of the UEP scheme in this </w:t>
      </w:r>
      <w:r w:rsidR="00934517">
        <w:rPr>
          <w:rFonts w:ascii="Times New Roman" w:hAnsi="Times New Roman" w:cs="Times New Roman" w:hint="eastAsia"/>
        </w:rPr>
        <w:t>video</w:t>
      </w:r>
      <w:r w:rsidR="00365454">
        <w:rPr>
          <w:rFonts w:ascii="Times New Roman" w:hAnsi="Times New Roman" w:cs="Times New Roman" w:hint="eastAsia"/>
        </w:rPr>
        <w:t xml:space="preserve"> is more remarkable than that in "Foreman"</w:t>
      </w:r>
      <w:r w:rsidR="00934517">
        <w:rPr>
          <w:rFonts w:ascii="Times New Roman" w:hAnsi="Times New Roman" w:cs="Times New Roman" w:hint="eastAsia"/>
        </w:rPr>
        <w:t xml:space="preserve"> sequence although the gain still decreases with the</w:t>
      </w:r>
      <w:r w:rsidR="005B0AB6">
        <w:rPr>
          <w:rFonts w:ascii="Times New Roman" w:hAnsi="Times New Roman" w:cs="Times New Roman" w:hint="eastAsia"/>
        </w:rPr>
        <w:t xml:space="preserve"> increasing of the average SNR. </w:t>
      </w:r>
      <w:r w:rsidR="00FE52C5">
        <w:rPr>
          <w:rFonts w:ascii="Times New Roman" w:hAnsi="Times New Roman" w:cs="Times New Roman" w:hint="eastAsia"/>
        </w:rPr>
        <w:t xml:space="preserve">The larger improvement here results from </w:t>
      </w:r>
      <w:r w:rsidR="002739D7">
        <w:rPr>
          <w:rFonts w:ascii="Times New Roman" w:hAnsi="Times New Roman" w:cs="Times New Roman" w:hint="eastAsia"/>
        </w:rPr>
        <w:t>the worse performance of the original EEP scheme. In hence, there is still larger room for the enhancement through the UEP scheme when the test video is not suitable for spatial ISCD decoder.</w:t>
      </w:r>
    </w:p>
    <w:p w:rsidR="00A71F4B" w:rsidRPr="00DC6702" w:rsidRDefault="00A71F4B" w:rsidP="00960301">
      <w:pPr>
        <w:rPr>
          <w:rFonts w:ascii="Times New Roman" w:hAnsi="Times New Roman" w:cs="Times New Roman"/>
        </w:rPr>
      </w:pPr>
    </w:p>
    <w:p w:rsidR="00DC6702" w:rsidRPr="00221675" w:rsidRDefault="000A3883" w:rsidP="00DC6702">
      <w:pPr>
        <w:rPr>
          <w:rFonts w:ascii="Times New Roman" w:eastAsia="新細明體" w:hAnsi="Times New Roman" w:cs="Times New Roman"/>
          <w:color w:val="FF0000"/>
          <w:kern w:val="0"/>
          <w:szCs w:val="24"/>
        </w:rPr>
      </w:pPr>
      <w:bookmarkStart w:id="14" w:name="OLE_LINK5"/>
      <w:r>
        <w:rPr>
          <w:rFonts w:ascii="Times New Roman" w:eastAsia="新細明體" w:hAnsi="Times New Roman" w:cs="Times New Roman"/>
          <w:color w:val="FF0000"/>
          <w:kern w:val="0"/>
          <w:szCs w:val="24"/>
        </w:rPr>
        <w:t>\begin{figure}[!</w:t>
      </w:r>
      <w:proofErr w:type="spellStart"/>
      <w:r>
        <w:rPr>
          <w:rFonts w:ascii="Times New Roman" w:eastAsia="新細明體" w:hAnsi="Times New Roman" w:cs="Times New Roman"/>
          <w:color w:val="FF0000"/>
          <w:kern w:val="0"/>
          <w:szCs w:val="24"/>
        </w:rPr>
        <w:t>h</w:t>
      </w:r>
      <w:r w:rsidR="00DC6702" w:rsidRPr="00221675">
        <w:rPr>
          <w:rFonts w:ascii="Times New Roman" w:eastAsia="新細明體" w:hAnsi="Times New Roman" w:cs="Times New Roman"/>
          <w:color w:val="FF0000"/>
          <w:kern w:val="0"/>
          <w:szCs w:val="24"/>
        </w:rPr>
        <w:t>b</w:t>
      </w:r>
      <w:proofErr w:type="spellEnd"/>
      <w:r w:rsidR="00DC6702" w:rsidRPr="00221675">
        <w:rPr>
          <w:rFonts w:ascii="Times New Roman" w:eastAsia="新細明體" w:hAnsi="Times New Roman" w:cs="Times New Roman"/>
          <w:color w:val="FF0000"/>
          <w:kern w:val="0"/>
          <w:szCs w:val="24"/>
        </w:rPr>
        <w:t>]</w:t>
      </w:r>
    </w:p>
    <w:p w:rsidR="00DC6702" w:rsidRDefault="00DC6702" w:rsidP="00DC6702">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\centering</w:t>
      </w:r>
    </w:p>
    <w:p w:rsidR="00DC6702" w:rsidRPr="00221675"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"Hall" sequence</w:t>
      </w:r>
      <w:proofErr w:type="gramStart"/>
      <w:r>
        <w:rPr>
          <w:rFonts w:ascii="Times New Roman" w:eastAsia="新細明體" w:hAnsi="Times New Roman" w:cs="Times New Roman" w:hint="eastAsia"/>
          <w:color w:val="FF0000"/>
          <w:kern w:val="0"/>
          <w:szCs w:val="24"/>
        </w:rPr>
        <w:t>]{</w:t>
      </w:r>
      <w:proofErr w:type="gramEnd"/>
    </w:p>
    <w:p w:rsidR="00DC6702"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sidR="00F35696">
        <w:rPr>
          <w:rFonts w:ascii="Times New Roman" w:hAnsi="Times New Roman" w:cs="Times New Roman" w:hint="eastAsia"/>
          <w:color w:val="FF0000"/>
        </w:rPr>
        <w:t>0.</w:t>
      </w:r>
      <w:r>
        <w:rPr>
          <w:rFonts w:ascii="Times New Roman" w:hAnsi="Times New Roman" w:cs="Times New Roman" w:hint="eastAsia"/>
          <w:color w:val="FF0000"/>
        </w:rPr>
        <w:t>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]{fig/</w:t>
      </w:r>
      <w:r>
        <w:rPr>
          <w:rFonts w:ascii="Times New Roman" w:hAnsi="Times New Roman" w:cs="Times New Roman" w:hint="eastAsia"/>
          <w:color w:val="FF0000"/>
        </w:rPr>
        <w:t>hall_intra.</w:t>
      </w:r>
      <w:r w:rsidRPr="000E3B43">
        <w:rPr>
          <w:rFonts w:ascii="Times New Roman" w:hAnsi="Times New Roman" w:cs="Times New Roman" w:hint="eastAsia"/>
          <w:color w:val="FF0000"/>
        </w:rPr>
        <w:t>pdf}</w:t>
      </w:r>
    </w:p>
    <w:p w:rsidR="00DC6702"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\label{</w:t>
      </w:r>
      <w:proofErr w:type="spellStart"/>
      <w:r w:rsidRPr="000E3B43">
        <w:rPr>
          <w:rFonts w:ascii="Times New Roman" w:hAnsi="Times New Roman" w:cs="Times New Roman" w:hint="eastAsia"/>
          <w:color w:val="FF0000"/>
        </w:rPr>
        <w:t>fig:uep_intra_</w:t>
      </w:r>
      <w:r>
        <w:rPr>
          <w:rFonts w:ascii="Times New Roman" w:hAnsi="Times New Roman" w:cs="Times New Roman" w:hint="eastAsia"/>
          <w:color w:val="FF0000"/>
        </w:rPr>
        <w:t>hall</w:t>
      </w:r>
      <w:r w:rsidRPr="000E3B43">
        <w:rPr>
          <w:rFonts w:ascii="Times New Roman" w:hAnsi="Times New Roman" w:cs="Times New Roman" w:hint="eastAsia"/>
          <w:color w:val="FF0000"/>
        </w:rPr>
        <w:t>_frame</w:t>
      </w:r>
      <w:proofErr w:type="spellEnd"/>
      <w:r w:rsidRPr="000E3B43">
        <w:rPr>
          <w:rFonts w:ascii="Times New Roman" w:hAnsi="Times New Roman" w:cs="Times New Roman" w:hint="eastAsia"/>
          <w:color w:val="FF0000"/>
        </w:rPr>
        <w:t>}</w:t>
      </w:r>
      <w:r>
        <w:rPr>
          <w:rFonts w:ascii="Times New Roman" w:hAnsi="Times New Roman" w:cs="Times New Roman" w:hint="eastAsia"/>
          <w:color w:val="FF0000"/>
        </w:rPr>
        <w:t>}</w:t>
      </w:r>
    </w:p>
    <w:p w:rsidR="00DC6702"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lastRenderedPageBreak/>
        <w:t>\end{subfigure}</w:t>
      </w:r>
    </w:p>
    <w:p w:rsidR="00DC6702" w:rsidRPr="00221675"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DC6702" w:rsidRPr="00221675"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"Akiyo" sequence</w:t>
      </w:r>
      <w:proofErr w:type="gramStart"/>
      <w:r>
        <w:rPr>
          <w:rFonts w:ascii="Times New Roman" w:eastAsia="新細明體" w:hAnsi="Times New Roman" w:cs="Times New Roman" w:hint="eastAsia"/>
          <w:color w:val="FF0000"/>
          <w:kern w:val="0"/>
          <w:szCs w:val="24"/>
        </w:rPr>
        <w:t>]{</w:t>
      </w:r>
      <w:proofErr w:type="gramEnd"/>
    </w:p>
    <w:p w:rsidR="00DC6702" w:rsidRPr="00221675"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sidR="00F35696">
        <w:rPr>
          <w:rFonts w:ascii="Times New Roman" w:hAnsi="Times New Roman" w:cs="Times New Roman" w:hint="eastAsia"/>
          <w:color w:val="FF0000"/>
        </w:rPr>
        <w:t>0.</w:t>
      </w:r>
      <w:r>
        <w:rPr>
          <w:rFonts w:ascii="Times New Roman" w:hAnsi="Times New Roman" w:cs="Times New Roman" w:hint="eastAsia"/>
          <w:color w:val="FF0000"/>
        </w:rPr>
        <w:t>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]{fig/</w:t>
      </w:r>
      <w:r>
        <w:rPr>
          <w:rFonts w:ascii="Times New Roman" w:hAnsi="Times New Roman" w:cs="Times New Roman" w:hint="eastAsia"/>
          <w:color w:val="FF0000"/>
        </w:rPr>
        <w:t>akiyo_intra.</w:t>
      </w:r>
      <w:r w:rsidRPr="000E3B43">
        <w:rPr>
          <w:rFonts w:ascii="Times New Roman" w:hAnsi="Times New Roman" w:cs="Times New Roman" w:hint="eastAsia"/>
          <w:color w:val="FF0000"/>
        </w:rPr>
        <w:t>pdf}</w:t>
      </w:r>
    </w:p>
    <w:p w:rsidR="00DC6702"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\label{</w:t>
      </w:r>
      <w:proofErr w:type="spellStart"/>
      <w:r w:rsidRPr="000E3B43">
        <w:rPr>
          <w:rFonts w:ascii="Times New Roman" w:hAnsi="Times New Roman" w:cs="Times New Roman" w:hint="eastAsia"/>
          <w:color w:val="FF0000"/>
        </w:rPr>
        <w:t>fig:uep_intra_</w:t>
      </w:r>
      <w:r>
        <w:rPr>
          <w:rFonts w:ascii="Times New Roman" w:hAnsi="Times New Roman" w:cs="Times New Roman" w:hint="eastAsia"/>
          <w:color w:val="FF0000"/>
        </w:rPr>
        <w:t>akiyo</w:t>
      </w:r>
      <w:r w:rsidRPr="000E3B43">
        <w:rPr>
          <w:rFonts w:ascii="Times New Roman" w:hAnsi="Times New Roman" w:cs="Times New Roman" w:hint="eastAsia"/>
          <w:color w:val="FF0000"/>
        </w:rPr>
        <w:t>_frame</w:t>
      </w:r>
      <w:proofErr w:type="spellEnd"/>
      <w:r w:rsidRPr="000E3B43">
        <w:rPr>
          <w:rFonts w:ascii="Times New Roman" w:hAnsi="Times New Roman" w:cs="Times New Roman" w:hint="eastAsia"/>
          <w:color w:val="FF0000"/>
        </w:rPr>
        <w:t>}</w:t>
      </w:r>
      <w:r>
        <w:rPr>
          <w:rFonts w:ascii="Times New Roman" w:hAnsi="Times New Roman" w:cs="Times New Roman" w:hint="eastAsia"/>
          <w:color w:val="FF0000"/>
        </w:rPr>
        <w:t>}</w:t>
      </w:r>
    </w:p>
    <w:p w:rsidR="00DC6702" w:rsidRPr="00DC6702" w:rsidRDefault="00DC6702" w:rsidP="00DC670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DC6702" w:rsidRPr="000E3B43" w:rsidRDefault="00DC6702" w:rsidP="00DC6702">
      <w:pPr>
        <w:rPr>
          <w:rFonts w:ascii="Times New Roman" w:hAnsi="Times New Roman" w:cs="Times New Roman"/>
          <w:color w:val="FF0000"/>
        </w:rPr>
      </w:pPr>
      <w:r w:rsidRPr="000E3B43">
        <w:rPr>
          <w:rFonts w:ascii="Times New Roman" w:hAnsi="Times New Roman" w:cs="Times New Roman" w:hint="eastAsia"/>
          <w:color w:val="FF0000"/>
        </w:rPr>
        <w:t>\</w:t>
      </w:r>
      <w:proofErr w:type="gramStart"/>
      <w:r w:rsidRPr="000E3B43">
        <w:rPr>
          <w:rFonts w:ascii="Times New Roman" w:hAnsi="Times New Roman" w:cs="Times New Roman" w:hint="eastAsia"/>
          <w:color w:val="FF0000"/>
        </w:rPr>
        <w:t>caption{</w:t>
      </w:r>
      <w:proofErr w:type="gramEnd"/>
      <w:r>
        <w:rPr>
          <w:rFonts w:ascii="Times New Roman" w:hAnsi="Times New Roman" w:cs="Times New Roman" w:hint="eastAsia"/>
          <w:color w:val="FF0000"/>
        </w:rPr>
        <w:t>\label{fig:</w:t>
      </w:r>
      <w:r w:rsidRPr="00DC6702">
        <w:rPr>
          <w:rFonts w:ascii="Times New Roman" w:hAnsi="Times New Roman" w:cs="Times New Roman" w:hint="eastAsia"/>
          <w:color w:val="FF0000"/>
        </w:rPr>
        <w:t xml:space="preserve"> </w:t>
      </w:r>
      <w:proofErr w:type="spellStart"/>
      <w:r w:rsidRPr="000E3B43">
        <w:rPr>
          <w:rFonts w:ascii="Times New Roman" w:hAnsi="Times New Roman" w:cs="Times New Roman" w:hint="eastAsia"/>
          <w:color w:val="FF0000"/>
        </w:rPr>
        <w:t>uep_intra</w:t>
      </w:r>
      <w:proofErr w:type="spellEnd"/>
      <w:r>
        <w:rPr>
          <w:rFonts w:ascii="Times New Roman" w:hAnsi="Times New Roman" w:cs="Times New Roman" w:hint="eastAsia"/>
          <w:color w:val="FF0000"/>
        </w:rPr>
        <w:t xml:space="preserve"> _frame}Simulation result of EEP/ UEP scheme for spatial MRF based ISCD.</w:t>
      </w:r>
      <w:r w:rsidRPr="000E3B43">
        <w:rPr>
          <w:rFonts w:ascii="Times New Roman" w:hAnsi="Times New Roman" w:cs="Times New Roman" w:hint="eastAsia"/>
          <w:color w:val="FF0000"/>
        </w:rPr>
        <w:t>}</w:t>
      </w:r>
    </w:p>
    <w:p w:rsidR="00DC6702" w:rsidRPr="000E3B43" w:rsidRDefault="00DC6702" w:rsidP="00DC6702">
      <w:pPr>
        <w:rPr>
          <w:rFonts w:ascii="Times New Roman" w:hAnsi="Times New Roman" w:cs="Times New Roman"/>
          <w:color w:val="FF0000"/>
        </w:rPr>
      </w:pPr>
      <w:r w:rsidRPr="000E3B43">
        <w:rPr>
          <w:rFonts w:ascii="Times New Roman" w:hAnsi="Times New Roman" w:cs="Times New Roman" w:hint="eastAsia"/>
          <w:color w:val="FF0000"/>
        </w:rPr>
        <w:t>\end{figure}</w:t>
      </w:r>
    </w:p>
    <w:bookmarkEnd w:id="14"/>
    <w:p w:rsidR="00DC6702" w:rsidRDefault="00DC6702" w:rsidP="00DC6702">
      <w:pPr>
        <w:rPr>
          <w:rFonts w:ascii="Times New Roman" w:hAnsi="Times New Roman" w:cs="Times New Roman"/>
        </w:rPr>
      </w:pPr>
    </w:p>
    <w:p w:rsidR="000E3B43" w:rsidRDefault="00DC6702" w:rsidP="00960301">
      <w:pPr>
        <w:rPr>
          <w:rFonts w:ascii="Times New Roman" w:hAnsi="Times New Roman" w:cs="Times New Roman"/>
        </w:rPr>
      </w:pPr>
      <w:proofErr w:type="gramStart"/>
      <w:r>
        <w:rPr>
          <w:rFonts w:ascii="Times New Roman" w:hAnsi="Times New Roman" w:cs="Times New Roman" w:hint="eastAsia"/>
        </w:rPr>
        <w:t>Fig.</w:t>
      </w:r>
      <w:proofErr w:type="gramEnd"/>
      <w:r>
        <w:rPr>
          <w:rFonts w:ascii="Times New Roman" w:hAnsi="Times New Roman" w:cs="Times New Roman" w:hint="eastAsia"/>
        </w:rPr>
        <w:t xml:space="preserve"> \ref{</w:t>
      </w:r>
      <w:proofErr w:type="spellStart"/>
      <w:r>
        <w:rPr>
          <w:rFonts w:ascii="Times New Roman" w:hAnsi="Times New Roman" w:cs="Times New Roman" w:hint="eastAsia"/>
        </w:rPr>
        <w:t>fig:uep_intra_hall_frame</w:t>
      </w:r>
      <w:proofErr w:type="spellEnd"/>
      <w:r>
        <w:rPr>
          <w:rFonts w:ascii="Times New Roman" w:hAnsi="Times New Roman" w:cs="Times New Roman" w:hint="eastAsia"/>
        </w:rPr>
        <w:t>} uses the "Hall" sequence as the test video</w:t>
      </w:r>
      <w:r w:rsidR="00AF4955">
        <w:rPr>
          <w:rFonts w:ascii="Times New Roman" w:hAnsi="Times New Roman" w:cs="Times New Roman" w:hint="eastAsia"/>
        </w:rPr>
        <w:t>, and Fig. \ref{</w:t>
      </w:r>
      <w:proofErr w:type="spellStart"/>
      <w:r w:rsidR="00AF4955">
        <w:rPr>
          <w:rFonts w:ascii="Times New Roman" w:hAnsi="Times New Roman" w:cs="Times New Roman" w:hint="eastAsia"/>
        </w:rPr>
        <w:t>fig:uep_intra_akiyo_frame</w:t>
      </w:r>
      <w:proofErr w:type="spellEnd"/>
      <w:r w:rsidR="00AF4955">
        <w:rPr>
          <w:rFonts w:ascii="Times New Roman" w:hAnsi="Times New Roman" w:cs="Times New Roman" w:hint="eastAsia"/>
        </w:rPr>
        <w:t>} uses the "Akiyo" sequence</w:t>
      </w:r>
      <w:r>
        <w:rPr>
          <w:rFonts w:ascii="Times New Roman" w:hAnsi="Times New Roman" w:cs="Times New Roman" w:hint="eastAsia"/>
        </w:rPr>
        <w:t xml:space="preserve">. </w:t>
      </w:r>
      <w:r w:rsidR="00AF4955">
        <w:rPr>
          <w:rFonts w:ascii="Times New Roman" w:hAnsi="Times New Roman" w:cs="Times New Roman" w:hint="eastAsia"/>
        </w:rPr>
        <w:t>Since the</w:t>
      </w:r>
      <w:r>
        <w:rPr>
          <w:rFonts w:ascii="Times New Roman" w:hAnsi="Times New Roman" w:cs="Times New Roman" w:hint="eastAsia"/>
        </w:rPr>
        <w:t>s</w:t>
      </w:r>
      <w:r w:rsidR="00AF4955">
        <w:rPr>
          <w:rFonts w:ascii="Times New Roman" w:hAnsi="Times New Roman" w:cs="Times New Roman" w:hint="eastAsia"/>
        </w:rPr>
        <w:t>e</w:t>
      </w:r>
      <w:r>
        <w:rPr>
          <w:rFonts w:ascii="Times New Roman" w:hAnsi="Times New Roman" w:cs="Times New Roman" w:hint="eastAsia"/>
        </w:rPr>
        <w:t xml:space="preserve"> </w:t>
      </w:r>
      <w:r w:rsidR="00AF4955">
        <w:rPr>
          <w:rFonts w:ascii="Times New Roman" w:hAnsi="Times New Roman" w:cs="Times New Roman" w:hint="eastAsia"/>
        </w:rPr>
        <w:t xml:space="preserve">two </w:t>
      </w:r>
      <w:r>
        <w:rPr>
          <w:rFonts w:ascii="Times New Roman" w:hAnsi="Times New Roman" w:cs="Times New Roman" w:hint="eastAsia"/>
        </w:rPr>
        <w:t>sequence</w:t>
      </w:r>
      <w:r w:rsidR="00AF4955">
        <w:rPr>
          <w:rFonts w:ascii="Times New Roman" w:hAnsi="Times New Roman" w:cs="Times New Roman" w:hint="eastAsia"/>
        </w:rPr>
        <w:t>s are</w:t>
      </w:r>
      <w:r>
        <w:rPr>
          <w:rFonts w:ascii="Times New Roman" w:hAnsi="Times New Roman" w:cs="Times New Roman" w:hint="eastAsia"/>
        </w:rPr>
        <w:t xml:space="preserve"> more </w:t>
      </w:r>
      <w:r>
        <w:rPr>
          <w:rFonts w:ascii="Times New Roman" w:hAnsi="Times New Roman" w:cs="Times New Roman"/>
        </w:rPr>
        <w:t>homogeneous</w:t>
      </w:r>
      <w:r w:rsidR="00AF4955">
        <w:rPr>
          <w:rFonts w:ascii="Times New Roman" w:hAnsi="Times New Roman" w:cs="Times New Roman" w:hint="eastAsia"/>
        </w:rPr>
        <w:t xml:space="preserve"> than</w:t>
      </w:r>
      <w:r>
        <w:rPr>
          <w:rFonts w:ascii="Times New Roman" w:hAnsi="Times New Roman" w:cs="Times New Roman" w:hint="eastAsia"/>
        </w:rPr>
        <w:t xml:space="preserve"> "Foreman" sequence, the performance</w:t>
      </w:r>
      <w:r w:rsidR="00AF4955">
        <w:rPr>
          <w:rFonts w:ascii="Times New Roman" w:hAnsi="Times New Roman" w:cs="Times New Roman" w:hint="eastAsia"/>
        </w:rPr>
        <w:t>s of the spatial ISCD are</w:t>
      </w:r>
      <w:r>
        <w:rPr>
          <w:rFonts w:ascii="Times New Roman" w:hAnsi="Times New Roman" w:cs="Times New Roman" w:hint="eastAsia"/>
        </w:rPr>
        <w:t xml:space="preserve"> </w:t>
      </w:r>
      <w:r w:rsidR="00AF4955">
        <w:rPr>
          <w:rFonts w:ascii="Times New Roman" w:hAnsi="Times New Roman" w:cs="Times New Roman" w:hint="eastAsia"/>
        </w:rPr>
        <w:t xml:space="preserve">surely </w:t>
      </w:r>
      <w:r>
        <w:rPr>
          <w:rFonts w:ascii="Times New Roman" w:hAnsi="Times New Roman" w:cs="Times New Roman" w:hint="eastAsia"/>
        </w:rPr>
        <w:t xml:space="preserve">better. </w:t>
      </w:r>
      <w:r w:rsidR="00AF4955">
        <w:rPr>
          <w:rFonts w:ascii="Times New Roman" w:hAnsi="Times New Roman" w:cs="Times New Roman" w:hint="eastAsia"/>
        </w:rPr>
        <w:t>Furthermore</w:t>
      </w:r>
      <w:r>
        <w:rPr>
          <w:rFonts w:ascii="Times New Roman" w:hAnsi="Times New Roman" w:cs="Times New Roman" w:hint="eastAsia"/>
        </w:rPr>
        <w:t xml:space="preserve">, the proposed UEP scheme still </w:t>
      </w:r>
      <w:r w:rsidR="002F5E71">
        <w:rPr>
          <w:rFonts w:ascii="Times New Roman" w:hAnsi="Times New Roman" w:cs="Times New Roman" w:hint="eastAsia"/>
        </w:rPr>
        <w:t>surpasses</w:t>
      </w:r>
      <w:r>
        <w:rPr>
          <w:rFonts w:ascii="Times New Roman" w:hAnsi="Times New Roman" w:cs="Times New Roman" w:hint="eastAsia"/>
        </w:rPr>
        <w:t xml:space="preserve"> the EEP scheme in both 0 dB and 3 dB conditions. </w:t>
      </w:r>
      <w:r w:rsidR="00AF4955">
        <w:rPr>
          <w:rFonts w:ascii="Times New Roman" w:hAnsi="Times New Roman" w:cs="Times New Roman" w:hint="eastAsia"/>
        </w:rPr>
        <w:t>Nevertheless</w:t>
      </w:r>
      <w:r>
        <w:rPr>
          <w:rFonts w:ascii="Times New Roman" w:hAnsi="Times New Roman" w:cs="Times New Roman" w:hint="eastAsia"/>
        </w:rPr>
        <w:t xml:space="preserve">, the performance gain of the </w:t>
      </w:r>
      <w:r w:rsidR="00AF4955">
        <w:rPr>
          <w:rFonts w:ascii="Times New Roman" w:hAnsi="Times New Roman" w:cs="Times New Roman" w:hint="eastAsia"/>
        </w:rPr>
        <w:t xml:space="preserve">proposed </w:t>
      </w:r>
      <w:r>
        <w:rPr>
          <w:rFonts w:ascii="Times New Roman" w:hAnsi="Times New Roman" w:cs="Times New Roman" w:hint="eastAsia"/>
        </w:rPr>
        <w:t xml:space="preserve">UEP scheme </w:t>
      </w:r>
      <w:r w:rsidR="00AF4955">
        <w:rPr>
          <w:rFonts w:ascii="Times New Roman" w:hAnsi="Times New Roman" w:cs="Times New Roman" w:hint="eastAsia"/>
        </w:rPr>
        <w:t xml:space="preserve">is less effective when </w:t>
      </w:r>
      <w:r w:rsidR="002810A5">
        <w:rPr>
          <w:rFonts w:ascii="Times New Roman" w:hAnsi="Times New Roman" w:cs="Times New Roman" w:hint="eastAsia"/>
        </w:rPr>
        <w:t xml:space="preserve">transmitting these two sequences. The average performance gain can be observed from </w:t>
      </w:r>
      <w:r w:rsidR="00446207">
        <w:rPr>
          <w:rFonts w:ascii="Times New Roman" w:hAnsi="Times New Roman" w:cs="Times New Roman" w:hint="eastAsia"/>
        </w:rPr>
        <w:t xml:space="preserve">figures in </w:t>
      </w:r>
      <w:r w:rsidR="002810A5">
        <w:rPr>
          <w:rFonts w:ascii="Times New Roman" w:hAnsi="Times New Roman" w:cs="Times New Roman" w:hint="eastAsia"/>
        </w:rPr>
        <w:t xml:space="preserve">Fig. </w:t>
      </w:r>
      <w:proofErr w:type="gramStart"/>
      <w:r w:rsidR="002810A5">
        <w:rPr>
          <w:rFonts w:ascii="Times New Roman" w:hAnsi="Times New Roman" w:cs="Times New Roman" w:hint="eastAsia"/>
        </w:rPr>
        <w:t>\ref{</w:t>
      </w:r>
      <w:proofErr w:type="spellStart"/>
      <w:r w:rsidR="002810A5">
        <w:rPr>
          <w:rFonts w:ascii="Times New Roman" w:hAnsi="Times New Roman" w:cs="Times New Roman" w:hint="eastAsia"/>
        </w:rPr>
        <w:t>fig:uep_intra</w:t>
      </w:r>
      <w:proofErr w:type="spellEnd"/>
      <w:r w:rsidR="002810A5">
        <w:rPr>
          <w:rFonts w:ascii="Times New Roman" w:hAnsi="Times New Roman" w:cs="Times New Roman" w:hint="eastAsia"/>
        </w:rPr>
        <w:t>}</w:t>
      </w:r>
      <w:r w:rsidR="0089637C">
        <w:rPr>
          <w:rFonts w:ascii="Times New Roman" w:hAnsi="Times New Roman" w:cs="Times New Roman" w:hint="eastAsia"/>
        </w:rPr>
        <w:t>,</w:t>
      </w:r>
      <w:r w:rsidR="002810A5">
        <w:rPr>
          <w:rFonts w:ascii="Times New Roman" w:hAnsi="Times New Roman" w:cs="Times New Roman" w:hint="eastAsia"/>
        </w:rPr>
        <w:t xml:space="preserve"> </w:t>
      </w:r>
      <w:r w:rsidR="00446207">
        <w:rPr>
          <w:rFonts w:ascii="Times New Roman" w:hAnsi="Times New Roman" w:cs="Times New Roman" w:hint="eastAsia"/>
        </w:rPr>
        <w:t>where each figure depicts the comparison be</w:t>
      </w:r>
      <w:r w:rsidR="00E235D6">
        <w:rPr>
          <w:rFonts w:ascii="Times New Roman" w:hAnsi="Times New Roman" w:cs="Times New Roman" w:hint="eastAsia"/>
        </w:rPr>
        <w:t>tween EEP scheme and UEP scheme</w:t>
      </w:r>
      <w:r w:rsidR="0089637C">
        <w:rPr>
          <w:rFonts w:ascii="Times New Roman" w:hAnsi="Times New Roman" w:cs="Times New Roman" w:hint="eastAsia"/>
        </w:rPr>
        <w:t xml:space="preserve"> when using different test sequences</w:t>
      </w:r>
      <w:r w:rsidR="00E235D6">
        <w:rPr>
          <w:rFonts w:ascii="Times New Roman" w:hAnsi="Times New Roman" w:cs="Times New Roman" w:hint="eastAsia"/>
        </w:rPr>
        <w:t>.</w:t>
      </w:r>
      <w:proofErr w:type="gramEnd"/>
      <w:r w:rsidR="0089637C">
        <w:rPr>
          <w:rFonts w:ascii="Times New Roman" w:hAnsi="Times New Roman" w:cs="Times New Roman" w:hint="eastAsia"/>
        </w:rPr>
        <w:t xml:space="preserve"> </w:t>
      </w:r>
    </w:p>
    <w:p w:rsidR="001B55AA" w:rsidRPr="00483804" w:rsidRDefault="001B55AA" w:rsidP="00960301">
      <w:pPr>
        <w:rPr>
          <w:rFonts w:ascii="Times New Roman" w:hAnsi="Times New Roman" w:cs="Times New Roman"/>
        </w:rPr>
      </w:pPr>
    </w:p>
    <w:p w:rsidR="00221675" w:rsidRPr="00221675" w:rsidRDefault="00221675" w:rsidP="00221675">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\begin{figure}[!</w:t>
      </w:r>
      <w:proofErr w:type="spellStart"/>
      <w:r w:rsidRPr="00221675">
        <w:rPr>
          <w:rFonts w:ascii="Times New Roman" w:eastAsia="新細明體" w:hAnsi="Times New Roman" w:cs="Times New Roman"/>
          <w:color w:val="FF0000"/>
          <w:kern w:val="0"/>
          <w:szCs w:val="24"/>
        </w:rPr>
        <w:t>htb</w:t>
      </w:r>
      <w:proofErr w:type="spellEnd"/>
      <w:r w:rsidRPr="00221675">
        <w:rPr>
          <w:rFonts w:ascii="Times New Roman" w:eastAsia="新細明體" w:hAnsi="Times New Roman" w:cs="Times New Roman"/>
          <w:color w:val="FF0000"/>
          <w:kern w:val="0"/>
          <w:szCs w:val="24"/>
        </w:rPr>
        <w:t>]</w:t>
      </w:r>
    </w:p>
    <w:p w:rsidR="00221675" w:rsidRDefault="00221675" w:rsidP="00221675">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\centering</w:t>
      </w:r>
    </w:p>
    <w:p w:rsidR="00221675" w:rsidRP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r w:rsidR="00FA26A1">
        <w:rPr>
          <w:rFonts w:ascii="Times New Roman" w:eastAsia="新細明體" w:hAnsi="Times New Roman" w:cs="Times New Roman" w:hint="eastAsia"/>
          <w:color w:val="FF0000"/>
          <w:kern w:val="0"/>
          <w:szCs w:val="24"/>
        </w:rPr>
        <w:t>begin{subfigure}[using "Foreman</w:t>
      </w:r>
      <w:r>
        <w:rPr>
          <w:rFonts w:ascii="Times New Roman" w:eastAsia="新細明體" w:hAnsi="Times New Roman" w:cs="Times New Roman" w:hint="eastAsia"/>
          <w:color w:val="FF0000"/>
          <w:kern w:val="0"/>
          <w:szCs w:val="24"/>
        </w:rPr>
        <w:t>" sequence</w:t>
      </w:r>
      <w:proofErr w:type="gramStart"/>
      <w:r>
        <w:rPr>
          <w:rFonts w:ascii="Times New Roman" w:eastAsia="新細明體" w:hAnsi="Times New Roman" w:cs="Times New Roman" w:hint="eastAsia"/>
          <w:color w:val="FF0000"/>
          <w:kern w:val="0"/>
          <w:szCs w:val="24"/>
        </w:rPr>
        <w:t>]{</w:t>
      </w:r>
      <w:proofErr w:type="gramEnd"/>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\textwidth]{fig/</w:t>
      </w:r>
      <w:r>
        <w:rPr>
          <w:rFonts w:ascii="Times New Roman" w:eastAsia="新細明體" w:hAnsi="Times New Roman" w:cs="Times New Roman"/>
          <w:color w:val="FF0000"/>
          <w:kern w:val="0"/>
          <w:szCs w:val="24"/>
        </w:rPr>
        <w:t>foreman_intra_comp_avg.pdf}</w:t>
      </w:r>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w:t>
      </w:r>
      <w:proofErr w:type="spellStart"/>
      <w:r>
        <w:rPr>
          <w:rFonts w:ascii="Times New Roman" w:eastAsia="新細明體" w:hAnsi="Times New Roman" w:cs="Times New Roman" w:hint="eastAsia"/>
          <w:color w:val="FF0000"/>
          <w:kern w:val="0"/>
          <w:szCs w:val="24"/>
        </w:rPr>
        <w:t>fig:uep_intra_foreman</w:t>
      </w:r>
      <w:proofErr w:type="spellEnd"/>
      <w:r>
        <w:rPr>
          <w:rFonts w:ascii="Times New Roman" w:eastAsia="新細明體" w:hAnsi="Times New Roman" w:cs="Times New Roman" w:hint="eastAsia"/>
          <w:color w:val="FF0000"/>
          <w:kern w:val="0"/>
          <w:szCs w:val="24"/>
        </w:rPr>
        <w:t>}}</w:t>
      </w:r>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r w:rsidR="00CB4506">
        <w:rPr>
          <w:rFonts w:ascii="Times New Roman" w:eastAsia="新細明體" w:hAnsi="Times New Roman" w:cs="Times New Roman" w:hint="eastAsia"/>
          <w:color w:val="FF0000"/>
          <w:kern w:val="0"/>
          <w:szCs w:val="24"/>
        </w:rPr>
        <w:t>quad</w:t>
      </w:r>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875EF8" w:rsidRPr="00221675" w:rsidRDefault="00875EF8" w:rsidP="00875EF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"Stefan" sequence</w:t>
      </w:r>
      <w:proofErr w:type="gramStart"/>
      <w:r>
        <w:rPr>
          <w:rFonts w:ascii="Times New Roman" w:eastAsia="新細明體" w:hAnsi="Times New Roman" w:cs="Times New Roman" w:hint="eastAsia"/>
          <w:color w:val="FF0000"/>
          <w:kern w:val="0"/>
          <w:szCs w:val="24"/>
        </w:rPr>
        <w:t>]{</w:t>
      </w:r>
      <w:proofErr w:type="gramEnd"/>
    </w:p>
    <w:p w:rsidR="00875EF8" w:rsidRPr="00221675" w:rsidRDefault="00875EF8" w:rsidP="00875EF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w:t>
      </w:r>
      <w:r>
        <w:rPr>
          <w:rFonts w:ascii="Times New Roman" w:eastAsia="新細明體" w:hAnsi="Times New Roman" w:cs="Times New Roman"/>
          <w:color w:val="FF0000"/>
          <w:kern w:val="0"/>
          <w:szCs w:val="24"/>
        </w:rPr>
        <w:t>g/</w:t>
      </w:r>
      <w:r>
        <w:rPr>
          <w:rFonts w:ascii="Times New Roman" w:eastAsia="新細明體" w:hAnsi="Times New Roman" w:cs="Times New Roman" w:hint="eastAsia"/>
          <w:color w:val="FF0000"/>
          <w:kern w:val="0"/>
          <w:szCs w:val="24"/>
        </w:rPr>
        <w:t>stefan</w:t>
      </w:r>
      <w:r>
        <w:rPr>
          <w:rFonts w:ascii="Times New Roman" w:eastAsia="新細明體" w:hAnsi="Times New Roman" w:cs="Times New Roman"/>
          <w:color w:val="FF0000"/>
          <w:kern w:val="0"/>
          <w:szCs w:val="24"/>
        </w:rPr>
        <w:t>_intra_comp_avg.pdf}</w:t>
      </w:r>
    </w:p>
    <w:p w:rsidR="00875EF8" w:rsidRDefault="00875EF8" w:rsidP="00875EF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w:t>
      </w:r>
      <w:proofErr w:type="spellStart"/>
      <w:r>
        <w:rPr>
          <w:rFonts w:ascii="Times New Roman" w:eastAsia="新細明體" w:hAnsi="Times New Roman" w:cs="Times New Roman" w:hint="eastAsia"/>
          <w:color w:val="FF0000"/>
          <w:kern w:val="0"/>
          <w:szCs w:val="24"/>
        </w:rPr>
        <w:t>fig:uep_intra_stefan</w:t>
      </w:r>
      <w:proofErr w:type="spellEnd"/>
      <w:r>
        <w:rPr>
          <w:rFonts w:ascii="Times New Roman" w:eastAsia="新細明體" w:hAnsi="Times New Roman" w:cs="Times New Roman" w:hint="eastAsia"/>
          <w:color w:val="FF0000"/>
          <w:kern w:val="0"/>
          <w:szCs w:val="24"/>
        </w:rPr>
        <w:t>}}</w:t>
      </w:r>
    </w:p>
    <w:p w:rsidR="00875EF8" w:rsidRDefault="00875EF8" w:rsidP="00875EF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875EF8" w:rsidRPr="00221675" w:rsidRDefault="00875EF8" w:rsidP="00875EF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875EF8" w:rsidRPr="00875EF8" w:rsidRDefault="00875EF8"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221675" w:rsidRP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"Hall" sequence</w:t>
      </w:r>
      <w:proofErr w:type="gramStart"/>
      <w:r>
        <w:rPr>
          <w:rFonts w:ascii="Times New Roman" w:eastAsia="新細明體" w:hAnsi="Times New Roman" w:cs="Times New Roman" w:hint="eastAsia"/>
          <w:color w:val="FF0000"/>
          <w:kern w:val="0"/>
          <w:szCs w:val="24"/>
        </w:rPr>
        <w:t>]{</w:t>
      </w:r>
      <w:proofErr w:type="gramEnd"/>
    </w:p>
    <w:p w:rsidR="00221675" w:rsidRP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w:t>
      </w:r>
      <w:r>
        <w:rPr>
          <w:rFonts w:ascii="Times New Roman" w:eastAsia="新細明體" w:hAnsi="Times New Roman" w:cs="Times New Roman"/>
          <w:color w:val="FF0000"/>
          <w:kern w:val="0"/>
          <w:szCs w:val="24"/>
        </w:rPr>
        <w:t>]{fig/hall_intra_comp_avg.pdf}</w:t>
      </w:r>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w:t>
      </w:r>
      <w:proofErr w:type="spellStart"/>
      <w:r>
        <w:rPr>
          <w:rFonts w:ascii="Times New Roman" w:eastAsia="新細明體" w:hAnsi="Times New Roman" w:cs="Times New Roman" w:hint="eastAsia"/>
          <w:color w:val="FF0000"/>
          <w:kern w:val="0"/>
          <w:szCs w:val="24"/>
        </w:rPr>
        <w:t>fig:uep_intra_hall</w:t>
      </w:r>
      <w:proofErr w:type="spellEnd"/>
      <w:r>
        <w:rPr>
          <w:rFonts w:ascii="Times New Roman" w:eastAsia="新細明體" w:hAnsi="Times New Roman" w:cs="Times New Roman" w:hint="eastAsia"/>
          <w:color w:val="FF0000"/>
          <w:kern w:val="0"/>
          <w:szCs w:val="24"/>
        </w:rPr>
        <w:t>}}</w:t>
      </w:r>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21675" w:rsidRDefault="00875EF8"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lastRenderedPageBreak/>
        <w:t>\quad</w:t>
      </w:r>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221675" w:rsidRP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"Akiyo" sequence</w:t>
      </w:r>
      <w:proofErr w:type="gramStart"/>
      <w:r>
        <w:rPr>
          <w:rFonts w:ascii="Times New Roman" w:eastAsia="新細明體" w:hAnsi="Times New Roman" w:cs="Times New Roman" w:hint="eastAsia"/>
          <w:color w:val="FF0000"/>
          <w:kern w:val="0"/>
          <w:szCs w:val="24"/>
        </w:rPr>
        <w:t>]{</w:t>
      </w:r>
      <w:proofErr w:type="gramEnd"/>
    </w:p>
    <w:p w:rsidR="00221675" w:rsidRP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w:t>
      </w:r>
      <w:r>
        <w:rPr>
          <w:rFonts w:ascii="Times New Roman" w:eastAsia="新細明體" w:hAnsi="Times New Roman" w:cs="Times New Roman"/>
          <w:color w:val="FF0000"/>
          <w:kern w:val="0"/>
          <w:szCs w:val="24"/>
        </w:rPr>
        <w:t>g/akiyo_intra_comp_avg.pdf}</w:t>
      </w:r>
    </w:p>
    <w:p w:rsidR="00221675" w:rsidRDefault="00221675" w:rsidP="00221675">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w:t>
      </w:r>
      <w:proofErr w:type="spellStart"/>
      <w:r>
        <w:rPr>
          <w:rFonts w:ascii="Times New Roman" w:eastAsia="新細明體" w:hAnsi="Times New Roman" w:cs="Times New Roman" w:hint="eastAsia"/>
          <w:color w:val="FF0000"/>
          <w:kern w:val="0"/>
          <w:szCs w:val="24"/>
        </w:rPr>
        <w:t>fig:uep_intra_akiyo</w:t>
      </w:r>
      <w:proofErr w:type="spellEnd"/>
      <w:r>
        <w:rPr>
          <w:rFonts w:ascii="Times New Roman" w:eastAsia="新細明體" w:hAnsi="Times New Roman" w:cs="Times New Roman" w:hint="eastAsia"/>
          <w:color w:val="FF0000"/>
          <w:kern w:val="0"/>
          <w:szCs w:val="24"/>
        </w:rPr>
        <w:t>}}</w:t>
      </w:r>
    </w:p>
    <w:p w:rsidR="00221675" w:rsidRDefault="00221675" w:rsidP="00875EF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005F58" w:rsidRPr="00221675" w:rsidRDefault="00005F58" w:rsidP="00875EF8">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\caption{\label{</w:t>
      </w:r>
      <w:proofErr w:type="spellStart"/>
      <w:r w:rsidRPr="00221675">
        <w:rPr>
          <w:rFonts w:ascii="Times New Roman" w:eastAsia="新細明體" w:hAnsi="Times New Roman" w:cs="Times New Roman"/>
          <w:color w:val="FF0000"/>
          <w:kern w:val="0"/>
          <w:szCs w:val="24"/>
        </w:rPr>
        <w:t>fig:</w:t>
      </w:r>
      <w:r>
        <w:rPr>
          <w:rFonts w:ascii="Times New Roman" w:eastAsia="新細明體" w:hAnsi="Times New Roman" w:cs="Times New Roman" w:hint="eastAsia"/>
          <w:color w:val="FF0000"/>
          <w:kern w:val="0"/>
          <w:szCs w:val="24"/>
        </w:rPr>
        <w:t>uep_</w:t>
      </w:r>
      <w:r>
        <w:rPr>
          <w:rFonts w:ascii="Times New Roman" w:eastAsia="新細明體" w:hAnsi="Times New Roman" w:cs="Times New Roman"/>
          <w:color w:val="FF0000"/>
          <w:kern w:val="0"/>
          <w:szCs w:val="24"/>
        </w:rPr>
        <w:t>intra</w:t>
      </w:r>
      <w:proofErr w:type="spellEnd"/>
      <w:r w:rsidRPr="00221675">
        <w:rPr>
          <w:rFonts w:ascii="Times New Roman" w:eastAsia="新細明體" w:hAnsi="Times New Roman" w:cs="Times New Roman"/>
          <w:color w:val="FF0000"/>
          <w:kern w:val="0"/>
          <w:szCs w:val="24"/>
        </w:rPr>
        <w:t xml:space="preserve">}Comparison of the average PSNR versus SNR </w:t>
      </w:r>
      <w:r>
        <w:rPr>
          <w:rFonts w:ascii="Times New Roman" w:eastAsia="新細明體" w:hAnsi="Times New Roman" w:cs="Times New Roman" w:hint="eastAsia"/>
          <w:color w:val="FF0000"/>
          <w:kern w:val="0"/>
          <w:szCs w:val="24"/>
        </w:rPr>
        <w:t>for EEP/UEP with spatial MRF based ISCD</w:t>
      </w:r>
      <w:r w:rsidRPr="00221675">
        <w:rPr>
          <w:rFonts w:ascii="Times New Roman" w:eastAsia="新細明體" w:hAnsi="Times New Roman" w:cs="Times New Roman"/>
          <w:color w:val="FF0000"/>
          <w:kern w:val="0"/>
          <w:szCs w:val="24"/>
        </w:rPr>
        <w:t>.}</w:t>
      </w:r>
    </w:p>
    <w:p w:rsidR="00483804" w:rsidRPr="00221675" w:rsidRDefault="00221675" w:rsidP="00221675">
      <w:pPr>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\end{figure}</w:t>
      </w:r>
    </w:p>
    <w:p w:rsidR="00221675" w:rsidRDefault="00221675" w:rsidP="00221675">
      <w:pPr>
        <w:rPr>
          <w:rFonts w:ascii="Times New Roman" w:eastAsia="新細明體" w:hAnsi="Times New Roman" w:cs="Times New Roman"/>
          <w:kern w:val="0"/>
          <w:szCs w:val="24"/>
        </w:rPr>
      </w:pPr>
    </w:p>
    <w:p w:rsidR="001B55AA" w:rsidRPr="00FA26A1" w:rsidRDefault="001B55AA" w:rsidP="001B55AA">
      <w:pPr>
        <w:rPr>
          <w:rFonts w:ascii="Times New Roman" w:hAnsi="Times New Roman" w:cs="Times New Roman"/>
        </w:rPr>
      </w:pPr>
      <w:r>
        <w:rPr>
          <w:rFonts w:ascii="Times New Roman" w:hAnsi="Times New Roman" w:cs="Times New Roman" w:hint="eastAsia"/>
        </w:rPr>
        <w:t xml:space="preserve">Therefore, it is observed that the gain in Fig. </w:t>
      </w:r>
      <w:proofErr w:type="gramStart"/>
      <w:r>
        <w:rPr>
          <w:rFonts w:ascii="Times New Roman" w:hAnsi="Times New Roman" w:cs="Times New Roman" w:hint="eastAsia"/>
        </w:rPr>
        <w:t>\ref{</w:t>
      </w:r>
      <w:proofErr w:type="spellStart"/>
      <w:r>
        <w:rPr>
          <w:rFonts w:ascii="Times New Roman" w:hAnsi="Times New Roman" w:cs="Times New Roman" w:hint="eastAsia"/>
        </w:rPr>
        <w:t>fig:uep_intra_hall</w:t>
      </w:r>
      <w:proofErr w:type="spellEnd"/>
      <w:r>
        <w:rPr>
          <w:rFonts w:ascii="Times New Roman" w:hAnsi="Times New Roman" w:cs="Times New Roman" w:hint="eastAsia"/>
        </w:rPr>
        <w:t>} or Fig.</w:t>
      </w:r>
      <w:proofErr w:type="gramEnd"/>
      <w:r>
        <w:rPr>
          <w:rFonts w:ascii="Times New Roman" w:hAnsi="Times New Roman" w:cs="Times New Roman" w:hint="eastAsia"/>
        </w:rPr>
        <w:t xml:space="preserve"> \ref{</w:t>
      </w:r>
      <w:proofErr w:type="spellStart"/>
      <w:r>
        <w:rPr>
          <w:rFonts w:ascii="Times New Roman" w:hAnsi="Times New Roman" w:cs="Times New Roman" w:hint="eastAsia"/>
        </w:rPr>
        <w:t>fig:uep_intra_akiyo</w:t>
      </w:r>
      <w:proofErr w:type="spellEnd"/>
      <w:r>
        <w:rPr>
          <w:rFonts w:ascii="Times New Roman" w:hAnsi="Times New Roman" w:cs="Times New Roman" w:hint="eastAsia"/>
        </w:rPr>
        <w:t xml:space="preserve">} is much smaller than that in Fig. </w:t>
      </w:r>
      <w:proofErr w:type="gramStart"/>
      <w:r>
        <w:rPr>
          <w:rFonts w:ascii="Times New Roman" w:hAnsi="Times New Roman" w:cs="Times New Roman" w:hint="eastAsia"/>
        </w:rPr>
        <w:t>\ref{</w:t>
      </w:r>
      <w:proofErr w:type="spellStart"/>
      <w:r>
        <w:rPr>
          <w:rFonts w:ascii="Times New Roman" w:hAnsi="Times New Roman" w:cs="Times New Roman" w:hint="eastAsia"/>
        </w:rPr>
        <w:t>fig:uep_intra_foreman</w:t>
      </w:r>
      <w:proofErr w:type="spellEnd"/>
      <w:r>
        <w:rPr>
          <w:rFonts w:ascii="Times New Roman" w:hAnsi="Times New Roman" w:cs="Times New Roman" w:hint="eastAsia"/>
        </w:rPr>
        <w:t>} and Fig.</w:t>
      </w:r>
      <w:proofErr w:type="gramEnd"/>
      <w:r>
        <w:rPr>
          <w:rFonts w:ascii="Times New Roman" w:hAnsi="Times New Roman" w:cs="Times New Roman" w:hint="eastAsia"/>
        </w:rPr>
        <w:t xml:space="preserve"> \</w:t>
      </w:r>
      <w:proofErr w:type="gramStart"/>
      <w:r>
        <w:rPr>
          <w:rFonts w:ascii="Times New Roman" w:hAnsi="Times New Roman" w:cs="Times New Roman" w:hint="eastAsia"/>
        </w:rPr>
        <w:t>ref{</w:t>
      </w:r>
      <w:proofErr w:type="spellStart"/>
      <w:proofErr w:type="gramEnd"/>
      <w:r>
        <w:rPr>
          <w:rFonts w:ascii="Times New Roman" w:hAnsi="Times New Roman" w:cs="Times New Roman" w:hint="eastAsia"/>
        </w:rPr>
        <w:t>fig:uep_intra_stefan</w:t>
      </w:r>
      <w:proofErr w:type="spellEnd"/>
      <w:r>
        <w:rPr>
          <w:rFonts w:ascii="Times New Roman" w:hAnsi="Times New Roman" w:cs="Times New Roman" w:hint="eastAsia"/>
        </w:rPr>
        <w:t>}. It is caused by that the performance of original EEP scheme is good enough in "Hall" and "Akiyo" sequences, and thus the performance gain of the proposed UEP scheme is restricted severely when using sequences with high homogeneity.</w:t>
      </w:r>
      <w:r w:rsidRPr="00FA26A1">
        <w:rPr>
          <w:rFonts w:ascii="Times New Roman" w:hAnsi="Times New Roman" w:cs="Times New Roman"/>
        </w:rPr>
        <w:t xml:space="preserve"> </w:t>
      </w:r>
    </w:p>
    <w:p w:rsidR="001B55AA" w:rsidRPr="001B55AA" w:rsidRDefault="001B55AA" w:rsidP="00221675">
      <w:pPr>
        <w:rPr>
          <w:rFonts w:ascii="Times New Roman" w:eastAsia="新細明體" w:hAnsi="Times New Roman" w:cs="Times New Roman"/>
          <w:kern w:val="0"/>
          <w:szCs w:val="24"/>
        </w:rPr>
      </w:pPr>
    </w:p>
    <w:p w:rsidR="00221675" w:rsidRDefault="00005F58" w:rsidP="00221675">
      <w:pPr>
        <w:rPr>
          <w:rFonts w:ascii="Times New Roman" w:eastAsia="新細明體" w:hAnsi="Times New Roman" w:cs="Times New Roman"/>
          <w:kern w:val="0"/>
          <w:szCs w:val="24"/>
        </w:rPr>
      </w:pPr>
      <w:proofErr w:type="gramStart"/>
      <w:r>
        <w:rPr>
          <w:rFonts w:ascii="Times New Roman" w:eastAsia="新細明體" w:hAnsi="Times New Roman" w:cs="Times New Roman" w:hint="eastAsia"/>
          <w:kern w:val="0"/>
          <w:szCs w:val="24"/>
        </w:rPr>
        <w:t>Fig.</w:t>
      </w:r>
      <w:proofErr w:type="gramEnd"/>
      <w:r>
        <w:rPr>
          <w:rFonts w:ascii="Times New Roman" w:eastAsia="新細明體" w:hAnsi="Times New Roman" w:cs="Times New Roman" w:hint="eastAsia"/>
          <w:kern w:val="0"/>
          <w:szCs w:val="24"/>
        </w:rPr>
        <w:t xml:space="preserve"> \ref{</w:t>
      </w:r>
      <w:proofErr w:type="spellStart"/>
      <w:r>
        <w:rPr>
          <w:rFonts w:ascii="Times New Roman" w:eastAsia="新細明體" w:hAnsi="Times New Roman" w:cs="Times New Roman" w:hint="eastAsia"/>
          <w:kern w:val="0"/>
          <w:szCs w:val="24"/>
        </w:rPr>
        <w:t>fig:uep_intra</w:t>
      </w:r>
      <w:proofErr w:type="spellEnd"/>
      <w:r>
        <w:rPr>
          <w:rFonts w:ascii="Times New Roman" w:eastAsia="新細明體" w:hAnsi="Times New Roman" w:cs="Times New Roman" w:hint="eastAsia"/>
          <w:kern w:val="0"/>
          <w:szCs w:val="24"/>
        </w:rPr>
        <w:t>}</w:t>
      </w:r>
      <w:r w:rsidR="00D706CA">
        <w:rPr>
          <w:rFonts w:ascii="Times New Roman" w:eastAsia="新細明體" w:hAnsi="Times New Roman" w:cs="Times New Roman" w:hint="eastAsia"/>
          <w:kern w:val="0"/>
          <w:szCs w:val="24"/>
        </w:rPr>
        <w:t xml:space="preserve"> demonstrates</w:t>
      </w:r>
      <w:r w:rsidR="009A0202">
        <w:rPr>
          <w:rFonts w:ascii="Times New Roman" w:eastAsia="新細明體" w:hAnsi="Times New Roman" w:cs="Times New Roman" w:hint="eastAsia"/>
          <w:kern w:val="0"/>
          <w:szCs w:val="24"/>
        </w:rPr>
        <w:t xml:space="preserve"> that the proposed UEP scheme indeed makes an efficient use of the limited transmission power in order to obtain the </w:t>
      </w:r>
      <w:r w:rsidR="00A54DAD">
        <w:rPr>
          <w:rFonts w:ascii="Times New Roman" w:eastAsia="新細明體" w:hAnsi="Times New Roman" w:cs="Times New Roman"/>
          <w:kern w:val="0"/>
          <w:szCs w:val="24"/>
        </w:rPr>
        <w:t>optimized</w:t>
      </w:r>
      <w:r w:rsidR="009A0202">
        <w:rPr>
          <w:rFonts w:ascii="Times New Roman" w:eastAsia="新細明體" w:hAnsi="Times New Roman" w:cs="Times New Roman" w:hint="eastAsia"/>
          <w:kern w:val="0"/>
          <w:szCs w:val="24"/>
        </w:rPr>
        <w:t xml:space="preserve"> decoded video quality with spatial </w:t>
      </w:r>
      <w:r w:rsidR="0066072A">
        <w:rPr>
          <w:rFonts w:ascii="Times New Roman" w:eastAsia="新細明體" w:hAnsi="Times New Roman" w:cs="Times New Roman" w:hint="eastAsia"/>
          <w:kern w:val="0"/>
          <w:szCs w:val="24"/>
        </w:rPr>
        <w:t xml:space="preserve">MRF based </w:t>
      </w:r>
      <w:r w:rsidR="0014761A">
        <w:rPr>
          <w:rFonts w:ascii="Times New Roman" w:eastAsia="新細明體" w:hAnsi="Times New Roman" w:cs="Times New Roman" w:hint="eastAsia"/>
          <w:kern w:val="0"/>
          <w:szCs w:val="24"/>
        </w:rPr>
        <w:t xml:space="preserve">ISCD decoder, because the proposed UEP scheme surpasses the EEP scheme in any channel condition and with four test </w:t>
      </w:r>
      <w:r w:rsidR="00563606">
        <w:rPr>
          <w:rFonts w:ascii="Times New Roman" w:eastAsia="新細明體" w:hAnsi="Times New Roman" w:cs="Times New Roman"/>
          <w:kern w:val="0"/>
          <w:szCs w:val="24"/>
        </w:rPr>
        <w:t>videos</w:t>
      </w:r>
      <w:r w:rsidR="0014761A">
        <w:rPr>
          <w:rFonts w:ascii="Times New Roman" w:eastAsia="新細明體" w:hAnsi="Times New Roman" w:cs="Times New Roman" w:hint="eastAsia"/>
          <w:kern w:val="0"/>
          <w:szCs w:val="24"/>
        </w:rPr>
        <w:t xml:space="preserve">. Especially in terrible channel condition like 0 dB SNR, the enhancement by the proposed UEP scheme is significant. However, the performance of the proposed UEP scheme is </w:t>
      </w:r>
      <w:r w:rsidR="00904B2D">
        <w:rPr>
          <w:rFonts w:ascii="Times New Roman" w:eastAsia="新細明體" w:hAnsi="Times New Roman" w:cs="Times New Roman" w:hint="eastAsia"/>
          <w:kern w:val="0"/>
          <w:szCs w:val="24"/>
        </w:rPr>
        <w:t xml:space="preserve">less effective when the original EEP </w:t>
      </w:r>
      <w:r w:rsidR="00EE2719">
        <w:rPr>
          <w:rFonts w:ascii="Times New Roman" w:eastAsia="新細明體" w:hAnsi="Times New Roman" w:cs="Times New Roman"/>
          <w:kern w:val="0"/>
          <w:szCs w:val="24"/>
        </w:rPr>
        <w:t>scheme</w:t>
      </w:r>
      <w:r w:rsidR="00904B2D">
        <w:rPr>
          <w:rFonts w:ascii="Times New Roman" w:eastAsia="新細明體" w:hAnsi="Times New Roman" w:cs="Times New Roman" w:hint="eastAsia"/>
          <w:kern w:val="0"/>
          <w:szCs w:val="24"/>
        </w:rPr>
        <w:t xml:space="preserve"> performs well enough, because the result of UEP scheme converges to that of EEP scheme in low bit error rate condition. </w:t>
      </w:r>
    </w:p>
    <w:p w:rsidR="0014761A" w:rsidRDefault="0014761A" w:rsidP="00221675">
      <w:pPr>
        <w:rPr>
          <w:rFonts w:ascii="Times New Roman" w:eastAsia="新細明體" w:hAnsi="Times New Roman" w:cs="Times New Roman"/>
          <w:kern w:val="0"/>
          <w:szCs w:val="24"/>
        </w:rPr>
      </w:pP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rPr>
      </w:pPr>
      <w:r w:rsidRPr="001175F1">
        <w:rPr>
          <w:rFonts w:ascii="Times New Roman" w:hAnsi="Times New Roman" w:cs="Times New Roman" w:hint="eastAsia"/>
          <w:highlight w:val="cyan"/>
        </w:rPr>
        <w:t>%=========================================================</w:t>
      </w:r>
    </w:p>
    <w:p w:rsidR="0014761A" w:rsidRPr="00483804" w:rsidRDefault="0014761A" w:rsidP="00221675">
      <w:pPr>
        <w:rPr>
          <w:rFonts w:ascii="Times New Roman" w:hAnsi="Times New Roman" w:cs="Times New Roman"/>
        </w:rPr>
      </w:pPr>
    </w:p>
    <w:p w:rsidR="00483804" w:rsidRPr="00483804" w:rsidRDefault="00483804" w:rsidP="00483804">
      <w:pPr>
        <w:widowControl/>
        <w:rPr>
          <w:rFonts w:ascii="Times New Roman" w:eastAsia="新細明體" w:hAnsi="Times New Roman" w:cs="Times New Roman"/>
          <w:color w:val="808080" w:themeColor="background1" w:themeShade="80"/>
          <w:kern w:val="0"/>
          <w:szCs w:val="24"/>
        </w:rPr>
      </w:pPr>
      <w:r w:rsidRPr="00483804">
        <w:rPr>
          <w:rFonts w:ascii="Times New Roman" w:eastAsia="新細明體" w:hAnsi="Times New Roman" w:cs="Times New Roman"/>
          <w:color w:val="808080" w:themeColor="background1" w:themeShade="80"/>
          <w:kern w:val="0"/>
          <w:szCs w:val="24"/>
        </w:rPr>
        <w:t>\subsection{UEP Scheme for ISCD with Temporal MRF Decoder}</w:t>
      </w:r>
    </w:p>
    <w:p w:rsidR="00483804" w:rsidRPr="00483804" w:rsidRDefault="00483804" w:rsidP="00483804">
      <w:pPr>
        <w:rPr>
          <w:rFonts w:ascii="Times New Roman" w:hAnsi="Times New Roman" w:cs="Times New Roman"/>
          <w:color w:val="808080" w:themeColor="background1" w:themeShade="80"/>
        </w:rPr>
      </w:pPr>
      <w:r w:rsidRPr="00483804">
        <w:rPr>
          <w:rFonts w:ascii="Times New Roman" w:eastAsia="新細明體" w:hAnsi="Times New Roman" w:cs="Times New Roman"/>
          <w:color w:val="808080" w:themeColor="background1" w:themeShade="80"/>
          <w:kern w:val="0"/>
          <w:szCs w:val="24"/>
        </w:rPr>
        <w:t>\label{</w:t>
      </w:r>
      <w:proofErr w:type="spellStart"/>
      <w:r w:rsidRPr="00483804">
        <w:rPr>
          <w:rFonts w:ascii="Times New Roman" w:eastAsia="新細明體" w:hAnsi="Times New Roman" w:cs="Times New Roman"/>
          <w:color w:val="808080" w:themeColor="background1" w:themeShade="80"/>
          <w:kern w:val="0"/>
          <w:szCs w:val="24"/>
        </w:rPr>
        <w:t>ooo:temporal</w:t>
      </w:r>
      <w:proofErr w:type="spellEnd"/>
      <w:r w:rsidRPr="00483804">
        <w:rPr>
          <w:rFonts w:ascii="Times New Roman" w:eastAsia="新細明體" w:hAnsi="Times New Roman" w:cs="Times New Roman"/>
          <w:color w:val="808080" w:themeColor="background1" w:themeShade="80"/>
          <w:kern w:val="0"/>
          <w:szCs w:val="24"/>
        </w:rPr>
        <w:t>}</w:t>
      </w:r>
    </w:p>
    <w:p w:rsidR="00F16C36" w:rsidRDefault="00F16C36" w:rsidP="00960301">
      <w:pPr>
        <w:rPr>
          <w:rFonts w:ascii="Times New Roman" w:hAnsi="Times New Roman" w:cs="Times New Roman"/>
        </w:rPr>
      </w:pPr>
    </w:p>
    <w:p w:rsidR="007455B8" w:rsidRPr="00B64546" w:rsidRDefault="007455B8" w:rsidP="007455B8">
      <w:pPr>
        <w:pStyle w:val="Web"/>
        <w:spacing w:before="0" w:beforeAutospacing="0" w:after="0" w:afterAutospacing="0"/>
        <w:rPr>
          <w:rFonts w:ascii="Times New Roman" w:hAnsi="Times New Roman" w:cs="Times New Roman"/>
          <w:color w:val="FF0000"/>
        </w:rPr>
      </w:pPr>
      <w:r w:rsidRPr="00B64546">
        <w:rPr>
          <w:rFonts w:ascii="Times New Roman" w:hAnsi="Times New Roman" w:cs="Times New Roman"/>
          <w:color w:val="FF0000"/>
        </w:rPr>
        <w:t>\begin{figure}[!</w:t>
      </w:r>
      <w:proofErr w:type="spellStart"/>
      <w:r w:rsidRPr="00B64546">
        <w:rPr>
          <w:rFonts w:ascii="Times New Roman" w:hAnsi="Times New Roman" w:cs="Times New Roman"/>
          <w:color w:val="FF0000"/>
        </w:rPr>
        <w:t>htb</w:t>
      </w:r>
      <w:proofErr w:type="spellEnd"/>
      <w:r w:rsidRPr="00B64546">
        <w:rPr>
          <w:rFonts w:ascii="Times New Roman" w:hAnsi="Times New Roman" w:cs="Times New Roman"/>
          <w:color w:val="FF0000"/>
        </w:rPr>
        <w:t>]</w:t>
      </w:r>
    </w:p>
    <w:p w:rsidR="007455B8" w:rsidRPr="00B64546" w:rsidRDefault="007455B8" w:rsidP="007455B8">
      <w:pPr>
        <w:pStyle w:val="Web"/>
        <w:spacing w:before="0" w:beforeAutospacing="0" w:after="0" w:afterAutospacing="0"/>
        <w:rPr>
          <w:rFonts w:ascii="Times New Roman" w:hAnsi="Times New Roman" w:cs="Times New Roman"/>
          <w:color w:val="FF0000"/>
        </w:rPr>
      </w:pPr>
      <w:r w:rsidRPr="00B64546">
        <w:rPr>
          <w:rFonts w:ascii="Times New Roman" w:hAnsi="Times New Roman" w:cs="Times New Roman"/>
          <w:color w:val="FF0000"/>
        </w:rPr>
        <w:lastRenderedPageBreak/>
        <w:t>\makebox[\textwidth][c]{\includegraphics[width=1.15\textwidth]{fig/UEP_scheme_</w:t>
      </w:r>
      <w:r>
        <w:rPr>
          <w:rFonts w:ascii="Times New Roman" w:hAnsi="Times New Roman" w:cs="Times New Roman" w:hint="eastAsia"/>
          <w:color w:val="FF0000"/>
        </w:rPr>
        <w:t>t</w:t>
      </w:r>
      <w:r w:rsidRPr="00B64546">
        <w:rPr>
          <w:rFonts w:ascii="Times New Roman" w:hAnsi="Times New Roman" w:cs="Times New Roman"/>
          <w:color w:val="FF0000"/>
        </w:rPr>
        <w:t>.pdf}}</w:t>
      </w:r>
    </w:p>
    <w:p w:rsidR="007455B8" w:rsidRPr="00B64546" w:rsidRDefault="007455B8" w:rsidP="007455B8">
      <w:pPr>
        <w:pStyle w:val="Web"/>
        <w:spacing w:before="0" w:beforeAutospacing="0" w:after="0" w:afterAutospacing="0"/>
        <w:rPr>
          <w:rFonts w:ascii="Times New Roman" w:hAnsi="Times New Roman" w:cs="Times New Roman"/>
          <w:color w:val="FF0000"/>
        </w:rPr>
      </w:pPr>
      <w:r w:rsidRPr="00B64546">
        <w:rPr>
          <w:rFonts w:ascii="Times New Roman" w:hAnsi="Times New Roman" w:cs="Times New Roman"/>
          <w:color w:val="FF0000"/>
        </w:rPr>
        <w:t>\caption{\label{</w:t>
      </w:r>
      <w:proofErr w:type="spellStart"/>
      <w:r w:rsidRPr="00B64546">
        <w:rPr>
          <w:rFonts w:ascii="Times New Roman" w:hAnsi="Times New Roman" w:cs="Times New Roman"/>
          <w:color w:val="FF0000"/>
        </w:rPr>
        <w:t>fig:uep_scheme_</w:t>
      </w:r>
      <w:r>
        <w:rPr>
          <w:rFonts w:ascii="Times New Roman" w:hAnsi="Times New Roman" w:cs="Times New Roman" w:hint="eastAsia"/>
          <w:color w:val="FF0000"/>
        </w:rPr>
        <w:t>t</w:t>
      </w:r>
      <w:proofErr w:type="spellEnd"/>
      <w:r w:rsidRPr="00B64546">
        <w:rPr>
          <w:rFonts w:ascii="Times New Roman" w:hAnsi="Times New Roman" w:cs="Times New Roman"/>
          <w:color w:val="FF0000"/>
        </w:rPr>
        <w:t xml:space="preserve">}The structure diagram of UEP scheme with respect to </w:t>
      </w:r>
      <w:r>
        <w:rPr>
          <w:rFonts w:ascii="Times New Roman" w:hAnsi="Times New Roman" w:cs="Times New Roman" w:hint="eastAsia"/>
          <w:color w:val="FF0000"/>
        </w:rPr>
        <w:t>temporal</w:t>
      </w:r>
      <w:r w:rsidRPr="00B64546">
        <w:rPr>
          <w:rFonts w:ascii="Times New Roman" w:hAnsi="Times New Roman" w:cs="Times New Roman"/>
          <w:color w:val="FF0000"/>
        </w:rPr>
        <w:t xml:space="preserve"> MRF based ISCD.}</w:t>
      </w:r>
    </w:p>
    <w:p w:rsidR="007455B8" w:rsidRPr="00B64546" w:rsidRDefault="007455B8" w:rsidP="007455B8">
      <w:pPr>
        <w:pStyle w:val="Web"/>
        <w:spacing w:before="0" w:beforeAutospacing="0" w:after="0" w:afterAutospacing="0"/>
        <w:rPr>
          <w:rFonts w:ascii="Times New Roman" w:hAnsi="Times New Roman" w:cs="Times New Roman"/>
          <w:color w:val="FF0000"/>
        </w:rPr>
      </w:pPr>
      <w:r w:rsidRPr="00B64546">
        <w:rPr>
          <w:rFonts w:ascii="Times New Roman" w:hAnsi="Times New Roman" w:cs="Times New Roman"/>
          <w:color w:val="FF0000"/>
        </w:rPr>
        <w:t>\end{figure}</w:t>
      </w:r>
    </w:p>
    <w:p w:rsidR="00085049" w:rsidRPr="00AC7746" w:rsidRDefault="00085049" w:rsidP="00960301">
      <w:pPr>
        <w:rPr>
          <w:rFonts w:ascii="Times New Roman" w:hAnsi="Times New Roman" w:cs="Times New Roman"/>
        </w:rPr>
      </w:pPr>
    </w:p>
    <w:p w:rsidR="00AC7746" w:rsidRPr="00AC7746" w:rsidRDefault="00AC7746" w:rsidP="00960301">
      <w:pPr>
        <w:rPr>
          <w:rFonts w:ascii="Times New Roman" w:hAnsi="Times New Roman" w:cs="Times New Roman"/>
        </w:rPr>
      </w:pPr>
      <w:r>
        <w:rPr>
          <w:rFonts w:ascii="Times New Roman" w:hAnsi="Times New Roman" w:cs="Times New Roman" w:hint="eastAsia"/>
        </w:rPr>
        <w:t xml:space="preserve">In the second part, the UEP scheme related to the temporal MRF based ISCD is constructed. </w:t>
      </w:r>
      <w:proofErr w:type="gramStart"/>
      <w:r>
        <w:rPr>
          <w:rFonts w:ascii="Times New Roman" w:hAnsi="Times New Roman" w:cs="Times New Roman" w:hint="eastAsia"/>
        </w:rPr>
        <w:t>Fig.</w:t>
      </w:r>
      <w:proofErr w:type="gramEnd"/>
      <w:r>
        <w:rPr>
          <w:rFonts w:ascii="Times New Roman" w:hAnsi="Times New Roman" w:cs="Times New Roman" w:hint="eastAsia"/>
        </w:rPr>
        <w:t xml:space="preserve"> \ref{</w:t>
      </w:r>
      <w:proofErr w:type="spellStart"/>
      <w:r>
        <w:rPr>
          <w:rFonts w:ascii="Times New Roman" w:hAnsi="Times New Roman" w:cs="Times New Roman" w:hint="eastAsia"/>
        </w:rPr>
        <w:t>fig:uep_scheme_t</w:t>
      </w:r>
      <w:proofErr w:type="spellEnd"/>
      <w:r>
        <w:rPr>
          <w:rFonts w:ascii="Times New Roman" w:hAnsi="Times New Roman" w:cs="Times New Roman" w:hint="eastAsia"/>
        </w:rPr>
        <w:t xml:space="preserve">} shows the structure diagram </w:t>
      </w:r>
      <w:r w:rsidR="00344C8E">
        <w:rPr>
          <w:rFonts w:ascii="Times New Roman" w:hAnsi="Times New Roman" w:cs="Times New Roman" w:hint="eastAsia"/>
        </w:rPr>
        <w:t xml:space="preserve">of the UEP scheme </w:t>
      </w:r>
      <w:r>
        <w:rPr>
          <w:rFonts w:ascii="Times New Roman" w:hAnsi="Times New Roman" w:cs="Times New Roman" w:hint="eastAsia"/>
        </w:rPr>
        <w:t xml:space="preserve">and indicates the </w:t>
      </w:r>
      <w:r w:rsidR="00344C8E">
        <w:rPr>
          <w:rFonts w:ascii="Times New Roman" w:hAnsi="Times New Roman" w:cs="Times New Roman"/>
        </w:rPr>
        <w:t>procedure</w:t>
      </w:r>
      <w:r w:rsidR="00344C8E">
        <w:rPr>
          <w:rFonts w:ascii="Times New Roman" w:hAnsi="Times New Roman" w:cs="Times New Roman" w:hint="eastAsia"/>
        </w:rPr>
        <w:t xml:space="preserve"> of the determination of energy distribution. </w:t>
      </w:r>
      <w:proofErr w:type="gramStart"/>
      <w:r w:rsidR="00344C8E">
        <w:rPr>
          <w:rFonts w:ascii="Times New Roman" w:hAnsi="Times New Roman" w:cs="Times New Roman" w:hint="eastAsia"/>
        </w:rPr>
        <w:t>Similar with the first part, Fig.</w:t>
      </w:r>
      <w:proofErr w:type="gramEnd"/>
      <w:r w:rsidR="00344C8E">
        <w:rPr>
          <w:rFonts w:ascii="Times New Roman" w:hAnsi="Times New Roman" w:cs="Times New Roman" w:hint="eastAsia"/>
        </w:rPr>
        <w:t xml:space="preserve"> \ref{</w:t>
      </w:r>
      <w:proofErr w:type="spellStart"/>
      <w:r w:rsidR="00344C8E">
        <w:rPr>
          <w:rFonts w:ascii="Times New Roman" w:hAnsi="Times New Roman" w:cs="Times New Roman" w:hint="eastAsia"/>
        </w:rPr>
        <w:t>fig:uep_scheme_t</w:t>
      </w:r>
      <w:proofErr w:type="spellEnd"/>
      <w:r w:rsidR="00344C8E">
        <w:rPr>
          <w:rFonts w:ascii="Times New Roman" w:hAnsi="Times New Roman" w:cs="Times New Roman" w:hint="eastAsia"/>
        </w:rPr>
        <w:t xml:space="preserve">} combines the temporal estimator in Fig. </w:t>
      </w:r>
      <w:proofErr w:type="gramStart"/>
      <w:r w:rsidR="00344C8E">
        <w:rPr>
          <w:rFonts w:ascii="Times New Roman" w:hAnsi="Times New Roman" w:cs="Times New Roman" w:hint="eastAsia"/>
        </w:rPr>
        <w:t>\ref{</w:t>
      </w:r>
      <w:proofErr w:type="spellStart"/>
      <w:r w:rsidR="00344C8E">
        <w:rPr>
          <w:rFonts w:ascii="Times New Roman" w:hAnsi="Times New Roman" w:cs="Times New Roman" w:hint="eastAsia"/>
        </w:rPr>
        <w:t>fig:distortion_est_t</w:t>
      </w:r>
      <w:proofErr w:type="spellEnd"/>
      <w:r w:rsidR="00344C8E">
        <w:rPr>
          <w:rFonts w:ascii="Times New Roman" w:hAnsi="Times New Roman" w:cs="Times New Roman" w:hint="eastAsia"/>
        </w:rPr>
        <w:t>} and the iterative solver in Fig.</w:t>
      </w:r>
      <w:proofErr w:type="gramEnd"/>
      <w:r w:rsidR="00344C8E">
        <w:rPr>
          <w:rFonts w:ascii="Times New Roman" w:hAnsi="Times New Roman" w:cs="Times New Roman" w:hint="eastAsia"/>
        </w:rPr>
        <w:t xml:space="preserve"> \</w:t>
      </w:r>
      <w:proofErr w:type="gramStart"/>
      <w:r w:rsidR="00344C8E">
        <w:rPr>
          <w:rFonts w:ascii="Times New Roman" w:hAnsi="Times New Roman" w:cs="Times New Roman" w:hint="eastAsia"/>
        </w:rPr>
        <w:t>ref{</w:t>
      </w:r>
      <w:proofErr w:type="spellStart"/>
      <w:proofErr w:type="gramEnd"/>
      <w:r w:rsidR="00344C8E">
        <w:rPr>
          <w:rFonts w:ascii="Times New Roman" w:hAnsi="Times New Roman" w:cs="Times New Roman" w:hint="eastAsia"/>
        </w:rPr>
        <w:t>fig:flow</w:t>
      </w:r>
      <w:r w:rsidR="007F6483">
        <w:rPr>
          <w:rFonts w:ascii="Times New Roman" w:hAnsi="Times New Roman" w:cs="Times New Roman" w:hint="eastAsia"/>
        </w:rPr>
        <w:t>_dual</w:t>
      </w:r>
      <w:proofErr w:type="spellEnd"/>
      <w:r w:rsidR="00344C8E">
        <w:rPr>
          <w:rFonts w:ascii="Times New Roman" w:hAnsi="Times New Roman" w:cs="Times New Roman" w:hint="eastAsia"/>
        </w:rPr>
        <w:t>}.</w:t>
      </w:r>
      <w:r w:rsidR="00AC709F">
        <w:rPr>
          <w:rFonts w:ascii="Times New Roman" w:hAnsi="Times New Roman" w:cs="Times New Roman" w:hint="eastAsia"/>
        </w:rPr>
        <w:t xml:space="preserve"> </w:t>
      </w:r>
      <w:r w:rsidR="0093582B">
        <w:rPr>
          <w:rFonts w:ascii="Times New Roman" w:hAnsi="Times New Roman" w:cs="Times New Roman" w:hint="eastAsia"/>
        </w:rPr>
        <w:t>In the beginning, the UEP scheme calculates in parallel the term</w:t>
      </w:r>
    </w:p>
    <w:p w:rsidR="0093582B" w:rsidRPr="0000640A" w:rsidRDefault="0093582B" w:rsidP="0093582B">
      <w:pPr>
        <w:rPr>
          <w:rFonts w:ascii="Times New Roman" w:hAnsi="Times New Roman" w:cs="Times New Roman"/>
          <w:color w:val="00B050"/>
        </w:rPr>
      </w:pPr>
      <w:r w:rsidRPr="0000640A">
        <w:rPr>
          <w:rFonts w:ascii="Times New Roman" w:hAnsi="Times New Roman" w:cs="Times New Roman" w:hint="eastAsia"/>
          <w:color w:val="00B050"/>
        </w:rPr>
        <w:t>\begin{equation}</w:t>
      </w:r>
    </w:p>
    <w:p w:rsidR="0093582B" w:rsidRPr="0000640A" w:rsidRDefault="0093582B" w:rsidP="0093582B">
      <w:pPr>
        <w:rPr>
          <w:rFonts w:ascii="Times New Roman" w:hAnsi="Times New Roman" w:cs="Times New Roman"/>
          <w:color w:val="00B050"/>
        </w:rPr>
      </w:pPr>
      <w:r w:rsidRPr="0000640A">
        <w:rPr>
          <w:rFonts w:ascii="Times New Roman" w:hAnsi="Times New Roman" w:cs="Times New Roman" w:hint="eastAsia"/>
          <w:color w:val="00B050"/>
        </w:rPr>
        <w:t>E_{</w:t>
      </w:r>
      <w:proofErr w:type="spellStart"/>
      <w:r w:rsidRPr="0000640A">
        <w:rPr>
          <w:rFonts w:ascii="Times New Roman" w:hAnsi="Times New Roman" w:cs="Times New Roman" w:hint="eastAsia"/>
          <w:color w:val="00B050"/>
        </w:rPr>
        <w:t>k,n</w:t>
      </w:r>
      <w:proofErr w:type="spellEnd"/>
      <w:r w:rsidRPr="0000640A">
        <w:rPr>
          <w:rFonts w:ascii="Times New Roman" w:hAnsi="Times New Roman" w:cs="Times New Roman" w:hint="eastAsia"/>
          <w:color w:val="00B050"/>
        </w:rPr>
        <w:t>}\</w:t>
      </w:r>
      <w:proofErr w:type="spellStart"/>
      <w:r w:rsidRPr="0000640A">
        <w:rPr>
          <w:rFonts w:ascii="Times New Roman" w:hAnsi="Times New Roman" w:cs="Times New Roman" w:hint="eastAsia"/>
          <w:color w:val="00B050"/>
        </w:rPr>
        <w:t>equiv</w:t>
      </w:r>
      <w:proofErr w:type="spellEnd"/>
      <w:r w:rsidRPr="0000640A">
        <w:rPr>
          <w:rFonts w:ascii="Times New Roman" w:hAnsi="Times New Roman" w:cs="Times New Roman" w:hint="eastAsia"/>
          <w:color w:val="00B050"/>
        </w:rPr>
        <w:t xml:space="preserve"> </w:t>
      </w:r>
      <w:r>
        <w:rPr>
          <w:rFonts w:ascii="Times New Roman" w:hAnsi="Times New Roman" w:cs="Times New Roman" w:hint="eastAsia"/>
          <w:color w:val="00B050"/>
        </w:rPr>
        <w:t>e^{\beta^{[t]}_{</w:t>
      </w:r>
      <w:proofErr w:type="spellStart"/>
      <w:r>
        <w:rPr>
          <w:rFonts w:ascii="Times New Roman" w:hAnsi="Times New Roman" w:cs="Times New Roman" w:hint="eastAsia"/>
          <w:color w:val="00B050"/>
        </w:rPr>
        <w:t>k,n</w:t>
      </w:r>
      <w:proofErr w:type="spellEnd"/>
      <w:r>
        <w:rPr>
          <w:rFonts w:ascii="Times New Roman" w:hAnsi="Times New Roman" w:cs="Times New Roman" w:hint="eastAsia"/>
          <w:color w:val="00B050"/>
        </w:rPr>
        <w:t>}\</w:t>
      </w:r>
      <w:proofErr w:type="spellStart"/>
      <w:r>
        <w:rPr>
          <w:rFonts w:ascii="Times New Roman" w:hAnsi="Times New Roman" w:cs="Times New Roman" w:hint="eastAsia"/>
          <w:color w:val="00B050"/>
        </w:rPr>
        <w:t>overline</w:t>
      </w:r>
      <w:proofErr w:type="spellEnd"/>
      <w:r>
        <w:rPr>
          <w:rFonts w:ascii="Times New Roman" w:hAnsi="Times New Roman" w:cs="Times New Roman" w:hint="eastAsia"/>
          <w:color w:val="00B050"/>
        </w:rPr>
        <w:t>{N}^{[t</w:t>
      </w:r>
      <w:r w:rsidRPr="0000640A">
        <w:rPr>
          <w:rFonts w:ascii="Times New Roman" w:hAnsi="Times New Roman" w:cs="Times New Roman" w:hint="eastAsia"/>
          <w:color w:val="00B050"/>
        </w:rPr>
        <w:t>]}_{</w:t>
      </w:r>
      <w:proofErr w:type="spellStart"/>
      <w:r w:rsidRPr="0000640A">
        <w:rPr>
          <w:rFonts w:ascii="Times New Roman" w:hAnsi="Times New Roman" w:cs="Times New Roman" w:hint="eastAsia"/>
          <w:color w:val="00B050"/>
        </w:rPr>
        <w:t>k,n</w:t>
      </w:r>
      <w:proofErr w:type="spellEnd"/>
      <w:r w:rsidRPr="0000640A">
        <w:rPr>
          <w:rFonts w:ascii="Times New Roman" w:hAnsi="Times New Roman" w:cs="Times New Roman" w:hint="eastAsia"/>
          <w:color w:val="00B050"/>
        </w:rPr>
        <w:t>}</w:t>
      </w:r>
      <w:r w:rsidR="00A13215">
        <w:rPr>
          <w:rFonts w:ascii="Times New Roman" w:hAnsi="Times New Roman" w:cs="Times New Roman" w:hint="eastAsia"/>
          <w:color w:val="00B050"/>
        </w:rPr>
        <w:t>\</w:t>
      </w:r>
      <w:proofErr w:type="spellStart"/>
      <w:r w:rsidR="00A13215">
        <w:rPr>
          <w:rFonts w:ascii="Times New Roman" w:hAnsi="Times New Roman" w:cs="Times New Roman" w:hint="eastAsia"/>
          <w:color w:val="00B050"/>
        </w:rPr>
        <w:t>cdot</w:t>
      </w:r>
      <w:proofErr w:type="spellEnd"/>
      <w:r w:rsidR="00A13215">
        <w:rPr>
          <w:rFonts w:ascii="Times New Roman" w:hAnsi="Times New Roman" w:cs="Times New Roman" w:hint="eastAsia"/>
          <w:color w:val="00B050"/>
        </w:rPr>
        <w:t xml:space="preserve"> (1-2</w:t>
      </w:r>
      <w:r w:rsidR="00A13215" w:rsidRPr="00A13215">
        <w:rPr>
          <w:rFonts w:ascii="Times New Roman" w:hAnsi="Times New Roman" w:cs="Times New Roman" w:hint="eastAsia"/>
          <w:color w:val="00B050"/>
        </w:rPr>
        <w:t xml:space="preserve"> </w:t>
      </w:r>
      <w:r w:rsidR="00A13215">
        <w:rPr>
          <w:rFonts w:ascii="Times New Roman" w:hAnsi="Times New Roman" w:cs="Times New Roman" w:hint="eastAsia"/>
          <w:color w:val="00B050"/>
        </w:rPr>
        <w:t>BER_{N_{</w:t>
      </w:r>
      <w:proofErr w:type="spellStart"/>
      <w:r w:rsidR="00A13215">
        <w:rPr>
          <w:rFonts w:ascii="Times New Roman" w:hAnsi="Times New Roman" w:cs="Times New Roman" w:hint="eastAsia"/>
          <w:color w:val="00B050"/>
        </w:rPr>
        <w:t>k,n</w:t>
      </w:r>
      <w:proofErr w:type="spellEnd"/>
      <w:r w:rsidR="00A13215">
        <w:rPr>
          <w:rFonts w:ascii="Times New Roman" w:hAnsi="Times New Roman" w:cs="Times New Roman" w:hint="eastAsia"/>
          <w:color w:val="00B050"/>
        </w:rPr>
        <w:t>}})</w:t>
      </w:r>
      <w:r w:rsidRPr="0000640A">
        <w:rPr>
          <w:rFonts w:ascii="Times New Roman" w:hAnsi="Times New Roman" w:cs="Times New Roman" w:hint="eastAsia"/>
          <w:color w:val="00B050"/>
        </w:rPr>
        <w:t>} ,</w:t>
      </w:r>
    </w:p>
    <w:p w:rsidR="0093582B" w:rsidRPr="0000640A" w:rsidRDefault="0093582B" w:rsidP="0093582B">
      <w:pPr>
        <w:rPr>
          <w:rFonts w:ascii="Times New Roman" w:hAnsi="Times New Roman" w:cs="Times New Roman"/>
          <w:color w:val="00B050"/>
        </w:rPr>
      </w:pPr>
      <w:r>
        <w:rPr>
          <w:rFonts w:ascii="Times New Roman" w:hAnsi="Times New Roman" w:cs="Times New Roman" w:hint="eastAsia"/>
          <w:color w:val="00B050"/>
        </w:rPr>
        <w:t>\label{</w:t>
      </w:r>
      <w:proofErr w:type="spellStart"/>
      <w:r>
        <w:rPr>
          <w:rFonts w:ascii="Times New Roman" w:hAnsi="Times New Roman" w:cs="Times New Roman" w:hint="eastAsia"/>
          <w:color w:val="00B050"/>
        </w:rPr>
        <w:t>eq:e_n_temporal</w:t>
      </w:r>
      <w:proofErr w:type="spellEnd"/>
      <w:r w:rsidRPr="0000640A">
        <w:rPr>
          <w:rFonts w:ascii="Times New Roman" w:hAnsi="Times New Roman" w:cs="Times New Roman" w:hint="eastAsia"/>
          <w:color w:val="00B050"/>
        </w:rPr>
        <w:t>}</w:t>
      </w:r>
    </w:p>
    <w:p w:rsidR="0093582B" w:rsidRPr="0000640A" w:rsidRDefault="0093582B" w:rsidP="0093582B">
      <w:pPr>
        <w:rPr>
          <w:rFonts w:ascii="Times New Roman" w:hAnsi="Times New Roman" w:cs="Times New Roman"/>
          <w:color w:val="00B050"/>
        </w:rPr>
      </w:pPr>
      <w:r w:rsidRPr="0000640A">
        <w:rPr>
          <w:rFonts w:ascii="Times New Roman" w:hAnsi="Times New Roman" w:cs="Times New Roman" w:hint="eastAsia"/>
          <w:color w:val="00B050"/>
        </w:rPr>
        <w:t>\end{equation}</w:t>
      </w:r>
    </w:p>
    <w:p w:rsidR="0093582B" w:rsidRDefault="0093582B" w:rsidP="0093582B">
      <w:pPr>
        <w:rPr>
          <w:rFonts w:ascii="Times New Roman" w:hAnsi="Times New Roman" w:cs="Times New Roman"/>
        </w:rPr>
      </w:pPr>
      <w:r>
        <w:rPr>
          <w:rFonts w:ascii="Times New Roman" w:hAnsi="Times New Roman" w:cs="Times New Roman" w:hint="eastAsia"/>
        </w:rPr>
        <w:t>which is related to the temporal MRF model</w:t>
      </w:r>
      <w:r w:rsidR="00A13215">
        <w:rPr>
          <w:rFonts w:ascii="Times New Roman" w:hAnsi="Times New Roman" w:cs="Times New Roman" w:hint="eastAsia"/>
        </w:rPr>
        <w:t>, and the term $</w:t>
      </w:r>
      <w:r w:rsidR="00A13215" w:rsidRPr="00A13215">
        <w:rPr>
          <w:rFonts w:ascii="Times New Roman" w:hAnsi="Times New Roman" w:cs="Times New Roman" w:hint="eastAsia"/>
        </w:rPr>
        <w:t>BER_{N_{</w:t>
      </w:r>
      <w:proofErr w:type="spellStart"/>
      <w:r w:rsidR="00A13215" w:rsidRPr="00A13215">
        <w:rPr>
          <w:rFonts w:ascii="Times New Roman" w:hAnsi="Times New Roman" w:cs="Times New Roman" w:hint="eastAsia"/>
        </w:rPr>
        <w:t>k,n</w:t>
      </w:r>
      <w:proofErr w:type="spellEnd"/>
      <w:r w:rsidR="00A13215" w:rsidRPr="00A13215">
        <w:rPr>
          <w:rFonts w:ascii="Times New Roman" w:hAnsi="Times New Roman" w:cs="Times New Roman" w:hint="eastAsia"/>
        </w:rPr>
        <w:t>}}</w:t>
      </w:r>
      <w:r w:rsidR="00A13215">
        <w:rPr>
          <w:rFonts w:ascii="Times New Roman" w:hAnsi="Times New Roman" w:cs="Times New Roman" w:hint="eastAsia"/>
        </w:rPr>
        <w:t>$ represents the final estimated bit error rate in reference bit-plane $\</w:t>
      </w:r>
      <w:proofErr w:type="spellStart"/>
      <w:r w:rsidR="00A13215">
        <w:rPr>
          <w:rFonts w:ascii="Times New Roman" w:hAnsi="Times New Roman" w:cs="Times New Roman" w:hint="eastAsia"/>
        </w:rPr>
        <w:t>textbf</w:t>
      </w:r>
      <w:proofErr w:type="spellEnd"/>
      <w:r w:rsidR="00A13215">
        <w:rPr>
          <w:rFonts w:ascii="Times New Roman" w:hAnsi="Times New Roman" w:cs="Times New Roman" w:hint="eastAsia"/>
        </w:rPr>
        <w:t>{u}_{</w:t>
      </w:r>
      <w:proofErr w:type="spellStart"/>
      <w:r w:rsidR="00A13215">
        <w:rPr>
          <w:rFonts w:ascii="Times New Roman" w:hAnsi="Times New Roman" w:cs="Times New Roman" w:hint="eastAsia"/>
        </w:rPr>
        <w:t>k</w:t>
      </w:r>
      <w:r w:rsidR="001A3EE6">
        <w:rPr>
          <w:rFonts w:ascii="Times New Roman" w:hAnsi="Times New Roman" w:cs="Times New Roman" w:hint="eastAsia"/>
        </w:rPr>
        <w:t>'</w:t>
      </w:r>
      <w:r w:rsidR="00A13215">
        <w:rPr>
          <w:rFonts w:ascii="Times New Roman" w:hAnsi="Times New Roman" w:cs="Times New Roman" w:hint="eastAsia"/>
        </w:rPr>
        <w:t>,n</w:t>
      </w:r>
      <w:proofErr w:type="spellEnd"/>
      <w:r w:rsidR="00A13215">
        <w:rPr>
          <w:rFonts w:ascii="Times New Roman" w:hAnsi="Times New Roman" w:cs="Times New Roman" w:hint="eastAsia"/>
        </w:rPr>
        <w:t>}$</w:t>
      </w:r>
      <w:r>
        <w:rPr>
          <w:rFonts w:ascii="Times New Roman" w:hAnsi="Times New Roman" w:cs="Times New Roman" w:hint="eastAsia"/>
        </w:rPr>
        <w:t>. Then, the UEP scheme iteratively approaches the solution for energy distribution that optimizes the decoded quality. The temporal weights solver in the structure is based on the derivation in section \ref{</w:t>
      </w:r>
      <w:proofErr w:type="spellStart"/>
      <w:r>
        <w:rPr>
          <w:rFonts w:ascii="Times New Roman" w:hAnsi="Times New Roman" w:cs="Times New Roman" w:hint="eastAsia"/>
        </w:rPr>
        <w:t>oo:spatial</w:t>
      </w:r>
      <w:proofErr w:type="spellEnd"/>
      <w:r>
        <w:rPr>
          <w:rFonts w:ascii="Times New Roman" w:hAnsi="Times New Roman" w:cs="Times New Roman" w:hint="eastAsia"/>
        </w:rPr>
        <w:t xml:space="preserve">} with some simplification. </w:t>
      </w:r>
      <w:proofErr w:type="gramStart"/>
      <w:r>
        <w:rPr>
          <w:rFonts w:ascii="Times New Roman" w:hAnsi="Times New Roman" w:cs="Times New Roman" w:hint="eastAsia"/>
        </w:rPr>
        <w:t>According to (\ref{</w:t>
      </w:r>
      <w:proofErr w:type="spellStart"/>
      <w:r>
        <w:rPr>
          <w:rFonts w:ascii="Times New Roman" w:hAnsi="Times New Roman" w:cs="Times New Roman" w:hint="eastAsia"/>
        </w:rPr>
        <w:t>eq:ber_llr_final</w:t>
      </w:r>
      <w:proofErr w:type="spellEnd"/>
      <w:r>
        <w:rPr>
          <w:rFonts w:ascii="Times New Roman" w:hAnsi="Times New Roman" w:cs="Times New Roman" w:hint="eastAsia"/>
        </w:rPr>
        <w:t>}) and Fig.</w:t>
      </w:r>
      <w:proofErr w:type="gramEnd"/>
      <w:r>
        <w:rPr>
          <w:rFonts w:ascii="Times New Roman" w:hAnsi="Times New Roman" w:cs="Times New Roman" w:hint="eastAsia"/>
        </w:rPr>
        <w:t xml:space="preserve"> \ref{</w:t>
      </w:r>
      <w:proofErr w:type="spellStart"/>
      <w:r>
        <w:rPr>
          <w:rFonts w:ascii="Times New Roman" w:hAnsi="Times New Roman" w:cs="Times New Roman" w:hint="eastAsia"/>
        </w:rPr>
        <w:t>fig:distortion_est_</w:t>
      </w:r>
      <w:r w:rsidR="00E00DCA">
        <w:rPr>
          <w:rFonts w:ascii="Times New Roman" w:hAnsi="Times New Roman" w:cs="Times New Roman" w:hint="eastAsia"/>
        </w:rPr>
        <w:t>t</w:t>
      </w:r>
      <w:proofErr w:type="spellEnd"/>
      <w:r>
        <w:rPr>
          <w:rFonts w:ascii="Times New Roman" w:hAnsi="Times New Roman" w:cs="Times New Roman" w:hint="eastAsia"/>
        </w:rPr>
        <w:t>}, $BER</w:t>
      </w:r>
      <w:proofErr w:type="gramStart"/>
      <w:r>
        <w:rPr>
          <w:rFonts w:ascii="Times New Roman" w:hAnsi="Times New Roman" w:cs="Times New Roman" w:hint="eastAsia"/>
        </w:rPr>
        <w:t>_{</w:t>
      </w:r>
      <w:proofErr w:type="spellStart"/>
      <w:proofErr w:type="gramEnd"/>
      <w:r>
        <w:rPr>
          <w:rFonts w:ascii="Times New Roman" w:hAnsi="Times New Roman" w:cs="Times New Roman" w:hint="eastAsia"/>
        </w:rPr>
        <w:t>k,n</w:t>
      </w:r>
      <w:proofErr w:type="spellEnd"/>
      <w:r>
        <w:rPr>
          <w:rFonts w:ascii="Times New Roman" w:hAnsi="Times New Roman" w:cs="Times New Roman" w:hint="eastAsia"/>
        </w:rPr>
        <w:t xml:space="preserve">}$ in </w:t>
      </w:r>
      <w:r w:rsidR="00E00DCA">
        <w:rPr>
          <w:rFonts w:ascii="Times New Roman" w:hAnsi="Times New Roman" w:cs="Times New Roman" w:hint="eastAsia"/>
        </w:rPr>
        <w:t>temporal</w:t>
      </w:r>
      <w:r>
        <w:rPr>
          <w:rFonts w:ascii="Times New Roman" w:hAnsi="Times New Roman" w:cs="Times New Roman" w:hint="eastAsia"/>
        </w:rPr>
        <w:t xml:space="preserve"> ISCD can be derived as</w:t>
      </w:r>
    </w:p>
    <w:p w:rsidR="0093582B" w:rsidRPr="0000640A" w:rsidRDefault="0093582B" w:rsidP="0093582B">
      <w:pPr>
        <w:rPr>
          <w:rFonts w:ascii="Times New Roman" w:hAnsi="Times New Roman" w:cs="Times New Roman"/>
          <w:color w:val="00B050"/>
        </w:rPr>
      </w:pPr>
      <w:r w:rsidRPr="0000640A">
        <w:rPr>
          <w:rFonts w:ascii="Times New Roman" w:hAnsi="Times New Roman" w:cs="Times New Roman" w:hint="eastAsia"/>
          <w:color w:val="00B050"/>
        </w:rPr>
        <w:t>\begin{equation}</w:t>
      </w:r>
    </w:p>
    <w:p w:rsidR="0093582B" w:rsidRPr="0000640A" w:rsidRDefault="0093582B" w:rsidP="0093582B">
      <w:pPr>
        <w:rPr>
          <w:rFonts w:ascii="Times New Roman" w:hAnsi="Times New Roman" w:cs="Times New Roman"/>
          <w:color w:val="00B050"/>
        </w:rPr>
      </w:pPr>
      <w:r w:rsidRPr="0000640A">
        <w:rPr>
          <w:rFonts w:ascii="Times New Roman" w:hAnsi="Times New Roman" w:cs="Times New Roman" w:hint="eastAsia"/>
          <w:color w:val="00B050"/>
        </w:rPr>
        <w:t>BER_{</w:t>
      </w:r>
      <w:proofErr w:type="spellStart"/>
      <w:r w:rsidRPr="0000640A">
        <w:rPr>
          <w:rFonts w:ascii="Times New Roman" w:hAnsi="Times New Roman" w:cs="Times New Roman" w:hint="eastAsia"/>
          <w:color w:val="00B050"/>
        </w:rPr>
        <w:t>k,n</w:t>
      </w:r>
      <w:proofErr w:type="spellEnd"/>
      <w:r w:rsidRPr="0000640A">
        <w:rPr>
          <w:rFonts w:ascii="Times New Roman" w:hAnsi="Times New Roman" w:cs="Times New Roman" w:hint="eastAsia"/>
          <w:color w:val="00B050"/>
        </w:rPr>
        <w:t>} = \frac{fr(\gamma_{k,n})}{fr(\gamma_{k,n})+(1-fr(\gamma_{k,n}))E_{k,n}</w:t>
      </w:r>
      <w:r w:rsidR="00E00DCA">
        <w:rPr>
          <w:rFonts w:ascii="Times New Roman" w:hAnsi="Times New Roman" w:cs="Times New Roman" w:hint="eastAsia"/>
          <w:color w:val="00B050"/>
        </w:rPr>
        <w:t>}.</w:t>
      </w:r>
    </w:p>
    <w:p w:rsidR="0093582B" w:rsidRPr="0000640A" w:rsidRDefault="0093582B" w:rsidP="0093582B">
      <w:pPr>
        <w:rPr>
          <w:rFonts w:ascii="Times New Roman" w:hAnsi="Times New Roman" w:cs="Times New Roman"/>
          <w:color w:val="00B050"/>
        </w:rPr>
      </w:pPr>
      <w:r w:rsidRPr="0000640A">
        <w:rPr>
          <w:rFonts w:ascii="Times New Roman" w:hAnsi="Times New Roman" w:cs="Times New Roman" w:hint="eastAsia"/>
          <w:color w:val="00B050"/>
        </w:rPr>
        <w:t>\label{</w:t>
      </w:r>
      <w:proofErr w:type="spellStart"/>
      <w:r w:rsidRPr="0000640A">
        <w:rPr>
          <w:rFonts w:ascii="Times New Roman" w:hAnsi="Times New Roman" w:cs="Times New Roman" w:hint="eastAsia"/>
          <w:color w:val="00B050"/>
        </w:rPr>
        <w:t>eq:ber_</w:t>
      </w:r>
      <w:r w:rsidR="00E00DCA">
        <w:rPr>
          <w:rFonts w:ascii="Times New Roman" w:hAnsi="Times New Roman" w:cs="Times New Roman" w:hint="eastAsia"/>
          <w:color w:val="00B050"/>
        </w:rPr>
        <w:t>temporal</w:t>
      </w:r>
      <w:proofErr w:type="spellEnd"/>
      <w:r w:rsidRPr="0000640A">
        <w:rPr>
          <w:rFonts w:ascii="Times New Roman" w:hAnsi="Times New Roman" w:cs="Times New Roman" w:hint="eastAsia"/>
          <w:color w:val="00B050"/>
        </w:rPr>
        <w:t>}</w:t>
      </w:r>
    </w:p>
    <w:p w:rsidR="0093582B" w:rsidRPr="0000640A" w:rsidRDefault="0093582B" w:rsidP="0093582B">
      <w:pPr>
        <w:rPr>
          <w:rFonts w:ascii="Times New Roman" w:hAnsi="Times New Roman" w:cs="Times New Roman"/>
          <w:color w:val="00B050"/>
        </w:rPr>
      </w:pPr>
      <w:r w:rsidRPr="0000640A">
        <w:rPr>
          <w:rFonts w:ascii="Times New Roman" w:hAnsi="Times New Roman" w:cs="Times New Roman" w:hint="eastAsia"/>
          <w:color w:val="00B050"/>
        </w:rPr>
        <w:t>\end{equation}</w:t>
      </w:r>
    </w:p>
    <w:p w:rsidR="0093582B" w:rsidRDefault="0093582B" w:rsidP="0093582B">
      <w:pPr>
        <w:rPr>
          <w:rFonts w:ascii="Times New Roman" w:hAnsi="Times New Roman" w:cs="Times New Roman"/>
        </w:rPr>
      </w:pPr>
      <w:r>
        <w:rPr>
          <w:rFonts w:ascii="Times New Roman" w:hAnsi="Times New Roman" w:cs="Times New Roman" w:hint="eastAsia"/>
        </w:rPr>
        <w:t xml:space="preserve">As a </w:t>
      </w:r>
      <w:r w:rsidR="00E00DCA">
        <w:rPr>
          <w:rFonts w:ascii="Times New Roman" w:hAnsi="Times New Roman" w:cs="Times New Roman" w:hint="eastAsia"/>
        </w:rPr>
        <w:t>result of (\ref{</w:t>
      </w:r>
      <w:proofErr w:type="spellStart"/>
      <w:r w:rsidR="00E00DCA">
        <w:rPr>
          <w:rFonts w:ascii="Times New Roman" w:hAnsi="Times New Roman" w:cs="Times New Roman" w:hint="eastAsia"/>
        </w:rPr>
        <w:t>eq:ber_temporal</w:t>
      </w:r>
      <w:proofErr w:type="spellEnd"/>
      <w:r w:rsidR="00E00DCA">
        <w:rPr>
          <w:rFonts w:ascii="Times New Roman" w:hAnsi="Times New Roman" w:cs="Times New Roman" w:hint="eastAsia"/>
        </w:rPr>
        <w:t>})</w:t>
      </w:r>
      <w:r>
        <w:rPr>
          <w:rFonts w:ascii="Times New Roman" w:hAnsi="Times New Roman" w:cs="Times New Roman" w:hint="eastAsia"/>
        </w:rPr>
        <w:t>, (\ref{</w:t>
      </w:r>
      <w:proofErr w:type="spellStart"/>
      <w:r>
        <w:rPr>
          <w:rFonts w:ascii="Times New Roman" w:hAnsi="Times New Roman" w:cs="Times New Roman" w:hint="eastAsia"/>
        </w:rPr>
        <w:t>eq:ber_derivative_final</w:t>
      </w:r>
      <w:proofErr w:type="spellEnd"/>
      <w:r>
        <w:rPr>
          <w:rFonts w:ascii="Times New Roman" w:hAnsi="Times New Roman" w:cs="Times New Roman" w:hint="eastAsia"/>
        </w:rPr>
        <w:t xml:space="preserve">}) can be simplified as </w:t>
      </w:r>
    </w:p>
    <w:p w:rsidR="0093582B" w:rsidRPr="00A53019" w:rsidRDefault="0093582B" w:rsidP="0093582B">
      <w:pPr>
        <w:rPr>
          <w:rFonts w:ascii="Times New Roman" w:hAnsi="Times New Roman" w:cs="Times New Roman"/>
          <w:color w:val="00B050"/>
        </w:rPr>
      </w:pPr>
      <w:r w:rsidRPr="00A53019">
        <w:rPr>
          <w:rFonts w:ascii="Times New Roman" w:hAnsi="Times New Roman" w:cs="Times New Roman" w:hint="eastAsia"/>
          <w:color w:val="00B050"/>
        </w:rPr>
        <w:t>\begin{equation}</w:t>
      </w:r>
    </w:p>
    <w:p w:rsidR="0093582B" w:rsidRPr="00A53019" w:rsidRDefault="0093582B" w:rsidP="0093582B">
      <w:pPr>
        <w:rPr>
          <w:rFonts w:ascii="Times New Roman" w:hAnsi="Times New Roman" w:cs="Times New Roman"/>
          <w:color w:val="00B050"/>
        </w:rPr>
      </w:pPr>
      <w:r w:rsidRPr="00A53019">
        <w:rPr>
          <w:rFonts w:ascii="Times New Roman" w:hAnsi="Times New Roman" w:cs="Times New Roman" w:hint="eastAsia"/>
          <w:color w:val="00B050"/>
        </w:rPr>
        <w:t>\</w:t>
      </w:r>
      <w:proofErr w:type="spellStart"/>
      <w:r w:rsidRPr="00A53019">
        <w:rPr>
          <w:rFonts w:ascii="Times New Roman" w:hAnsi="Times New Roman" w:cs="Times New Roman" w:hint="eastAsia"/>
          <w:color w:val="00B050"/>
        </w:rPr>
        <w:t>frac</w:t>
      </w:r>
      <w:proofErr w:type="spellEnd"/>
      <w:r w:rsidRPr="00A53019">
        <w:rPr>
          <w:rFonts w:ascii="Times New Roman" w:hAnsi="Times New Roman" w:cs="Times New Roman" w:hint="eastAsia"/>
          <w:color w:val="00B050"/>
        </w:rPr>
        <w:t>{\partial BER_{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}}{\partial w_{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 = \</w:t>
      </w:r>
      <w:proofErr w:type="spellStart"/>
      <w:r w:rsidRPr="00A53019">
        <w:rPr>
          <w:rFonts w:ascii="Times New Roman" w:hAnsi="Times New Roman" w:cs="Times New Roman" w:hint="eastAsia"/>
          <w:color w:val="00B050"/>
        </w:rPr>
        <w:t>frac</w:t>
      </w:r>
      <w:proofErr w:type="spellEnd"/>
      <w:r w:rsidRPr="00A53019">
        <w:rPr>
          <w:rFonts w:ascii="Times New Roman" w:hAnsi="Times New Roman" w:cs="Times New Roman" w:hint="eastAsia"/>
          <w:color w:val="00B050"/>
        </w:rPr>
        <w:t>{\gamma_0 \</w:t>
      </w:r>
      <w:proofErr w:type="spellStart"/>
      <w:r w:rsidRPr="00A53019">
        <w:rPr>
          <w:rFonts w:ascii="Times New Roman" w:hAnsi="Times New Roman" w:cs="Times New Roman" w:hint="eastAsia"/>
          <w:color w:val="00B050"/>
        </w:rPr>
        <w:t>cdot</w:t>
      </w:r>
      <w:proofErr w:type="spellEnd"/>
      <w:r w:rsidRPr="00A53019">
        <w:rPr>
          <w:rFonts w:ascii="Times New Roman" w:hAnsi="Times New Roman" w:cs="Times New Roman" w:hint="eastAsia"/>
          <w:color w:val="00B050"/>
        </w:rPr>
        <w:t xml:space="preserve"> E_{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w:t>
      </w:r>
      <w:proofErr w:type="spellStart"/>
      <w:r w:rsidRPr="00A53019">
        <w:rPr>
          <w:rFonts w:ascii="Times New Roman" w:hAnsi="Times New Roman" w:cs="Times New Roman" w:hint="eastAsia"/>
          <w:color w:val="00B050"/>
        </w:rPr>
        <w:t>cdot</w:t>
      </w:r>
      <w:proofErr w:type="spellEnd"/>
      <w:r w:rsidRPr="00A53019">
        <w:rPr>
          <w:rFonts w:ascii="Times New Roman" w:hAnsi="Times New Roman" w:cs="Times New Roman" w:hint="eastAsia"/>
          <w:color w:val="00B050"/>
        </w:rPr>
        <w:t xml:space="preserve"> </w:t>
      </w:r>
      <w:proofErr w:type="spellStart"/>
      <w:r w:rsidRPr="00A53019">
        <w:rPr>
          <w:rFonts w:ascii="Times New Roman" w:hAnsi="Times New Roman" w:cs="Times New Roman" w:hint="eastAsia"/>
          <w:color w:val="00B050"/>
        </w:rPr>
        <w:t>Df</w:t>
      </w:r>
      <w:proofErr w:type="spellEnd"/>
      <w:r w:rsidRPr="00A53019">
        <w:rPr>
          <w:rFonts w:ascii="Times New Roman" w:hAnsi="Times New Roman" w:cs="Times New Roman" w:hint="eastAsia"/>
          <w:color w:val="00B050"/>
        </w:rPr>
        <w:t>(\gamma_{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 xml:space="preserve">})}{( </w:t>
      </w:r>
      <w:proofErr w:type="spellStart"/>
      <w:r w:rsidRPr="00A53019">
        <w:rPr>
          <w:rFonts w:ascii="Times New Roman" w:hAnsi="Times New Roman" w:cs="Times New Roman" w:hint="eastAsia"/>
          <w:color w:val="00B050"/>
        </w:rPr>
        <w:t>fr</w:t>
      </w:r>
      <w:proofErr w:type="spellEnd"/>
      <w:r w:rsidRPr="00A53019">
        <w:rPr>
          <w:rFonts w:ascii="Times New Roman" w:hAnsi="Times New Roman" w:cs="Times New Roman" w:hint="eastAsia"/>
          <w:color w:val="00B050"/>
        </w:rPr>
        <w:t>(\gamma_{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})+(1-fr(\gamma_{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}))E_{</w:t>
      </w:r>
      <w:proofErr w:type="spellStart"/>
      <w:r w:rsidRPr="00A53019">
        <w:rPr>
          <w:rFonts w:ascii="Times New Roman" w:hAnsi="Times New Roman" w:cs="Times New Roman" w:hint="eastAsia"/>
          <w:color w:val="00B050"/>
        </w:rPr>
        <w:t>k,n</w:t>
      </w:r>
      <w:proofErr w:type="spellEnd"/>
      <w:r w:rsidRPr="00A53019">
        <w:rPr>
          <w:rFonts w:ascii="Times New Roman" w:hAnsi="Times New Roman" w:cs="Times New Roman" w:hint="eastAsia"/>
          <w:color w:val="00B050"/>
        </w:rPr>
        <w:t>})^2},</w:t>
      </w:r>
    </w:p>
    <w:p w:rsidR="0093582B" w:rsidRPr="00A53019" w:rsidRDefault="0093582B" w:rsidP="0093582B">
      <w:pPr>
        <w:rPr>
          <w:rFonts w:ascii="Times New Roman" w:hAnsi="Times New Roman" w:cs="Times New Roman"/>
          <w:color w:val="00B050"/>
        </w:rPr>
      </w:pPr>
      <w:r w:rsidRPr="00A53019">
        <w:rPr>
          <w:rFonts w:ascii="Times New Roman" w:hAnsi="Times New Roman" w:cs="Times New Roman" w:hint="eastAsia"/>
          <w:color w:val="00B050"/>
        </w:rPr>
        <w:t>\label{</w:t>
      </w:r>
      <w:proofErr w:type="spellStart"/>
      <w:r w:rsidRPr="00A53019">
        <w:rPr>
          <w:rFonts w:ascii="Times New Roman" w:hAnsi="Times New Roman" w:cs="Times New Roman" w:hint="eastAsia"/>
          <w:color w:val="00B050"/>
        </w:rPr>
        <w:t>eq:ber_derivative_</w:t>
      </w:r>
      <w:r w:rsidR="00161FC5">
        <w:rPr>
          <w:rFonts w:ascii="Times New Roman" w:hAnsi="Times New Roman" w:cs="Times New Roman" w:hint="eastAsia"/>
          <w:color w:val="00B050"/>
        </w:rPr>
        <w:t>temporal</w:t>
      </w:r>
      <w:proofErr w:type="spellEnd"/>
      <w:r w:rsidRPr="00A53019">
        <w:rPr>
          <w:rFonts w:ascii="Times New Roman" w:hAnsi="Times New Roman" w:cs="Times New Roman" w:hint="eastAsia"/>
          <w:color w:val="00B050"/>
        </w:rPr>
        <w:t>}</w:t>
      </w:r>
    </w:p>
    <w:p w:rsidR="0093582B" w:rsidRPr="00A53019" w:rsidRDefault="0093582B" w:rsidP="0093582B">
      <w:pPr>
        <w:rPr>
          <w:rFonts w:ascii="Times New Roman" w:hAnsi="Times New Roman" w:cs="Times New Roman"/>
          <w:color w:val="00B050"/>
        </w:rPr>
      </w:pPr>
      <w:r w:rsidRPr="00A53019">
        <w:rPr>
          <w:rFonts w:ascii="Times New Roman" w:hAnsi="Times New Roman" w:cs="Times New Roman" w:hint="eastAsia"/>
          <w:color w:val="00B050"/>
        </w:rPr>
        <w:t>\end{equation}</w:t>
      </w:r>
    </w:p>
    <w:p w:rsidR="0093582B" w:rsidRDefault="0093582B" w:rsidP="0093582B">
      <w:proofErr w:type="gramStart"/>
      <w:r>
        <w:rPr>
          <w:rFonts w:ascii="Times New Roman" w:hAnsi="Times New Roman" w:cs="Times New Roman" w:hint="eastAsia"/>
        </w:rPr>
        <w:t>where</w:t>
      </w:r>
      <w:proofErr w:type="gramEnd"/>
      <w:r>
        <w:rPr>
          <w:rFonts w:ascii="Times New Roman" w:hAnsi="Times New Roman" w:cs="Times New Roman" w:hint="eastAsia"/>
        </w:rPr>
        <w:t xml:space="preserve"> $\gamma_0$ </w:t>
      </w:r>
      <w:r w:rsidR="00FF40BF">
        <w:rPr>
          <w:rFonts w:ascii="Times New Roman" w:hAnsi="Times New Roman" w:cs="Times New Roman" w:hint="eastAsia"/>
        </w:rPr>
        <w:t xml:space="preserve">, </w:t>
      </w:r>
      <w:r>
        <w:rPr>
          <w:rFonts w:ascii="Times New Roman" w:hAnsi="Times New Roman" w:cs="Times New Roman" w:hint="eastAsia"/>
        </w:rPr>
        <w:t>$</w:t>
      </w:r>
      <w:proofErr w:type="spellStart"/>
      <w:r>
        <w:rPr>
          <w:rFonts w:ascii="Times New Roman" w:hAnsi="Times New Roman" w:cs="Times New Roman" w:hint="eastAsia"/>
        </w:rPr>
        <w:t>Df</w:t>
      </w:r>
      <w:proofErr w:type="spellEnd"/>
      <w:r>
        <w:rPr>
          <w:rFonts w:ascii="Times New Roman" w:hAnsi="Times New Roman" w:cs="Times New Roman" w:hint="eastAsia"/>
        </w:rPr>
        <w:t xml:space="preserve">(\gamma)$ </w:t>
      </w:r>
      <w:r w:rsidR="00FF40BF">
        <w:rPr>
          <w:rFonts w:ascii="Times New Roman" w:hAnsi="Times New Roman" w:cs="Times New Roman" w:hint="eastAsia"/>
        </w:rPr>
        <w:t>are the same with those in (\ref{</w:t>
      </w:r>
      <w:proofErr w:type="spellStart"/>
      <w:r w:rsidR="005654AE">
        <w:rPr>
          <w:rFonts w:ascii="Times New Roman" w:hAnsi="Times New Roman" w:cs="Times New Roman" w:hint="eastAsia"/>
        </w:rPr>
        <w:t>eq:</w:t>
      </w:r>
      <w:r w:rsidR="00FF40BF">
        <w:rPr>
          <w:rFonts w:ascii="Times New Roman" w:hAnsi="Times New Roman" w:cs="Times New Roman" w:hint="eastAsia"/>
        </w:rPr>
        <w:t>ber_derivative_spatial</w:t>
      </w:r>
      <w:proofErr w:type="spellEnd"/>
      <w:r w:rsidR="00FF40BF">
        <w:rPr>
          <w:rFonts w:ascii="Times New Roman" w:hAnsi="Times New Roman" w:cs="Times New Roman" w:hint="eastAsia"/>
        </w:rPr>
        <w:t>})</w:t>
      </w:r>
      <w:r>
        <w:rPr>
          <w:rFonts w:ascii="Times New Roman" w:hAnsi="Times New Roman" w:cs="Times New Roman" w:hint="eastAsia"/>
        </w:rPr>
        <w:t xml:space="preserve">. In hence, the weights solver utilizes the </w:t>
      </w:r>
      <w:r>
        <w:rPr>
          <w:rFonts w:ascii="Times New Roman" w:hAnsi="Times New Roman" w:cs="Times New Roman" w:hint="eastAsia"/>
        </w:rPr>
        <w:lastRenderedPageBreak/>
        <w:t>(\ref</w:t>
      </w:r>
      <w:r w:rsidRPr="002C777A">
        <w:rPr>
          <w:rFonts w:ascii="Times New Roman" w:hAnsi="Times New Roman" w:cs="Times New Roman" w:hint="eastAsia"/>
        </w:rPr>
        <w:t>{eq:f1_root}) and (\ref{</w:t>
      </w:r>
      <w:proofErr w:type="spellStart"/>
      <w:r w:rsidRPr="002C777A">
        <w:rPr>
          <w:rFonts w:ascii="Times New Roman" w:hAnsi="Times New Roman" w:cs="Times New Roman" w:hint="eastAsia"/>
        </w:rPr>
        <w:t>eq:iter_w_kn</w:t>
      </w:r>
      <w:proofErr w:type="spellEnd"/>
      <w:r w:rsidRPr="002C777A">
        <w:rPr>
          <w:rFonts w:ascii="Times New Roman" w:hAnsi="Times New Roman" w:cs="Times New Roman" w:hint="eastAsia"/>
        </w:rPr>
        <w:t>}) with substitution of (\ref{</w:t>
      </w:r>
      <w:proofErr w:type="spellStart"/>
      <w:r w:rsidRPr="002C777A">
        <w:rPr>
          <w:rFonts w:ascii="Times New Roman" w:hAnsi="Times New Roman" w:cs="Times New Roman" w:hint="eastAsia"/>
        </w:rPr>
        <w:t>eq:ber_derivative_</w:t>
      </w:r>
      <w:r w:rsidR="00FF40BF">
        <w:rPr>
          <w:rFonts w:ascii="Times New Roman" w:hAnsi="Times New Roman" w:cs="Times New Roman" w:hint="eastAsia"/>
        </w:rPr>
        <w:t>temporal</w:t>
      </w:r>
      <w:proofErr w:type="spellEnd"/>
      <w:r w:rsidRPr="002C777A">
        <w:rPr>
          <w:rFonts w:ascii="Times New Roman" w:hAnsi="Times New Roman" w:cs="Times New Roman" w:hint="eastAsia"/>
        </w:rPr>
        <w:t>}) for (\</w:t>
      </w:r>
      <w:proofErr w:type="gramStart"/>
      <w:r w:rsidRPr="002C777A">
        <w:rPr>
          <w:rFonts w:ascii="Times New Roman" w:hAnsi="Times New Roman" w:cs="Times New Roman" w:hint="eastAsia"/>
        </w:rPr>
        <w:t>ref{</w:t>
      </w:r>
      <w:proofErr w:type="spellStart"/>
      <w:proofErr w:type="gramEnd"/>
      <w:r w:rsidRPr="002C777A">
        <w:rPr>
          <w:rFonts w:ascii="Times New Roman" w:hAnsi="Times New Roman" w:cs="Times New Roman" w:hint="eastAsia"/>
        </w:rPr>
        <w:t>eq:ber_derivative_final</w:t>
      </w:r>
      <w:proofErr w:type="spellEnd"/>
      <w:r w:rsidRPr="002C777A">
        <w:rPr>
          <w:rFonts w:ascii="Times New Roman" w:hAnsi="Times New Roman" w:cs="Times New Roman" w:hint="eastAsia"/>
        </w:rPr>
        <w:t xml:space="preserve">}). </w:t>
      </w:r>
    </w:p>
    <w:p w:rsidR="0093582B" w:rsidRDefault="0093582B" w:rsidP="0093582B">
      <w:pPr>
        <w:rPr>
          <w:rFonts w:ascii="Times New Roman" w:hAnsi="Times New Roman" w:cs="Times New Roman"/>
        </w:rPr>
      </w:pPr>
    </w:p>
    <w:p w:rsidR="0093582B" w:rsidRDefault="0093582B" w:rsidP="0093582B">
      <w:pPr>
        <w:rPr>
          <w:rFonts w:ascii="Times New Roman" w:hAnsi="Times New Roman" w:cs="Times New Roman"/>
        </w:rPr>
      </w:pPr>
      <w:r>
        <w:rPr>
          <w:rFonts w:ascii="Times New Roman" w:hAnsi="Times New Roman" w:cs="Times New Roman" w:hint="eastAsia"/>
        </w:rPr>
        <w:t>Following few figures show the performance comparison between the simulation results with the conventional EEP scheme, denoted by dash lines, and the proposed UEP scheme, denoted by solid lines, when using different sequences. Besides, there are two average SNR $\gamma_0$ presented in each figure, including 0 dB, denoted by shades of blue, and 3 dB, denoted by shades of red.</w:t>
      </w:r>
    </w:p>
    <w:p w:rsidR="0093582B" w:rsidRPr="0093582B" w:rsidRDefault="0093582B" w:rsidP="00085049">
      <w:pPr>
        <w:rPr>
          <w:rFonts w:ascii="Times New Roman" w:hAnsi="Times New Roman" w:cs="Times New Roman"/>
        </w:rPr>
      </w:pPr>
    </w:p>
    <w:p w:rsidR="0050523F" w:rsidRPr="00221675" w:rsidRDefault="0050523F" w:rsidP="0050523F">
      <w:pPr>
        <w:rPr>
          <w:rFonts w:ascii="Times New Roman" w:eastAsia="新細明體" w:hAnsi="Times New Roman" w:cs="Times New Roman"/>
          <w:color w:val="FF0000"/>
          <w:kern w:val="0"/>
          <w:szCs w:val="24"/>
        </w:rPr>
      </w:pPr>
      <w:bookmarkStart w:id="15" w:name="OLE_LINK16"/>
      <w:r>
        <w:rPr>
          <w:rFonts w:ascii="Times New Roman" w:eastAsia="新細明體" w:hAnsi="Times New Roman" w:cs="Times New Roman"/>
          <w:color w:val="FF0000"/>
          <w:kern w:val="0"/>
          <w:szCs w:val="24"/>
        </w:rPr>
        <w:t>\begin{figure}[!</w:t>
      </w:r>
      <w:proofErr w:type="spellStart"/>
      <w:r>
        <w:rPr>
          <w:rFonts w:ascii="Times New Roman" w:eastAsia="新細明體" w:hAnsi="Times New Roman" w:cs="Times New Roman"/>
          <w:color w:val="FF0000"/>
          <w:kern w:val="0"/>
          <w:szCs w:val="24"/>
        </w:rPr>
        <w:t>h</w:t>
      </w:r>
      <w:r>
        <w:rPr>
          <w:rFonts w:ascii="Times New Roman" w:eastAsia="新細明體" w:hAnsi="Times New Roman" w:cs="Times New Roman" w:hint="eastAsia"/>
          <w:color w:val="FF0000"/>
          <w:kern w:val="0"/>
          <w:szCs w:val="24"/>
        </w:rPr>
        <w:t>t</w:t>
      </w:r>
      <w:r w:rsidRPr="00221675">
        <w:rPr>
          <w:rFonts w:ascii="Times New Roman" w:eastAsia="新細明體" w:hAnsi="Times New Roman" w:cs="Times New Roman"/>
          <w:color w:val="FF0000"/>
          <w:kern w:val="0"/>
          <w:szCs w:val="24"/>
        </w:rPr>
        <w:t>b</w:t>
      </w:r>
      <w:proofErr w:type="spellEnd"/>
      <w:r w:rsidRPr="00221675">
        <w:rPr>
          <w:rFonts w:ascii="Times New Roman" w:eastAsia="新細明體" w:hAnsi="Times New Roman" w:cs="Times New Roman"/>
          <w:color w:val="FF0000"/>
          <w:kern w:val="0"/>
          <w:szCs w:val="24"/>
        </w:rPr>
        <w:t>]</w:t>
      </w:r>
    </w:p>
    <w:p w:rsidR="0050523F" w:rsidRDefault="0050523F" w:rsidP="0050523F">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\centering</w:t>
      </w:r>
    </w:p>
    <w:p w:rsidR="0050523F" w:rsidRPr="00221675"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"Foreman" sequence</w:t>
      </w:r>
      <w:proofErr w:type="gramStart"/>
      <w:r>
        <w:rPr>
          <w:rFonts w:ascii="Times New Roman" w:eastAsia="新細明體" w:hAnsi="Times New Roman" w:cs="Times New Roman" w:hint="eastAsia"/>
          <w:color w:val="FF0000"/>
          <w:kern w:val="0"/>
          <w:szCs w:val="24"/>
        </w:rPr>
        <w:t>]{</w:t>
      </w:r>
      <w:proofErr w:type="gramEnd"/>
    </w:p>
    <w:p w:rsidR="0050523F"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sidR="00F35696">
        <w:rPr>
          <w:rFonts w:ascii="Times New Roman" w:hAnsi="Times New Roman" w:cs="Times New Roman" w:hint="eastAsia"/>
          <w:color w:val="FF0000"/>
        </w:rPr>
        <w:t>0.</w:t>
      </w:r>
      <w:r>
        <w:rPr>
          <w:rFonts w:ascii="Times New Roman" w:hAnsi="Times New Roman" w:cs="Times New Roman" w:hint="eastAsia"/>
          <w:color w:val="FF0000"/>
        </w:rPr>
        <w:t>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w:t>
      </w:r>
      <w:r w:rsidR="00BC416F">
        <w:rPr>
          <w:rFonts w:ascii="Times New Roman" w:hAnsi="Times New Roman" w:cs="Times New Roman" w:hint="eastAsia"/>
          <w:color w:val="FF0000"/>
        </w:rPr>
        <w:t>fig/</w:t>
      </w:r>
      <w:r>
        <w:rPr>
          <w:rFonts w:ascii="Times New Roman" w:hAnsi="Times New Roman" w:cs="Times New Roman" w:hint="eastAsia"/>
          <w:color w:val="FF0000"/>
        </w:rPr>
        <w:t>foreman_</w:t>
      </w:r>
      <w:proofErr w:type="gramStart"/>
      <w:r>
        <w:rPr>
          <w:rFonts w:ascii="Times New Roman" w:hAnsi="Times New Roman" w:cs="Times New Roman" w:hint="eastAsia"/>
          <w:color w:val="FF0000"/>
        </w:rPr>
        <w:t>inter.</w:t>
      </w:r>
      <w:r w:rsidRPr="000E3B43">
        <w:rPr>
          <w:rFonts w:ascii="Times New Roman" w:hAnsi="Times New Roman" w:cs="Times New Roman" w:hint="eastAsia"/>
          <w:color w:val="FF0000"/>
        </w:rPr>
        <w:t>pdf }</w:t>
      </w:r>
      <w:proofErr w:type="gramEnd"/>
    </w:p>
    <w:p w:rsidR="0050523F"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\label{</w:t>
      </w:r>
      <w:proofErr w:type="spellStart"/>
      <w:r w:rsidRPr="000E3B43">
        <w:rPr>
          <w:rFonts w:ascii="Times New Roman" w:hAnsi="Times New Roman" w:cs="Times New Roman" w:hint="eastAsia"/>
          <w:color w:val="FF0000"/>
        </w:rPr>
        <w:t>fig:uep_int</w:t>
      </w:r>
      <w:r>
        <w:rPr>
          <w:rFonts w:ascii="Times New Roman" w:hAnsi="Times New Roman" w:cs="Times New Roman" w:hint="eastAsia"/>
          <w:color w:val="FF0000"/>
        </w:rPr>
        <w:t>er</w:t>
      </w:r>
      <w:r w:rsidRPr="000E3B43">
        <w:rPr>
          <w:rFonts w:ascii="Times New Roman" w:hAnsi="Times New Roman" w:cs="Times New Roman" w:hint="eastAsia"/>
          <w:color w:val="FF0000"/>
        </w:rPr>
        <w:t>_foreman_frame</w:t>
      </w:r>
      <w:proofErr w:type="spellEnd"/>
      <w:proofErr w:type="gramStart"/>
      <w:r w:rsidRPr="000E3B43">
        <w:rPr>
          <w:rFonts w:ascii="Times New Roman" w:hAnsi="Times New Roman" w:cs="Times New Roman" w:hint="eastAsia"/>
          <w:color w:val="FF0000"/>
        </w:rPr>
        <w:t>}</w:t>
      </w:r>
      <w:r>
        <w:rPr>
          <w:rFonts w:ascii="Times New Roman" w:hAnsi="Times New Roman" w:cs="Times New Roman" w:hint="eastAsia"/>
          <w:color w:val="FF0000"/>
        </w:rPr>
        <w:t xml:space="preserve"> }</w:t>
      </w:r>
      <w:proofErr w:type="gramEnd"/>
    </w:p>
    <w:p w:rsidR="0050523F"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50523F" w:rsidRPr="00221675"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50523F" w:rsidRPr="00221675"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"Stefan" sequence</w:t>
      </w:r>
      <w:proofErr w:type="gramStart"/>
      <w:r>
        <w:rPr>
          <w:rFonts w:ascii="Times New Roman" w:eastAsia="新細明體" w:hAnsi="Times New Roman" w:cs="Times New Roman" w:hint="eastAsia"/>
          <w:color w:val="FF0000"/>
          <w:kern w:val="0"/>
          <w:szCs w:val="24"/>
        </w:rPr>
        <w:t>]{</w:t>
      </w:r>
      <w:proofErr w:type="gramEnd"/>
    </w:p>
    <w:p w:rsidR="0050523F" w:rsidRPr="00221675"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sidR="00F35696">
        <w:rPr>
          <w:rFonts w:ascii="Times New Roman" w:hAnsi="Times New Roman" w:cs="Times New Roman" w:hint="eastAsia"/>
          <w:color w:val="FF0000"/>
        </w:rPr>
        <w:t>0.</w:t>
      </w:r>
      <w:r>
        <w:rPr>
          <w:rFonts w:ascii="Times New Roman" w:hAnsi="Times New Roman" w:cs="Times New Roman" w:hint="eastAsia"/>
          <w:color w:val="FF0000"/>
        </w:rPr>
        <w:t>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]{fig/</w:t>
      </w:r>
      <w:r w:rsidR="00F67F0A">
        <w:rPr>
          <w:rFonts w:ascii="Times New Roman" w:hAnsi="Times New Roman" w:cs="Times New Roman" w:hint="eastAsia"/>
          <w:color w:val="FF0000"/>
        </w:rPr>
        <w:t>stefan_inter</w:t>
      </w:r>
      <w:r>
        <w:rPr>
          <w:rFonts w:ascii="Times New Roman" w:hAnsi="Times New Roman" w:cs="Times New Roman" w:hint="eastAsia"/>
          <w:color w:val="FF0000"/>
        </w:rPr>
        <w:t>.</w:t>
      </w:r>
      <w:r w:rsidRPr="000E3B43">
        <w:rPr>
          <w:rFonts w:ascii="Times New Roman" w:hAnsi="Times New Roman" w:cs="Times New Roman" w:hint="eastAsia"/>
          <w:color w:val="FF0000"/>
        </w:rPr>
        <w:t>pdf}</w:t>
      </w:r>
    </w:p>
    <w:p w:rsidR="0050523F"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00F67F0A">
        <w:rPr>
          <w:rFonts w:ascii="Times New Roman" w:hAnsi="Times New Roman" w:cs="Times New Roman" w:hint="eastAsia"/>
          <w:color w:val="FF0000"/>
        </w:rPr>
        <w:t>\label{</w:t>
      </w:r>
      <w:proofErr w:type="spellStart"/>
      <w:r w:rsidR="00F67F0A">
        <w:rPr>
          <w:rFonts w:ascii="Times New Roman" w:hAnsi="Times New Roman" w:cs="Times New Roman" w:hint="eastAsia"/>
          <w:color w:val="FF0000"/>
        </w:rPr>
        <w:t>fig:uep_inter</w:t>
      </w:r>
      <w:r w:rsidRPr="000E3B43">
        <w:rPr>
          <w:rFonts w:ascii="Times New Roman" w:hAnsi="Times New Roman" w:cs="Times New Roman" w:hint="eastAsia"/>
          <w:color w:val="FF0000"/>
        </w:rPr>
        <w:t>_</w:t>
      </w:r>
      <w:r w:rsidR="00F67F0A">
        <w:rPr>
          <w:rFonts w:ascii="Times New Roman" w:hAnsi="Times New Roman" w:cs="Times New Roman" w:hint="eastAsia"/>
          <w:color w:val="FF0000"/>
        </w:rPr>
        <w:t>stefan</w:t>
      </w:r>
      <w:r w:rsidRPr="000E3B43">
        <w:rPr>
          <w:rFonts w:ascii="Times New Roman" w:hAnsi="Times New Roman" w:cs="Times New Roman" w:hint="eastAsia"/>
          <w:color w:val="FF0000"/>
        </w:rPr>
        <w:t>_frame</w:t>
      </w:r>
      <w:proofErr w:type="spellEnd"/>
      <w:r w:rsidRPr="000E3B43">
        <w:rPr>
          <w:rFonts w:ascii="Times New Roman" w:hAnsi="Times New Roman" w:cs="Times New Roman" w:hint="eastAsia"/>
          <w:color w:val="FF0000"/>
        </w:rPr>
        <w:t>}</w:t>
      </w:r>
      <w:r>
        <w:rPr>
          <w:rFonts w:ascii="Times New Roman" w:hAnsi="Times New Roman" w:cs="Times New Roman" w:hint="eastAsia"/>
          <w:color w:val="FF0000"/>
        </w:rPr>
        <w:t>}</w:t>
      </w:r>
    </w:p>
    <w:p w:rsidR="0050523F" w:rsidRPr="00DC6702"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50523F" w:rsidRPr="000E3B43" w:rsidRDefault="0050523F" w:rsidP="0050523F">
      <w:pPr>
        <w:rPr>
          <w:rFonts w:ascii="Times New Roman" w:hAnsi="Times New Roman" w:cs="Times New Roman"/>
          <w:color w:val="FF0000"/>
        </w:rPr>
      </w:pPr>
      <w:r w:rsidRPr="000E3B43">
        <w:rPr>
          <w:rFonts w:ascii="Times New Roman" w:hAnsi="Times New Roman" w:cs="Times New Roman" w:hint="eastAsia"/>
          <w:color w:val="FF0000"/>
        </w:rPr>
        <w:t>\caption{</w:t>
      </w:r>
      <w:bookmarkStart w:id="16" w:name="OLE_LINK13"/>
      <w:bookmarkStart w:id="17" w:name="OLE_LINK14"/>
      <w:bookmarkStart w:id="18" w:name="OLE_LINK15"/>
      <w:r>
        <w:rPr>
          <w:rFonts w:ascii="Times New Roman" w:hAnsi="Times New Roman" w:cs="Times New Roman" w:hint="eastAsia"/>
          <w:color w:val="FF0000"/>
        </w:rPr>
        <w:t>\label{fig:</w:t>
      </w:r>
      <w:r w:rsidR="00F67F0A">
        <w:rPr>
          <w:rFonts w:ascii="Times New Roman" w:hAnsi="Times New Roman" w:cs="Times New Roman" w:hint="eastAsia"/>
          <w:color w:val="FF0000"/>
        </w:rPr>
        <w:t>uep_inter</w:t>
      </w:r>
      <w:r>
        <w:rPr>
          <w:rFonts w:ascii="Times New Roman" w:hAnsi="Times New Roman" w:cs="Times New Roman" w:hint="eastAsia"/>
          <w:color w:val="FF0000"/>
        </w:rPr>
        <w:t>_frame</w:t>
      </w:r>
      <w:r w:rsidR="00F67F0A">
        <w:rPr>
          <w:rFonts w:ascii="Times New Roman" w:hAnsi="Times New Roman" w:cs="Times New Roman" w:hint="eastAsia"/>
          <w:color w:val="FF0000"/>
        </w:rPr>
        <w:t>1</w:t>
      </w:r>
      <w:r>
        <w:rPr>
          <w:rFonts w:ascii="Times New Roman" w:hAnsi="Times New Roman" w:cs="Times New Roman" w:hint="eastAsia"/>
          <w:color w:val="FF0000"/>
        </w:rPr>
        <w:t>}Simulation result of EEP/ UEP scheme for temporal MRF based ISCD.</w:t>
      </w:r>
      <w:bookmarkEnd w:id="16"/>
      <w:bookmarkEnd w:id="17"/>
      <w:bookmarkEnd w:id="18"/>
      <w:r w:rsidRPr="000E3B43">
        <w:rPr>
          <w:rFonts w:ascii="Times New Roman" w:hAnsi="Times New Roman" w:cs="Times New Roman" w:hint="eastAsia"/>
          <w:color w:val="FF0000"/>
        </w:rPr>
        <w:t>}</w:t>
      </w:r>
    </w:p>
    <w:p w:rsidR="0050523F" w:rsidRPr="000E3B43" w:rsidRDefault="0050523F" w:rsidP="0050523F">
      <w:pPr>
        <w:rPr>
          <w:rFonts w:ascii="Times New Roman" w:hAnsi="Times New Roman" w:cs="Times New Roman"/>
          <w:color w:val="FF0000"/>
        </w:rPr>
      </w:pPr>
      <w:r w:rsidRPr="000E3B43">
        <w:rPr>
          <w:rFonts w:ascii="Times New Roman" w:hAnsi="Times New Roman" w:cs="Times New Roman" w:hint="eastAsia"/>
          <w:color w:val="FF0000"/>
        </w:rPr>
        <w:t>\end{figure}</w:t>
      </w:r>
    </w:p>
    <w:p w:rsidR="0093582B" w:rsidRPr="004A0DC3" w:rsidRDefault="0093582B" w:rsidP="00085049">
      <w:pPr>
        <w:rPr>
          <w:rFonts w:ascii="Times New Roman" w:hAnsi="Times New Roman" w:cs="Times New Roman"/>
        </w:rPr>
      </w:pPr>
    </w:p>
    <w:p w:rsidR="009342A9" w:rsidRPr="004A0DC3" w:rsidRDefault="00F35696" w:rsidP="00085049">
      <w:pPr>
        <w:rPr>
          <w:rFonts w:ascii="Times New Roman" w:hAnsi="Times New Roman" w:cs="Times New Roman"/>
        </w:rPr>
      </w:pPr>
      <w:proofErr w:type="gramStart"/>
      <w:r>
        <w:rPr>
          <w:rFonts w:ascii="Times New Roman" w:hAnsi="Times New Roman" w:cs="Times New Roman" w:hint="eastAsia"/>
        </w:rPr>
        <w:t>In Fig.</w:t>
      </w:r>
      <w:proofErr w:type="gramEnd"/>
      <w:r>
        <w:rPr>
          <w:rFonts w:ascii="Times New Roman" w:hAnsi="Times New Roman" w:cs="Times New Roman" w:hint="eastAsia"/>
        </w:rPr>
        <w:t xml:space="preserve"> \ref{fig:uep_inter_frame1}, the simulation results of ISCD using "Foreman" and "Stefan" sequences are depicted and investigated. It is apparent that the proposed UEP scheme for temporal ISCD achieves a better performance than the EEP scheme. Additionally, due to the </w:t>
      </w:r>
      <w:r w:rsidR="009D232B">
        <w:rPr>
          <w:rFonts w:ascii="Times New Roman" w:hAnsi="Times New Roman" w:cs="Times New Roman" w:hint="eastAsia"/>
        </w:rPr>
        <w:t xml:space="preserve">information propagation </w:t>
      </w:r>
      <w:r w:rsidR="00700C9B">
        <w:rPr>
          <w:rFonts w:ascii="Times New Roman" w:hAnsi="Times New Roman" w:cs="Times New Roman" w:hint="eastAsia"/>
        </w:rPr>
        <w:t>in</w:t>
      </w:r>
      <w:r w:rsidR="009D232B">
        <w:rPr>
          <w:rFonts w:ascii="Times New Roman" w:hAnsi="Times New Roman" w:cs="Times New Roman" w:hint="eastAsia"/>
        </w:rPr>
        <w:t xml:space="preserve"> temporal MRF based ISCD, </w:t>
      </w:r>
      <w:r w:rsidR="00700C9B">
        <w:rPr>
          <w:rFonts w:ascii="Times New Roman" w:hAnsi="Times New Roman" w:cs="Times New Roman" w:hint="eastAsia"/>
        </w:rPr>
        <w:t xml:space="preserve">the distorted information </w:t>
      </w:r>
      <w:r w:rsidR="009E2E16">
        <w:rPr>
          <w:rFonts w:ascii="Times New Roman" w:hAnsi="Times New Roman" w:cs="Times New Roman" w:hint="eastAsia"/>
        </w:rPr>
        <w:t>as well as the accurate information are</w:t>
      </w:r>
      <w:r w:rsidR="00700C9B">
        <w:rPr>
          <w:rFonts w:ascii="Times New Roman" w:hAnsi="Times New Roman" w:cs="Times New Roman" w:hint="eastAsia"/>
        </w:rPr>
        <w:t xml:space="preserve"> transmitted to the next frame</w:t>
      </w:r>
      <w:r w:rsidR="009E2E16">
        <w:rPr>
          <w:rFonts w:ascii="Times New Roman" w:hAnsi="Times New Roman" w:cs="Times New Roman" w:hint="eastAsia"/>
        </w:rPr>
        <w:t xml:space="preserve">. As a result, the UEP scheme not only enhances the quality for one frame, but improves the accuracy of the a priori information of the next frames. The propagation of the enhanced information can be observed from the smoother variation throughout the frames in the UEP scheme than that in the EEP scheme. </w:t>
      </w:r>
      <w:r w:rsidR="00B156B0">
        <w:rPr>
          <w:rFonts w:ascii="Times New Roman" w:hAnsi="Times New Roman" w:cs="Times New Roman" w:hint="eastAsia"/>
        </w:rPr>
        <w:t>For example, in the "Foreman" sequence from $170</w:t>
      </w:r>
      <w:proofErr w:type="gramStart"/>
      <w:r w:rsidR="00B156B0">
        <w:rPr>
          <w:rFonts w:ascii="Times New Roman" w:hAnsi="Times New Roman" w:cs="Times New Roman" w:hint="eastAsia"/>
        </w:rPr>
        <w:t>^{</w:t>
      </w:r>
      <w:proofErr w:type="spellStart"/>
      <w:proofErr w:type="gramEnd"/>
      <w:r w:rsidR="00B156B0">
        <w:rPr>
          <w:rFonts w:ascii="Times New Roman" w:hAnsi="Times New Roman" w:cs="Times New Roman" w:hint="eastAsia"/>
        </w:rPr>
        <w:t>th</w:t>
      </w:r>
      <w:proofErr w:type="spellEnd"/>
      <w:r w:rsidR="00B156B0">
        <w:rPr>
          <w:rFonts w:ascii="Times New Roman" w:hAnsi="Times New Roman" w:cs="Times New Roman" w:hint="eastAsia"/>
        </w:rPr>
        <w:t>}$ frame to $220^{</w:t>
      </w:r>
      <w:proofErr w:type="spellStart"/>
      <w:r w:rsidR="00B156B0">
        <w:rPr>
          <w:rFonts w:ascii="Times New Roman" w:hAnsi="Times New Roman" w:cs="Times New Roman" w:hint="eastAsia"/>
        </w:rPr>
        <w:t>th</w:t>
      </w:r>
      <w:proofErr w:type="spellEnd"/>
      <w:r w:rsidR="00B156B0">
        <w:rPr>
          <w:rFonts w:ascii="Times New Roman" w:hAnsi="Times New Roman" w:cs="Times New Roman" w:hint="eastAsia"/>
        </w:rPr>
        <w:t xml:space="preserve">}$ frame, there is a rapid performance drop when the EEP scheme is applied. However, </w:t>
      </w:r>
      <w:r w:rsidR="00F96862">
        <w:rPr>
          <w:rFonts w:ascii="Times New Roman" w:hAnsi="Times New Roman" w:cs="Times New Roman" w:hint="eastAsia"/>
        </w:rPr>
        <w:t xml:space="preserve">in the UEP scheme, </w:t>
      </w:r>
      <w:r w:rsidR="00B156B0">
        <w:rPr>
          <w:rFonts w:ascii="Times New Roman" w:hAnsi="Times New Roman" w:cs="Times New Roman" w:hint="eastAsia"/>
        </w:rPr>
        <w:t xml:space="preserve">this drop is </w:t>
      </w:r>
      <w:r w:rsidR="003779A3">
        <w:rPr>
          <w:rFonts w:ascii="Times New Roman" w:hAnsi="Times New Roman" w:cs="Times New Roman" w:hint="eastAsia"/>
        </w:rPr>
        <w:t xml:space="preserve">mitigated by the propagation </w:t>
      </w:r>
      <w:r w:rsidR="00914F96">
        <w:rPr>
          <w:rFonts w:ascii="Times New Roman" w:hAnsi="Times New Roman" w:cs="Times New Roman" w:hint="eastAsia"/>
        </w:rPr>
        <w:t>of accurate enough information</w:t>
      </w:r>
      <w:r w:rsidR="003779A3">
        <w:rPr>
          <w:rFonts w:ascii="Times New Roman" w:hAnsi="Times New Roman" w:cs="Times New Roman" w:hint="eastAsia"/>
        </w:rPr>
        <w:t>.</w:t>
      </w:r>
    </w:p>
    <w:p w:rsidR="009342A9" w:rsidRPr="004A0DC3" w:rsidRDefault="009342A9" w:rsidP="00085049">
      <w:pPr>
        <w:rPr>
          <w:rFonts w:ascii="Times New Roman" w:hAnsi="Times New Roman" w:cs="Times New Roman"/>
        </w:rPr>
      </w:pPr>
    </w:p>
    <w:p w:rsidR="0050523F" w:rsidRPr="004A0DC3" w:rsidRDefault="0050523F" w:rsidP="00085049">
      <w:pPr>
        <w:rPr>
          <w:rFonts w:ascii="Times New Roman" w:hAnsi="Times New Roman" w:cs="Times New Roman"/>
        </w:rPr>
      </w:pPr>
    </w:p>
    <w:p w:rsidR="0050523F" w:rsidRPr="00221675" w:rsidRDefault="0050523F" w:rsidP="0050523F">
      <w:pPr>
        <w:rPr>
          <w:rFonts w:ascii="Times New Roman" w:eastAsia="新細明體" w:hAnsi="Times New Roman" w:cs="Times New Roman"/>
          <w:color w:val="FF0000"/>
          <w:kern w:val="0"/>
          <w:szCs w:val="24"/>
        </w:rPr>
      </w:pPr>
      <w:r>
        <w:rPr>
          <w:rFonts w:ascii="Times New Roman" w:eastAsia="新細明體" w:hAnsi="Times New Roman" w:cs="Times New Roman"/>
          <w:color w:val="FF0000"/>
          <w:kern w:val="0"/>
          <w:szCs w:val="24"/>
        </w:rPr>
        <w:lastRenderedPageBreak/>
        <w:t>\begin{figure}[!</w:t>
      </w:r>
      <w:proofErr w:type="spellStart"/>
      <w:r>
        <w:rPr>
          <w:rFonts w:ascii="Times New Roman" w:eastAsia="新細明體" w:hAnsi="Times New Roman" w:cs="Times New Roman"/>
          <w:color w:val="FF0000"/>
          <w:kern w:val="0"/>
          <w:szCs w:val="24"/>
        </w:rPr>
        <w:t>h</w:t>
      </w:r>
      <w:r w:rsidRPr="00221675">
        <w:rPr>
          <w:rFonts w:ascii="Times New Roman" w:eastAsia="新細明體" w:hAnsi="Times New Roman" w:cs="Times New Roman"/>
          <w:color w:val="FF0000"/>
          <w:kern w:val="0"/>
          <w:szCs w:val="24"/>
        </w:rPr>
        <w:t>b</w:t>
      </w:r>
      <w:proofErr w:type="spellEnd"/>
      <w:r w:rsidRPr="00221675">
        <w:rPr>
          <w:rFonts w:ascii="Times New Roman" w:eastAsia="新細明體" w:hAnsi="Times New Roman" w:cs="Times New Roman"/>
          <w:color w:val="FF0000"/>
          <w:kern w:val="0"/>
          <w:szCs w:val="24"/>
        </w:rPr>
        <w:t>]</w:t>
      </w:r>
    </w:p>
    <w:p w:rsidR="0050523F" w:rsidRDefault="0050523F" w:rsidP="0050523F">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\centering</w:t>
      </w:r>
    </w:p>
    <w:p w:rsidR="0050523F" w:rsidRPr="00221675"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"Hall" sequence</w:t>
      </w:r>
      <w:proofErr w:type="gramStart"/>
      <w:r>
        <w:rPr>
          <w:rFonts w:ascii="Times New Roman" w:eastAsia="新細明體" w:hAnsi="Times New Roman" w:cs="Times New Roman" w:hint="eastAsia"/>
          <w:color w:val="FF0000"/>
          <w:kern w:val="0"/>
          <w:szCs w:val="24"/>
        </w:rPr>
        <w:t>]{</w:t>
      </w:r>
      <w:proofErr w:type="gramEnd"/>
    </w:p>
    <w:p w:rsidR="0050523F"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sidR="00F35696">
        <w:rPr>
          <w:rFonts w:ascii="Times New Roman" w:hAnsi="Times New Roman" w:cs="Times New Roman" w:hint="eastAsia"/>
          <w:color w:val="FF0000"/>
        </w:rPr>
        <w:t>0.</w:t>
      </w:r>
      <w:r>
        <w:rPr>
          <w:rFonts w:ascii="Times New Roman" w:hAnsi="Times New Roman" w:cs="Times New Roman" w:hint="eastAsia"/>
          <w:color w:val="FF0000"/>
        </w:rPr>
        <w:t>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]{fig/</w:t>
      </w:r>
      <w:r>
        <w:rPr>
          <w:rFonts w:ascii="Times New Roman" w:hAnsi="Times New Roman" w:cs="Times New Roman" w:hint="eastAsia"/>
          <w:color w:val="FF0000"/>
        </w:rPr>
        <w:t>hall_int</w:t>
      </w:r>
      <w:r w:rsidR="00F67F0A">
        <w:rPr>
          <w:rFonts w:ascii="Times New Roman" w:hAnsi="Times New Roman" w:cs="Times New Roman" w:hint="eastAsia"/>
          <w:color w:val="FF0000"/>
        </w:rPr>
        <w:t>er</w:t>
      </w:r>
      <w:r>
        <w:rPr>
          <w:rFonts w:ascii="Times New Roman" w:hAnsi="Times New Roman" w:cs="Times New Roman" w:hint="eastAsia"/>
          <w:color w:val="FF0000"/>
        </w:rPr>
        <w:t>.</w:t>
      </w:r>
      <w:r w:rsidRPr="000E3B43">
        <w:rPr>
          <w:rFonts w:ascii="Times New Roman" w:hAnsi="Times New Roman" w:cs="Times New Roman" w:hint="eastAsia"/>
          <w:color w:val="FF0000"/>
        </w:rPr>
        <w:t>pdf}</w:t>
      </w:r>
    </w:p>
    <w:p w:rsidR="0050523F"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\label{</w:t>
      </w:r>
      <w:proofErr w:type="spellStart"/>
      <w:r w:rsidRPr="000E3B43">
        <w:rPr>
          <w:rFonts w:ascii="Times New Roman" w:hAnsi="Times New Roman" w:cs="Times New Roman" w:hint="eastAsia"/>
          <w:color w:val="FF0000"/>
        </w:rPr>
        <w:t>fig:uep_int</w:t>
      </w:r>
      <w:r w:rsidR="00F67F0A">
        <w:rPr>
          <w:rFonts w:ascii="Times New Roman" w:hAnsi="Times New Roman" w:cs="Times New Roman" w:hint="eastAsia"/>
          <w:color w:val="FF0000"/>
        </w:rPr>
        <w:t>er</w:t>
      </w:r>
      <w:r w:rsidRPr="000E3B43">
        <w:rPr>
          <w:rFonts w:ascii="Times New Roman" w:hAnsi="Times New Roman" w:cs="Times New Roman" w:hint="eastAsia"/>
          <w:color w:val="FF0000"/>
        </w:rPr>
        <w:t>_</w:t>
      </w:r>
      <w:r>
        <w:rPr>
          <w:rFonts w:ascii="Times New Roman" w:hAnsi="Times New Roman" w:cs="Times New Roman" w:hint="eastAsia"/>
          <w:color w:val="FF0000"/>
        </w:rPr>
        <w:t>hall</w:t>
      </w:r>
      <w:r w:rsidRPr="000E3B43">
        <w:rPr>
          <w:rFonts w:ascii="Times New Roman" w:hAnsi="Times New Roman" w:cs="Times New Roman" w:hint="eastAsia"/>
          <w:color w:val="FF0000"/>
        </w:rPr>
        <w:t>_frame</w:t>
      </w:r>
      <w:proofErr w:type="spellEnd"/>
      <w:r w:rsidRPr="000E3B43">
        <w:rPr>
          <w:rFonts w:ascii="Times New Roman" w:hAnsi="Times New Roman" w:cs="Times New Roman" w:hint="eastAsia"/>
          <w:color w:val="FF0000"/>
        </w:rPr>
        <w:t>}</w:t>
      </w:r>
      <w:r>
        <w:rPr>
          <w:rFonts w:ascii="Times New Roman" w:hAnsi="Times New Roman" w:cs="Times New Roman" w:hint="eastAsia"/>
          <w:color w:val="FF0000"/>
        </w:rPr>
        <w:t>}</w:t>
      </w:r>
    </w:p>
    <w:p w:rsidR="0050523F"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50523F" w:rsidRPr="00221675"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50523F" w:rsidRPr="00221675"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"Akiyo" sequence</w:t>
      </w:r>
      <w:proofErr w:type="gramStart"/>
      <w:r>
        <w:rPr>
          <w:rFonts w:ascii="Times New Roman" w:eastAsia="新細明體" w:hAnsi="Times New Roman" w:cs="Times New Roman" w:hint="eastAsia"/>
          <w:color w:val="FF0000"/>
          <w:kern w:val="0"/>
          <w:szCs w:val="24"/>
        </w:rPr>
        <w:t>]{</w:t>
      </w:r>
      <w:proofErr w:type="gramEnd"/>
    </w:p>
    <w:p w:rsidR="0050523F" w:rsidRPr="00221675"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Pr>
          <w:rFonts w:ascii="Times New Roman" w:hAnsi="Times New Roman" w:cs="Times New Roman" w:hint="eastAsia"/>
          <w:color w:val="FF0000"/>
        </w:rPr>
        <w:t>0.5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]{fig/</w:t>
      </w:r>
      <w:r>
        <w:rPr>
          <w:rFonts w:ascii="Times New Roman" w:hAnsi="Times New Roman" w:cs="Times New Roman" w:hint="eastAsia"/>
          <w:color w:val="FF0000"/>
        </w:rPr>
        <w:t>akiyo_int</w:t>
      </w:r>
      <w:r w:rsidR="00F67F0A">
        <w:rPr>
          <w:rFonts w:ascii="Times New Roman" w:hAnsi="Times New Roman" w:cs="Times New Roman" w:hint="eastAsia"/>
          <w:color w:val="FF0000"/>
        </w:rPr>
        <w:t>er</w:t>
      </w:r>
      <w:r>
        <w:rPr>
          <w:rFonts w:ascii="Times New Roman" w:hAnsi="Times New Roman" w:cs="Times New Roman" w:hint="eastAsia"/>
          <w:color w:val="FF0000"/>
        </w:rPr>
        <w:t>.</w:t>
      </w:r>
      <w:r w:rsidRPr="000E3B43">
        <w:rPr>
          <w:rFonts w:ascii="Times New Roman" w:hAnsi="Times New Roman" w:cs="Times New Roman" w:hint="eastAsia"/>
          <w:color w:val="FF0000"/>
        </w:rPr>
        <w:t>pdf}</w:t>
      </w:r>
    </w:p>
    <w:p w:rsidR="0050523F"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\label{</w:t>
      </w:r>
      <w:proofErr w:type="spellStart"/>
      <w:r w:rsidRPr="000E3B43">
        <w:rPr>
          <w:rFonts w:ascii="Times New Roman" w:hAnsi="Times New Roman" w:cs="Times New Roman" w:hint="eastAsia"/>
          <w:color w:val="FF0000"/>
        </w:rPr>
        <w:t>fig:uep_int</w:t>
      </w:r>
      <w:r w:rsidR="00F67F0A">
        <w:rPr>
          <w:rFonts w:ascii="Times New Roman" w:hAnsi="Times New Roman" w:cs="Times New Roman" w:hint="eastAsia"/>
          <w:color w:val="FF0000"/>
        </w:rPr>
        <w:t>er</w:t>
      </w:r>
      <w:r w:rsidRPr="000E3B43">
        <w:rPr>
          <w:rFonts w:ascii="Times New Roman" w:hAnsi="Times New Roman" w:cs="Times New Roman" w:hint="eastAsia"/>
          <w:color w:val="FF0000"/>
        </w:rPr>
        <w:t>_</w:t>
      </w:r>
      <w:r>
        <w:rPr>
          <w:rFonts w:ascii="Times New Roman" w:hAnsi="Times New Roman" w:cs="Times New Roman" w:hint="eastAsia"/>
          <w:color w:val="FF0000"/>
        </w:rPr>
        <w:t>akiyo</w:t>
      </w:r>
      <w:r w:rsidRPr="000E3B43">
        <w:rPr>
          <w:rFonts w:ascii="Times New Roman" w:hAnsi="Times New Roman" w:cs="Times New Roman" w:hint="eastAsia"/>
          <w:color w:val="FF0000"/>
        </w:rPr>
        <w:t>_frame</w:t>
      </w:r>
      <w:proofErr w:type="spellEnd"/>
      <w:r w:rsidRPr="000E3B43">
        <w:rPr>
          <w:rFonts w:ascii="Times New Roman" w:hAnsi="Times New Roman" w:cs="Times New Roman" w:hint="eastAsia"/>
          <w:color w:val="FF0000"/>
        </w:rPr>
        <w:t>}</w:t>
      </w:r>
      <w:r>
        <w:rPr>
          <w:rFonts w:ascii="Times New Roman" w:hAnsi="Times New Roman" w:cs="Times New Roman" w:hint="eastAsia"/>
          <w:color w:val="FF0000"/>
        </w:rPr>
        <w:t>}</w:t>
      </w:r>
    </w:p>
    <w:p w:rsidR="0050523F" w:rsidRPr="00DC6702" w:rsidRDefault="0050523F" w:rsidP="0050523F">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50523F" w:rsidRPr="000E3B43" w:rsidRDefault="0050523F" w:rsidP="0050523F">
      <w:pPr>
        <w:rPr>
          <w:rFonts w:ascii="Times New Roman" w:hAnsi="Times New Roman" w:cs="Times New Roman"/>
          <w:color w:val="FF0000"/>
        </w:rPr>
      </w:pPr>
      <w:r w:rsidRPr="000E3B43">
        <w:rPr>
          <w:rFonts w:ascii="Times New Roman" w:hAnsi="Times New Roman" w:cs="Times New Roman" w:hint="eastAsia"/>
          <w:color w:val="FF0000"/>
        </w:rPr>
        <w:t>\caption{</w:t>
      </w:r>
      <w:r w:rsidR="00F67F0A">
        <w:rPr>
          <w:rFonts w:ascii="Times New Roman" w:hAnsi="Times New Roman" w:cs="Times New Roman" w:hint="eastAsia"/>
          <w:color w:val="FF0000"/>
        </w:rPr>
        <w:t>\label{fig:</w:t>
      </w:r>
      <w:r w:rsidR="00517007">
        <w:rPr>
          <w:rFonts w:ascii="Times New Roman" w:hAnsi="Times New Roman" w:cs="Times New Roman" w:hint="eastAsia"/>
          <w:color w:val="FF0000"/>
        </w:rPr>
        <w:t>uep_inter</w:t>
      </w:r>
      <w:r w:rsidR="00F67F0A">
        <w:rPr>
          <w:rFonts w:ascii="Times New Roman" w:hAnsi="Times New Roman" w:cs="Times New Roman" w:hint="eastAsia"/>
          <w:color w:val="FF0000"/>
        </w:rPr>
        <w:t>_frame2}Simulation result of EEP/ UEP scheme for temporal MRF based ISCD.</w:t>
      </w:r>
      <w:r w:rsidRPr="000E3B43">
        <w:rPr>
          <w:rFonts w:ascii="Times New Roman" w:hAnsi="Times New Roman" w:cs="Times New Roman" w:hint="eastAsia"/>
          <w:color w:val="FF0000"/>
        </w:rPr>
        <w:t>}</w:t>
      </w:r>
    </w:p>
    <w:p w:rsidR="0050523F" w:rsidRPr="000E3B43" w:rsidRDefault="0050523F" w:rsidP="0050523F">
      <w:pPr>
        <w:rPr>
          <w:rFonts w:ascii="Times New Roman" w:hAnsi="Times New Roman" w:cs="Times New Roman"/>
          <w:color w:val="FF0000"/>
        </w:rPr>
      </w:pPr>
      <w:r w:rsidRPr="000E3B43">
        <w:rPr>
          <w:rFonts w:ascii="Times New Roman" w:hAnsi="Times New Roman" w:cs="Times New Roman" w:hint="eastAsia"/>
          <w:color w:val="FF0000"/>
        </w:rPr>
        <w:t>\end{figure}</w:t>
      </w:r>
    </w:p>
    <w:p w:rsidR="0050523F" w:rsidRPr="00326803" w:rsidRDefault="0050523F" w:rsidP="00085049">
      <w:pPr>
        <w:rPr>
          <w:rFonts w:ascii="Times New Roman" w:hAnsi="Times New Roman" w:cs="Times New Roman"/>
        </w:rPr>
      </w:pPr>
    </w:p>
    <w:p w:rsidR="00BD6B2A" w:rsidRPr="00326803" w:rsidRDefault="00326803" w:rsidP="00960301">
      <w:pPr>
        <w:rPr>
          <w:rFonts w:ascii="Times New Roman" w:eastAsia="新細明體" w:hAnsi="Times New Roman" w:cs="Times New Roman"/>
          <w:kern w:val="0"/>
          <w:szCs w:val="24"/>
        </w:rPr>
      </w:pPr>
      <w:bookmarkStart w:id="19" w:name="OLE_LINK6"/>
      <w:bookmarkStart w:id="20" w:name="OLE_LINK7"/>
      <w:bookmarkEnd w:id="15"/>
      <w:proofErr w:type="gramStart"/>
      <w:r>
        <w:rPr>
          <w:rFonts w:ascii="Times New Roman" w:eastAsia="新細明體" w:hAnsi="Times New Roman" w:cs="Times New Roman" w:hint="eastAsia"/>
          <w:kern w:val="0"/>
          <w:szCs w:val="24"/>
        </w:rPr>
        <w:t>On the other hand, Fig.</w:t>
      </w:r>
      <w:proofErr w:type="gramEnd"/>
      <w:r>
        <w:rPr>
          <w:rFonts w:ascii="Times New Roman" w:eastAsia="新細明體" w:hAnsi="Times New Roman" w:cs="Times New Roman" w:hint="eastAsia"/>
          <w:kern w:val="0"/>
          <w:szCs w:val="24"/>
        </w:rPr>
        <w:t xml:space="preserve"> \ref{fig:uep_inter_frame2} depicts the simulation results when using "Hall" and "Akiyo" sequences. </w:t>
      </w:r>
      <w:proofErr w:type="gramStart"/>
      <w:r>
        <w:rPr>
          <w:rFonts w:ascii="Times New Roman" w:eastAsia="新細明體" w:hAnsi="Times New Roman" w:cs="Times New Roman" w:hint="eastAsia"/>
          <w:kern w:val="0"/>
          <w:szCs w:val="24"/>
        </w:rPr>
        <w:t>In Fig.</w:t>
      </w:r>
      <w:proofErr w:type="gramEnd"/>
      <w:r>
        <w:rPr>
          <w:rFonts w:ascii="Times New Roman" w:eastAsia="新細明體" w:hAnsi="Times New Roman" w:cs="Times New Roman" w:hint="eastAsia"/>
          <w:kern w:val="0"/>
          <w:szCs w:val="24"/>
        </w:rPr>
        <w:t xml:space="preserve"> \ref{fig:uep_inter_frame2}, it is noticed that the performance gain is not as good as that in Fig. \ref{fig:uep_inter_frame1} though the UEP scheme still surpasses the EEP scheme. </w:t>
      </w:r>
      <w:r w:rsidR="00544A4A">
        <w:rPr>
          <w:rFonts w:ascii="Times New Roman" w:eastAsia="新細明體" w:hAnsi="Times New Roman" w:cs="Times New Roman" w:hint="eastAsia"/>
          <w:kern w:val="0"/>
          <w:szCs w:val="24"/>
        </w:rPr>
        <w:t xml:space="preserve">In 0 dB channel, both </w:t>
      </w:r>
      <w:r w:rsidR="009769E0">
        <w:rPr>
          <w:rFonts w:ascii="Times New Roman" w:eastAsia="新細明體" w:hAnsi="Times New Roman" w:cs="Times New Roman" w:hint="eastAsia"/>
          <w:kern w:val="0"/>
          <w:szCs w:val="24"/>
        </w:rPr>
        <w:t>Fig.\</w:t>
      </w:r>
      <w:proofErr w:type="gramStart"/>
      <w:r w:rsidR="009769E0">
        <w:rPr>
          <w:rFonts w:ascii="Times New Roman" w:eastAsia="新細明體" w:hAnsi="Times New Roman" w:cs="Times New Roman" w:hint="eastAsia"/>
          <w:kern w:val="0"/>
          <w:szCs w:val="24"/>
        </w:rPr>
        <w:t>ref{</w:t>
      </w:r>
      <w:proofErr w:type="spellStart"/>
      <w:proofErr w:type="gramEnd"/>
      <w:r w:rsidR="009769E0">
        <w:rPr>
          <w:rFonts w:ascii="Times New Roman" w:eastAsia="新細明體" w:hAnsi="Times New Roman" w:cs="Times New Roman" w:hint="eastAsia"/>
          <w:kern w:val="0"/>
          <w:szCs w:val="24"/>
        </w:rPr>
        <w:t>fig:uep_inter_hall_frame</w:t>
      </w:r>
      <w:proofErr w:type="spellEnd"/>
      <w:r w:rsidR="009769E0">
        <w:rPr>
          <w:rFonts w:ascii="Times New Roman" w:eastAsia="新細明體" w:hAnsi="Times New Roman" w:cs="Times New Roman" w:hint="eastAsia"/>
          <w:kern w:val="0"/>
          <w:szCs w:val="24"/>
        </w:rPr>
        <w:t xml:space="preserve">} and Fig. </w:t>
      </w:r>
      <w:proofErr w:type="gramStart"/>
      <w:r w:rsidR="009769E0">
        <w:rPr>
          <w:rFonts w:ascii="Times New Roman" w:eastAsia="新細明體" w:hAnsi="Times New Roman" w:cs="Times New Roman" w:hint="eastAsia"/>
          <w:kern w:val="0"/>
          <w:szCs w:val="24"/>
        </w:rPr>
        <w:t>\ref{</w:t>
      </w:r>
      <w:proofErr w:type="spellStart"/>
      <w:r w:rsidR="009769E0">
        <w:rPr>
          <w:rFonts w:ascii="Times New Roman" w:eastAsia="新細明體" w:hAnsi="Times New Roman" w:cs="Times New Roman" w:hint="eastAsia"/>
          <w:kern w:val="0"/>
          <w:szCs w:val="24"/>
        </w:rPr>
        <w:t>fig:uep_inter_akiyo_frame</w:t>
      </w:r>
      <w:proofErr w:type="spellEnd"/>
      <w:r w:rsidR="009769E0">
        <w:rPr>
          <w:rFonts w:ascii="Times New Roman" w:eastAsia="新細明體" w:hAnsi="Times New Roman" w:cs="Times New Roman" w:hint="eastAsia"/>
          <w:kern w:val="0"/>
          <w:szCs w:val="24"/>
        </w:rPr>
        <w:t>}</w:t>
      </w:r>
      <w:r w:rsidR="00544A4A">
        <w:rPr>
          <w:rFonts w:ascii="Times New Roman" w:eastAsia="新細明體" w:hAnsi="Times New Roman" w:cs="Times New Roman" w:hint="eastAsia"/>
          <w:kern w:val="0"/>
          <w:szCs w:val="24"/>
        </w:rPr>
        <w:t xml:space="preserve"> show that the proposed UEP scheme can still exceed the performance of EEP scheme with a gain at 2 dB.</w:t>
      </w:r>
      <w:proofErr w:type="gramEnd"/>
      <w:r w:rsidR="00544A4A">
        <w:rPr>
          <w:rFonts w:ascii="Times New Roman" w:eastAsia="新細明體" w:hAnsi="Times New Roman" w:cs="Times New Roman" w:hint="eastAsia"/>
          <w:kern w:val="0"/>
          <w:szCs w:val="24"/>
        </w:rPr>
        <w:t xml:space="preserve"> </w:t>
      </w:r>
      <w:r w:rsidR="009769E0">
        <w:rPr>
          <w:rFonts w:ascii="Times New Roman" w:eastAsia="新細明體" w:hAnsi="Times New Roman" w:cs="Times New Roman" w:hint="eastAsia"/>
          <w:kern w:val="0"/>
          <w:szCs w:val="24"/>
        </w:rPr>
        <w:t xml:space="preserve">Besides, the effect of mitigated drop is also observed in this SNR condition. However, in 3 dB </w:t>
      </w:r>
      <w:proofErr w:type="gramStart"/>
      <w:r w:rsidR="009769E0">
        <w:rPr>
          <w:rFonts w:ascii="Times New Roman" w:eastAsia="新細明體" w:hAnsi="Times New Roman" w:cs="Times New Roman" w:hint="eastAsia"/>
          <w:kern w:val="0"/>
          <w:szCs w:val="24"/>
        </w:rPr>
        <w:t>channel</w:t>
      </w:r>
      <w:proofErr w:type="gramEnd"/>
      <w:r w:rsidR="009769E0">
        <w:rPr>
          <w:rFonts w:ascii="Times New Roman" w:eastAsia="新細明體" w:hAnsi="Times New Roman" w:cs="Times New Roman" w:hint="eastAsia"/>
          <w:kern w:val="0"/>
          <w:szCs w:val="24"/>
        </w:rPr>
        <w:t xml:space="preserve">, the </w:t>
      </w:r>
      <w:r w:rsidR="009769E0">
        <w:rPr>
          <w:rFonts w:ascii="Times New Roman" w:eastAsia="新細明體" w:hAnsi="Times New Roman" w:cs="Times New Roman"/>
          <w:kern w:val="0"/>
          <w:szCs w:val="24"/>
        </w:rPr>
        <w:t>performance</w:t>
      </w:r>
      <w:r w:rsidR="009769E0">
        <w:rPr>
          <w:rFonts w:ascii="Times New Roman" w:eastAsia="新細明體" w:hAnsi="Times New Roman" w:cs="Times New Roman" w:hint="eastAsia"/>
          <w:kern w:val="0"/>
          <w:szCs w:val="24"/>
        </w:rPr>
        <w:t xml:space="preserve"> of the original EEP scheme already achieves </w:t>
      </w:r>
      <w:r w:rsidR="00E40D2C">
        <w:rPr>
          <w:rFonts w:ascii="Times New Roman" w:eastAsia="新細明體" w:hAnsi="Times New Roman" w:cs="Times New Roman" w:hint="eastAsia"/>
          <w:kern w:val="0"/>
          <w:szCs w:val="24"/>
        </w:rPr>
        <w:t xml:space="preserve">high quality at 58 dB, and thus the performance of the proposed UEP scheme is similar with that of the EEP scheme. The effort of the UEP scheme is just to </w:t>
      </w:r>
      <w:r w:rsidR="00E40D2C">
        <w:rPr>
          <w:rFonts w:ascii="Times New Roman" w:eastAsia="新細明體" w:hAnsi="Times New Roman" w:cs="Times New Roman"/>
          <w:kern w:val="0"/>
          <w:szCs w:val="24"/>
        </w:rPr>
        <w:t>stabilize</w:t>
      </w:r>
      <w:r w:rsidR="00E40D2C">
        <w:rPr>
          <w:rFonts w:ascii="Times New Roman" w:eastAsia="新細明體" w:hAnsi="Times New Roman" w:cs="Times New Roman" w:hint="eastAsia"/>
          <w:kern w:val="0"/>
          <w:szCs w:val="24"/>
        </w:rPr>
        <w:t xml:space="preserve"> the video quality in a smaller range and smoothen the distortion varying. </w:t>
      </w:r>
      <w:r w:rsidR="00CD6447">
        <w:rPr>
          <w:rFonts w:ascii="Times New Roman" w:eastAsia="新細明體" w:hAnsi="Times New Roman" w:cs="Times New Roman" w:hint="eastAsia"/>
          <w:kern w:val="0"/>
          <w:szCs w:val="24"/>
        </w:rPr>
        <w:t xml:space="preserve">By allocating more energy for the more important bit-planes, the decoder has a better ability to tolerate the disturbance from the noise. Therefore, the </w:t>
      </w:r>
      <w:r w:rsidR="00CD6447">
        <w:rPr>
          <w:rFonts w:ascii="Times New Roman" w:eastAsia="新細明體" w:hAnsi="Times New Roman" w:cs="Times New Roman"/>
          <w:kern w:val="0"/>
          <w:szCs w:val="24"/>
        </w:rPr>
        <w:t>decoded</w:t>
      </w:r>
      <w:r w:rsidR="00CD6447">
        <w:rPr>
          <w:rFonts w:ascii="Times New Roman" w:eastAsia="新細明體" w:hAnsi="Times New Roman" w:cs="Times New Roman" w:hint="eastAsia"/>
          <w:kern w:val="0"/>
          <w:szCs w:val="24"/>
        </w:rPr>
        <w:t xml:space="preserve"> quality can be steady at such a high quality. </w:t>
      </w:r>
      <w:r w:rsidR="00E40D2C">
        <w:rPr>
          <w:rFonts w:ascii="Times New Roman" w:eastAsia="新細明體" w:hAnsi="Times New Roman" w:cs="Times New Roman" w:hint="eastAsia"/>
          <w:kern w:val="0"/>
          <w:szCs w:val="24"/>
        </w:rPr>
        <w:t>According to (\ref{</w:t>
      </w:r>
      <w:proofErr w:type="spellStart"/>
      <w:r w:rsidR="00E40D2C">
        <w:rPr>
          <w:rFonts w:ascii="Times New Roman" w:eastAsia="新細明體" w:hAnsi="Times New Roman" w:cs="Times New Roman" w:hint="eastAsia"/>
          <w:kern w:val="0"/>
          <w:szCs w:val="24"/>
        </w:rPr>
        <w:t>eq:psnr</w:t>
      </w:r>
      <w:proofErr w:type="spellEnd"/>
      <w:r w:rsidR="00E40D2C">
        <w:rPr>
          <w:rFonts w:ascii="Times New Roman" w:eastAsia="新細明體" w:hAnsi="Times New Roman" w:cs="Times New Roman" w:hint="eastAsia"/>
          <w:kern w:val="0"/>
          <w:szCs w:val="24"/>
        </w:rPr>
        <w:t xml:space="preserve">}), the expected distortion </w:t>
      </w:r>
      <w:r w:rsidR="00CD6447">
        <w:rPr>
          <w:rFonts w:ascii="Times New Roman" w:eastAsia="新細明體" w:hAnsi="Times New Roman" w:cs="Times New Roman" w:hint="eastAsia"/>
          <w:kern w:val="0"/>
          <w:szCs w:val="24"/>
        </w:rPr>
        <w:t xml:space="preserve">for $PSNR=58 dB$ </w:t>
      </w:r>
      <w:r w:rsidR="00E40D2C">
        <w:rPr>
          <w:rFonts w:ascii="Times New Roman" w:eastAsia="新細明體" w:hAnsi="Times New Roman" w:cs="Times New Roman" w:hint="eastAsia"/>
          <w:kern w:val="0"/>
          <w:szCs w:val="24"/>
        </w:rPr>
        <w:t xml:space="preserve">should </w:t>
      </w:r>
      <w:r w:rsidR="00CD6447">
        <w:rPr>
          <w:rFonts w:ascii="Times New Roman" w:eastAsia="新細明體" w:hAnsi="Times New Roman" w:cs="Times New Roman" w:hint="eastAsia"/>
          <w:kern w:val="0"/>
          <w:szCs w:val="24"/>
        </w:rPr>
        <w:t xml:space="preserve">be </w:t>
      </w:r>
      <w:r w:rsidR="00E40D2C">
        <w:rPr>
          <w:rFonts w:ascii="Times New Roman" w:eastAsia="新細明體" w:hAnsi="Times New Roman" w:cs="Times New Roman" w:hint="eastAsia"/>
          <w:kern w:val="0"/>
          <w:szCs w:val="24"/>
        </w:rPr>
        <w:t>less than 0.1 $\</w:t>
      </w:r>
      <w:proofErr w:type="gramStart"/>
      <w:r w:rsidR="00E40D2C">
        <w:rPr>
          <w:rFonts w:ascii="Times New Roman" w:eastAsia="新細明體" w:hAnsi="Times New Roman" w:cs="Times New Roman" w:hint="eastAsia"/>
          <w:kern w:val="0"/>
          <w:szCs w:val="24"/>
        </w:rPr>
        <w:t>text{</w:t>
      </w:r>
      <w:proofErr w:type="gramEnd"/>
      <w:r w:rsidR="00E40D2C">
        <w:rPr>
          <w:rFonts w:ascii="Times New Roman" w:eastAsia="新細明體" w:hAnsi="Times New Roman" w:cs="Times New Roman" w:hint="eastAsia"/>
          <w:kern w:val="0"/>
          <w:szCs w:val="24"/>
        </w:rPr>
        <w:t xml:space="preserve">pixel}^2$ in term of </w:t>
      </w:r>
      <w:r w:rsidR="00286987">
        <w:rPr>
          <w:rFonts w:ascii="Times New Roman" w:eastAsia="新細明體" w:hAnsi="Times New Roman" w:cs="Times New Roman" w:hint="eastAsia"/>
          <w:kern w:val="0"/>
          <w:szCs w:val="24"/>
        </w:rPr>
        <w:t xml:space="preserve">average </w:t>
      </w:r>
      <w:r w:rsidR="00E40D2C">
        <w:rPr>
          <w:rFonts w:ascii="Times New Roman" w:eastAsia="新細明體" w:hAnsi="Times New Roman" w:cs="Times New Roman" w:hint="eastAsia"/>
          <w:kern w:val="0"/>
          <w:szCs w:val="24"/>
        </w:rPr>
        <w:t>square error</w:t>
      </w:r>
      <w:r w:rsidR="00286987">
        <w:rPr>
          <w:rFonts w:ascii="Times New Roman" w:eastAsia="新細明體" w:hAnsi="Times New Roman" w:cs="Times New Roman" w:hint="eastAsia"/>
          <w:kern w:val="0"/>
          <w:szCs w:val="24"/>
        </w:rPr>
        <w:t>.</w:t>
      </w:r>
      <w:r w:rsidR="00CD6447">
        <w:rPr>
          <w:rFonts w:ascii="Times New Roman" w:eastAsia="新細明體" w:hAnsi="Times New Roman" w:cs="Times New Roman" w:hint="eastAsia"/>
          <w:kern w:val="0"/>
          <w:szCs w:val="24"/>
        </w:rPr>
        <w:t xml:space="preserve"> </w:t>
      </w:r>
    </w:p>
    <w:bookmarkEnd w:id="19"/>
    <w:bookmarkEnd w:id="20"/>
    <w:p w:rsidR="00BD6B2A" w:rsidRPr="00326803" w:rsidRDefault="00BD6B2A" w:rsidP="00960301">
      <w:pPr>
        <w:rPr>
          <w:rFonts w:ascii="Times New Roman" w:hAnsi="Times New Roman" w:cs="Times New Roman"/>
        </w:rPr>
      </w:pPr>
    </w:p>
    <w:p w:rsidR="002D1EC8" w:rsidRPr="00221675" w:rsidRDefault="002D1EC8" w:rsidP="002D1EC8">
      <w:pPr>
        <w:widowControl/>
        <w:rPr>
          <w:rFonts w:ascii="Times New Roman" w:eastAsia="新細明體" w:hAnsi="Times New Roman" w:cs="Times New Roman"/>
          <w:color w:val="FF0000"/>
          <w:kern w:val="0"/>
          <w:szCs w:val="24"/>
        </w:rPr>
      </w:pPr>
      <w:bookmarkStart w:id="21" w:name="OLE_LINK17"/>
      <w:bookmarkStart w:id="22" w:name="OLE_LINK8"/>
      <w:bookmarkStart w:id="23" w:name="OLE_LINK9"/>
      <w:bookmarkStart w:id="24" w:name="OLE_LINK10"/>
      <w:bookmarkStart w:id="25" w:name="OLE_LINK11"/>
      <w:bookmarkStart w:id="26" w:name="OLE_LINK12"/>
      <w:r w:rsidRPr="00221675">
        <w:rPr>
          <w:rFonts w:ascii="Times New Roman" w:eastAsia="新細明體" w:hAnsi="Times New Roman" w:cs="Times New Roman"/>
          <w:color w:val="FF0000"/>
          <w:kern w:val="0"/>
          <w:szCs w:val="24"/>
        </w:rPr>
        <w:t>\begin{figure}[!</w:t>
      </w:r>
      <w:proofErr w:type="spellStart"/>
      <w:r w:rsidRPr="00221675">
        <w:rPr>
          <w:rFonts w:ascii="Times New Roman" w:eastAsia="新細明體" w:hAnsi="Times New Roman" w:cs="Times New Roman"/>
          <w:color w:val="FF0000"/>
          <w:kern w:val="0"/>
          <w:szCs w:val="24"/>
        </w:rPr>
        <w:t>htb</w:t>
      </w:r>
      <w:proofErr w:type="spellEnd"/>
      <w:r w:rsidRPr="00221675">
        <w:rPr>
          <w:rFonts w:ascii="Times New Roman" w:eastAsia="新細明體" w:hAnsi="Times New Roman" w:cs="Times New Roman"/>
          <w:color w:val="FF0000"/>
          <w:kern w:val="0"/>
          <w:szCs w:val="24"/>
        </w:rPr>
        <w:t>]</w:t>
      </w:r>
    </w:p>
    <w:p w:rsidR="002D1EC8" w:rsidRDefault="002D1EC8" w:rsidP="002D1EC8">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\centering</w:t>
      </w:r>
    </w:p>
    <w:p w:rsidR="002D1EC8" w:rsidRPr="00221675"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w:t>
      </w:r>
      <w:proofErr w:type="spellStart"/>
      <w:r>
        <w:rPr>
          <w:rFonts w:ascii="Times New Roman" w:eastAsia="新細明體" w:hAnsi="Times New Roman" w:cs="Times New Roman" w:hint="eastAsia"/>
          <w:color w:val="FF0000"/>
          <w:kern w:val="0"/>
          <w:szCs w:val="24"/>
        </w:rPr>
        <w:t>Foremane</w:t>
      </w:r>
      <w:proofErr w:type="spellEnd"/>
      <w:r>
        <w:rPr>
          <w:rFonts w:ascii="Times New Roman" w:eastAsia="新細明體" w:hAnsi="Times New Roman" w:cs="Times New Roman" w:hint="eastAsia"/>
          <w:color w:val="FF0000"/>
          <w:kern w:val="0"/>
          <w:szCs w:val="24"/>
        </w:rPr>
        <w:t>" sequence</w:t>
      </w:r>
      <w:proofErr w:type="gramStart"/>
      <w:r>
        <w:rPr>
          <w:rFonts w:ascii="Times New Roman" w:eastAsia="新細明體" w:hAnsi="Times New Roman" w:cs="Times New Roman" w:hint="eastAsia"/>
          <w:color w:val="FF0000"/>
          <w:kern w:val="0"/>
          <w:szCs w:val="24"/>
        </w:rPr>
        <w:t>]{</w:t>
      </w:r>
      <w:proofErr w:type="gramEnd"/>
    </w:p>
    <w:p w:rsidR="002D1EC8"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\textwidth]{fig/</w:t>
      </w:r>
      <w:r>
        <w:rPr>
          <w:rFonts w:ascii="Times New Roman" w:eastAsia="新細明體" w:hAnsi="Times New Roman" w:cs="Times New Roman"/>
          <w:color w:val="FF0000"/>
          <w:kern w:val="0"/>
          <w:szCs w:val="24"/>
        </w:rPr>
        <w:t>foreman_int</w:t>
      </w:r>
      <w:r>
        <w:rPr>
          <w:rFonts w:ascii="Times New Roman" w:eastAsia="新細明體" w:hAnsi="Times New Roman" w:cs="Times New Roman" w:hint="eastAsia"/>
          <w:color w:val="FF0000"/>
          <w:kern w:val="0"/>
          <w:szCs w:val="24"/>
        </w:rPr>
        <w:t>er</w:t>
      </w:r>
      <w:r>
        <w:rPr>
          <w:rFonts w:ascii="Times New Roman" w:eastAsia="新細明體" w:hAnsi="Times New Roman" w:cs="Times New Roman"/>
          <w:color w:val="FF0000"/>
          <w:kern w:val="0"/>
          <w:szCs w:val="24"/>
        </w:rPr>
        <w:t>_comp_avg.pdf}</w:t>
      </w:r>
    </w:p>
    <w:p w:rsidR="002D1EC8"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w:t>
      </w:r>
      <w:proofErr w:type="spellStart"/>
      <w:r>
        <w:rPr>
          <w:rFonts w:ascii="Times New Roman" w:eastAsia="新細明體" w:hAnsi="Times New Roman" w:cs="Times New Roman" w:hint="eastAsia"/>
          <w:color w:val="FF0000"/>
          <w:kern w:val="0"/>
          <w:szCs w:val="24"/>
        </w:rPr>
        <w:t>fig:uep_int</w:t>
      </w:r>
      <w:r w:rsidR="00865BC2">
        <w:rPr>
          <w:rFonts w:ascii="Times New Roman" w:eastAsia="新細明體" w:hAnsi="Times New Roman" w:cs="Times New Roman" w:hint="eastAsia"/>
          <w:color w:val="FF0000"/>
          <w:kern w:val="0"/>
          <w:szCs w:val="24"/>
        </w:rPr>
        <w:t>er</w:t>
      </w:r>
      <w:r>
        <w:rPr>
          <w:rFonts w:ascii="Times New Roman" w:eastAsia="新細明體" w:hAnsi="Times New Roman" w:cs="Times New Roman" w:hint="eastAsia"/>
          <w:color w:val="FF0000"/>
          <w:kern w:val="0"/>
          <w:szCs w:val="24"/>
        </w:rPr>
        <w:t>_foreman</w:t>
      </w:r>
      <w:proofErr w:type="spellEnd"/>
      <w:r>
        <w:rPr>
          <w:rFonts w:ascii="Times New Roman" w:eastAsia="新細明體" w:hAnsi="Times New Roman" w:cs="Times New Roman" w:hint="eastAsia"/>
          <w:color w:val="FF0000"/>
          <w:kern w:val="0"/>
          <w:szCs w:val="24"/>
        </w:rPr>
        <w:t>}}</w:t>
      </w:r>
    </w:p>
    <w:p w:rsidR="002D1EC8"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D1EC8"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lastRenderedPageBreak/>
        <w:t>\quad</w:t>
      </w:r>
    </w:p>
    <w:p w:rsidR="002D1EC8"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9A7412" w:rsidRPr="00221675"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"Stefan" sequence</w:t>
      </w:r>
      <w:proofErr w:type="gramStart"/>
      <w:r>
        <w:rPr>
          <w:rFonts w:ascii="Times New Roman" w:eastAsia="新細明體" w:hAnsi="Times New Roman" w:cs="Times New Roman" w:hint="eastAsia"/>
          <w:color w:val="FF0000"/>
          <w:kern w:val="0"/>
          <w:szCs w:val="24"/>
        </w:rPr>
        <w:t>]{</w:t>
      </w:r>
      <w:proofErr w:type="gramEnd"/>
    </w:p>
    <w:p w:rsidR="009A7412" w:rsidRPr="00221675"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w:t>
      </w:r>
      <w:r>
        <w:rPr>
          <w:rFonts w:ascii="Times New Roman" w:eastAsia="新細明體" w:hAnsi="Times New Roman" w:cs="Times New Roman"/>
          <w:color w:val="FF0000"/>
          <w:kern w:val="0"/>
          <w:szCs w:val="24"/>
        </w:rPr>
        <w:t>g/</w:t>
      </w:r>
      <w:r>
        <w:rPr>
          <w:rFonts w:ascii="Times New Roman" w:eastAsia="新細明體" w:hAnsi="Times New Roman" w:cs="Times New Roman" w:hint="eastAsia"/>
          <w:color w:val="FF0000"/>
          <w:kern w:val="0"/>
          <w:szCs w:val="24"/>
        </w:rPr>
        <w:t>stefan</w:t>
      </w:r>
      <w:r>
        <w:rPr>
          <w:rFonts w:ascii="Times New Roman" w:eastAsia="新細明體" w:hAnsi="Times New Roman" w:cs="Times New Roman"/>
          <w:color w:val="FF0000"/>
          <w:kern w:val="0"/>
          <w:szCs w:val="24"/>
        </w:rPr>
        <w:t>_int</w:t>
      </w:r>
      <w:r>
        <w:rPr>
          <w:rFonts w:ascii="Times New Roman" w:eastAsia="新細明體" w:hAnsi="Times New Roman" w:cs="Times New Roman" w:hint="eastAsia"/>
          <w:color w:val="FF0000"/>
          <w:kern w:val="0"/>
          <w:szCs w:val="24"/>
        </w:rPr>
        <w:t>er</w:t>
      </w:r>
      <w:r>
        <w:rPr>
          <w:rFonts w:ascii="Times New Roman" w:eastAsia="新細明體" w:hAnsi="Times New Roman" w:cs="Times New Roman"/>
          <w:color w:val="FF0000"/>
          <w:kern w:val="0"/>
          <w:szCs w:val="24"/>
        </w:rPr>
        <w:t>_comp_avg.pdf}</w:t>
      </w:r>
    </w:p>
    <w:p w:rsidR="009A7412"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w:t>
      </w:r>
      <w:proofErr w:type="spellStart"/>
      <w:r>
        <w:rPr>
          <w:rFonts w:ascii="Times New Roman" w:eastAsia="新細明體" w:hAnsi="Times New Roman" w:cs="Times New Roman" w:hint="eastAsia"/>
          <w:color w:val="FF0000"/>
          <w:kern w:val="0"/>
          <w:szCs w:val="24"/>
        </w:rPr>
        <w:t>fig:uep_inter_stefan</w:t>
      </w:r>
      <w:proofErr w:type="spellEnd"/>
      <w:r>
        <w:rPr>
          <w:rFonts w:ascii="Times New Roman" w:eastAsia="新細明體" w:hAnsi="Times New Roman" w:cs="Times New Roman" w:hint="eastAsia"/>
          <w:color w:val="FF0000"/>
          <w:kern w:val="0"/>
          <w:szCs w:val="24"/>
        </w:rPr>
        <w:t>}}</w:t>
      </w:r>
    </w:p>
    <w:p w:rsidR="009A7412" w:rsidRPr="009A7412" w:rsidRDefault="009A7412"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D1EC8"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2D1EC8"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9A7412" w:rsidRPr="00221675"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"Hall" sequence</w:t>
      </w:r>
      <w:proofErr w:type="gramStart"/>
      <w:r>
        <w:rPr>
          <w:rFonts w:ascii="Times New Roman" w:eastAsia="新細明體" w:hAnsi="Times New Roman" w:cs="Times New Roman" w:hint="eastAsia"/>
          <w:color w:val="FF0000"/>
          <w:kern w:val="0"/>
          <w:szCs w:val="24"/>
        </w:rPr>
        <w:t>]{</w:t>
      </w:r>
      <w:proofErr w:type="gramEnd"/>
    </w:p>
    <w:p w:rsidR="009A7412" w:rsidRPr="00221675"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w:t>
      </w:r>
      <w:r>
        <w:rPr>
          <w:rFonts w:ascii="Times New Roman" w:eastAsia="新細明體" w:hAnsi="Times New Roman" w:cs="Times New Roman"/>
          <w:color w:val="FF0000"/>
          <w:kern w:val="0"/>
          <w:szCs w:val="24"/>
        </w:rPr>
        <w:t>]{fig/hall_int</w:t>
      </w:r>
      <w:r>
        <w:rPr>
          <w:rFonts w:ascii="Times New Roman" w:eastAsia="新細明體" w:hAnsi="Times New Roman" w:cs="Times New Roman" w:hint="eastAsia"/>
          <w:color w:val="FF0000"/>
          <w:kern w:val="0"/>
          <w:szCs w:val="24"/>
        </w:rPr>
        <w:t>er</w:t>
      </w:r>
      <w:r>
        <w:rPr>
          <w:rFonts w:ascii="Times New Roman" w:eastAsia="新細明體" w:hAnsi="Times New Roman" w:cs="Times New Roman"/>
          <w:color w:val="FF0000"/>
          <w:kern w:val="0"/>
          <w:szCs w:val="24"/>
        </w:rPr>
        <w:t>_comp_avg.pdf}</w:t>
      </w:r>
    </w:p>
    <w:p w:rsidR="009A7412"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w:t>
      </w:r>
      <w:proofErr w:type="spellStart"/>
      <w:r>
        <w:rPr>
          <w:rFonts w:ascii="Times New Roman" w:eastAsia="新細明體" w:hAnsi="Times New Roman" w:cs="Times New Roman" w:hint="eastAsia"/>
          <w:color w:val="FF0000"/>
          <w:kern w:val="0"/>
          <w:szCs w:val="24"/>
        </w:rPr>
        <w:t>fig:uep_inter_hall</w:t>
      </w:r>
      <w:proofErr w:type="spellEnd"/>
      <w:r>
        <w:rPr>
          <w:rFonts w:ascii="Times New Roman" w:eastAsia="新細明體" w:hAnsi="Times New Roman" w:cs="Times New Roman" w:hint="eastAsia"/>
          <w:color w:val="FF0000"/>
          <w:kern w:val="0"/>
          <w:szCs w:val="24"/>
        </w:rPr>
        <w:t>}}</w:t>
      </w:r>
    </w:p>
    <w:p w:rsidR="009A7412"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D1EC8" w:rsidRDefault="002D1EC8" w:rsidP="002D1EC8">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\quad</w:t>
      </w:r>
    </w:p>
    <w:p w:rsidR="009A7412" w:rsidRDefault="002D1EC8"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9A7412" w:rsidRPr="00221675"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"Akiyo" sequence</w:t>
      </w:r>
      <w:proofErr w:type="gramStart"/>
      <w:r>
        <w:rPr>
          <w:rFonts w:ascii="Times New Roman" w:eastAsia="新細明體" w:hAnsi="Times New Roman" w:cs="Times New Roman" w:hint="eastAsia"/>
          <w:color w:val="FF0000"/>
          <w:kern w:val="0"/>
          <w:szCs w:val="24"/>
        </w:rPr>
        <w:t>]{</w:t>
      </w:r>
      <w:proofErr w:type="gramEnd"/>
    </w:p>
    <w:p w:rsidR="009A7412" w:rsidRPr="00221675"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w:t>
      </w:r>
      <w:r>
        <w:rPr>
          <w:rFonts w:ascii="Times New Roman" w:eastAsia="新細明體" w:hAnsi="Times New Roman" w:cs="Times New Roman"/>
          <w:color w:val="FF0000"/>
          <w:kern w:val="0"/>
          <w:szCs w:val="24"/>
        </w:rPr>
        <w:t>g/akiyo_int</w:t>
      </w:r>
      <w:r>
        <w:rPr>
          <w:rFonts w:ascii="Times New Roman" w:eastAsia="新細明體" w:hAnsi="Times New Roman" w:cs="Times New Roman" w:hint="eastAsia"/>
          <w:color w:val="FF0000"/>
          <w:kern w:val="0"/>
          <w:szCs w:val="24"/>
        </w:rPr>
        <w:t>er</w:t>
      </w:r>
      <w:r>
        <w:rPr>
          <w:rFonts w:ascii="Times New Roman" w:eastAsia="新細明體" w:hAnsi="Times New Roman" w:cs="Times New Roman"/>
          <w:color w:val="FF0000"/>
          <w:kern w:val="0"/>
          <w:szCs w:val="24"/>
        </w:rPr>
        <w:t>_comp_avg.pdf}</w:t>
      </w:r>
    </w:p>
    <w:p w:rsidR="009A7412"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w:t>
      </w:r>
      <w:proofErr w:type="spellStart"/>
      <w:r>
        <w:rPr>
          <w:rFonts w:ascii="Times New Roman" w:eastAsia="新細明體" w:hAnsi="Times New Roman" w:cs="Times New Roman" w:hint="eastAsia"/>
          <w:color w:val="FF0000"/>
          <w:kern w:val="0"/>
          <w:szCs w:val="24"/>
        </w:rPr>
        <w:t>fig:uep_inter_akiyo</w:t>
      </w:r>
      <w:proofErr w:type="spellEnd"/>
      <w:r>
        <w:rPr>
          <w:rFonts w:ascii="Times New Roman" w:eastAsia="新細明體" w:hAnsi="Times New Roman" w:cs="Times New Roman" w:hint="eastAsia"/>
          <w:color w:val="FF0000"/>
          <w:kern w:val="0"/>
          <w:szCs w:val="24"/>
        </w:rPr>
        <w:t>}}</w:t>
      </w:r>
    </w:p>
    <w:p w:rsidR="009A7412" w:rsidRDefault="009A7412" w:rsidP="009A7412">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D1EC8" w:rsidRPr="00221675" w:rsidRDefault="002D1EC8" w:rsidP="002D1EC8">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\caption{\label{</w:t>
      </w:r>
      <w:proofErr w:type="spellStart"/>
      <w:r w:rsidRPr="00221675">
        <w:rPr>
          <w:rFonts w:ascii="Times New Roman" w:eastAsia="新細明體" w:hAnsi="Times New Roman" w:cs="Times New Roman"/>
          <w:color w:val="FF0000"/>
          <w:kern w:val="0"/>
          <w:szCs w:val="24"/>
        </w:rPr>
        <w:t>fig:</w:t>
      </w:r>
      <w:r>
        <w:rPr>
          <w:rFonts w:ascii="Times New Roman" w:eastAsia="新細明體" w:hAnsi="Times New Roman" w:cs="Times New Roman" w:hint="eastAsia"/>
          <w:color w:val="FF0000"/>
          <w:kern w:val="0"/>
          <w:szCs w:val="24"/>
        </w:rPr>
        <w:t>uep_</w:t>
      </w:r>
      <w:r w:rsidRPr="00221675">
        <w:rPr>
          <w:rFonts w:ascii="Times New Roman" w:eastAsia="新細明體" w:hAnsi="Times New Roman" w:cs="Times New Roman"/>
          <w:color w:val="FF0000"/>
          <w:kern w:val="0"/>
          <w:szCs w:val="24"/>
        </w:rPr>
        <w:t>int</w:t>
      </w:r>
      <w:r w:rsidR="007C5223">
        <w:rPr>
          <w:rFonts w:ascii="Times New Roman" w:eastAsia="新細明體" w:hAnsi="Times New Roman" w:cs="Times New Roman" w:hint="eastAsia"/>
          <w:color w:val="FF0000"/>
          <w:kern w:val="0"/>
          <w:szCs w:val="24"/>
        </w:rPr>
        <w:t>er</w:t>
      </w:r>
      <w:proofErr w:type="spellEnd"/>
      <w:r w:rsidRPr="00221675">
        <w:rPr>
          <w:rFonts w:ascii="Times New Roman" w:eastAsia="新細明體" w:hAnsi="Times New Roman" w:cs="Times New Roman"/>
          <w:color w:val="FF0000"/>
          <w:kern w:val="0"/>
          <w:szCs w:val="24"/>
        </w:rPr>
        <w:t>}</w:t>
      </w:r>
      <w:r w:rsidR="00E46754" w:rsidRPr="00221675">
        <w:rPr>
          <w:rFonts w:ascii="Times New Roman" w:eastAsia="新細明體" w:hAnsi="Times New Roman" w:cs="Times New Roman"/>
          <w:color w:val="FF0000"/>
          <w:kern w:val="0"/>
          <w:szCs w:val="24"/>
        </w:rPr>
        <w:t xml:space="preserve">Comparison of the average PSNR versus SNR </w:t>
      </w:r>
      <w:r w:rsidR="00E46754">
        <w:rPr>
          <w:rFonts w:ascii="Times New Roman" w:eastAsia="新細明體" w:hAnsi="Times New Roman" w:cs="Times New Roman" w:hint="eastAsia"/>
          <w:color w:val="FF0000"/>
          <w:kern w:val="0"/>
          <w:szCs w:val="24"/>
        </w:rPr>
        <w:t>for EEP/UEP with temporal MRF based ISCD</w:t>
      </w:r>
      <w:r w:rsidRPr="00221675">
        <w:rPr>
          <w:rFonts w:ascii="Times New Roman" w:eastAsia="新細明體" w:hAnsi="Times New Roman" w:cs="Times New Roman"/>
          <w:color w:val="FF0000"/>
          <w:kern w:val="0"/>
          <w:szCs w:val="24"/>
        </w:rPr>
        <w:t>.}</w:t>
      </w:r>
    </w:p>
    <w:p w:rsidR="002D1EC8" w:rsidRPr="00221675" w:rsidRDefault="002D1EC8" w:rsidP="002D1EC8">
      <w:pPr>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\end{figure}</w:t>
      </w:r>
    </w:p>
    <w:bookmarkEnd w:id="21"/>
    <w:p w:rsidR="00483804" w:rsidRPr="00DA4A47" w:rsidRDefault="00483804" w:rsidP="00960301">
      <w:pPr>
        <w:rPr>
          <w:rFonts w:ascii="Times New Roman" w:hAnsi="Times New Roman" w:cs="Times New Roman"/>
        </w:rPr>
      </w:pPr>
    </w:p>
    <w:p w:rsidR="005236FD" w:rsidRDefault="005236FD" w:rsidP="005236FD">
      <w:pPr>
        <w:rPr>
          <w:rFonts w:ascii="Times New Roman" w:hAnsi="Times New Roman" w:cs="Times New Roman"/>
        </w:rPr>
      </w:pPr>
      <w:bookmarkStart w:id="27" w:name="OLE_LINK18"/>
      <w:bookmarkStart w:id="28" w:name="OLE_LINK19"/>
      <w:bookmarkEnd w:id="22"/>
      <w:bookmarkEnd w:id="23"/>
      <w:bookmarkEnd w:id="24"/>
      <w:proofErr w:type="gramStart"/>
      <w:r>
        <w:rPr>
          <w:rFonts w:ascii="Times New Roman" w:hAnsi="Times New Roman" w:cs="Times New Roman"/>
        </w:rPr>
        <w:t>Fig.</w:t>
      </w:r>
      <w:proofErr w:type="gramEnd"/>
      <w:r>
        <w:rPr>
          <w:rFonts w:ascii="Times New Roman" w:hAnsi="Times New Roman" w:cs="Times New Roman"/>
        </w:rPr>
        <w:t xml:space="preserve"> \ref{</w:t>
      </w:r>
      <w:proofErr w:type="spellStart"/>
      <w:r>
        <w:rPr>
          <w:rFonts w:ascii="Times New Roman" w:hAnsi="Times New Roman" w:cs="Times New Roman"/>
        </w:rPr>
        <w:t>fig:uep_inter</w:t>
      </w:r>
      <w:proofErr w:type="spellEnd"/>
      <w:r>
        <w:rPr>
          <w:rFonts w:ascii="Times New Roman" w:hAnsi="Times New Roman" w:cs="Times New Roman"/>
        </w:rPr>
        <w:t xml:space="preserve">} shows the comparison of simulated performance of ISCD based on temporal MRF model versus four SNR conditions. </w:t>
      </w:r>
      <w:proofErr w:type="gramStart"/>
      <w:r>
        <w:rPr>
          <w:rFonts w:ascii="Times New Roman" w:hAnsi="Times New Roman" w:cs="Times New Roman"/>
        </w:rPr>
        <w:t>In comparison with Fig.</w:t>
      </w:r>
      <w:proofErr w:type="gramEnd"/>
      <w:r>
        <w:rPr>
          <w:rFonts w:ascii="Times New Roman" w:hAnsi="Times New Roman" w:cs="Times New Roman"/>
        </w:rPr>
        <w:t xml:space="preserve"> \ref{</w:t>
      </w:r>
      <w:proofErr w:type="spellStart"/>
      <w:r>
        <w:rPr>
          <w:rFonts w:ascii="Times New Roman" w:hAnsi="Times New Roman" w:cs="Times New Roman"/>
        </w:rPr>
        <w:t>fig:uep_intra</w:t>
      </w:r>
      <w:proofErr w:type="spellEnd"/>
      <w:r>
        <w:rPr>
          <w:rFonts w:ascii="Times New Roman" w:hAnsi="Times New Roman" w:cs="Times New Roman"/>
        </w:rPr>
        <w:t>}, the PSNR gain of temporal UEP scheme is less evident than that of spatial UEP scheme except for the result of "Stefan". Especially for "Hall" and "Akiyo" sequences, the proposed UEP scheme cannot effectively enhance the performance when applying temporal MRF-based ISCD. It is caused by the reason that the proposed distortion estimator for temporal ISCD is not precise enough, especially when the test video contains rich temporal redundancy. The comparison of the simulated result and the estimated result i</w:t>
      </w:r>
      <w:r w:rsidR="002076AF">
        <w:rPr>
          <w:rFonts w:ascii="Times New Roman" w:hAnsi="Times New Roman" w:cs="Times New Roman"/>
        </w:rPr>
        <w:t>n Fig.\</w:t>
      </w:r>
      <w:proofErr w:type="gramStart"/>
      <w:r w:rsidR="002076AF">
        <w:rPr>
          <w:rFonts w:ascii="Times New Roman" w:hAnsi="Times New Roman" w:cs="Times New Roman"/>
        </w:rPr>
        <w:t>ref{</w:t>
      </w:r>
      <w:proofErr w:type="spellStart"/>
      <w:proofErr w:type="gramEnd"/>
      <w:r w:rsidR="002076AF">
        <w:rPr>
          <w:rFonts w:ascii="Times New Roman" w:hAnsi="Times New Roman" w:cs="Times New Roman"/>
        </w:rPr>
        <w:t>fig:akiyo_inter_est</w:t>
      </w:r>
      <w:proofErr w:type="spellEnd"/>
      <w:r>
        <w:rPr>
          <w:rFonts w:ascii="Times New Roman" w:hAnsi="Times New Roman" w:cs="Times New Roman"/>
        </w:rPr>
        <w:t xml:space="preserve">} shows that the estimated distortion still has a certain and perceptible amount of error with the simulated distortion. This error would increases in the high SNR channel, and thus the inferred UEP scheme based on this incomplete estimator obtains the solution with some </w:t>
      </w:r>
      <w:proofErr w:type="spellStart"/>
      <w:r>
        <w:rPr>
          <w:rFonts w:ascii="Times New Roman" w:hAnsi="Times New Roman" w:cs="Times New Roman"/>
        </w:rPr>
        <w:t>misestimation</w:t>
      </w:r>
      <w:proofErr w:type="spellEnd"/>
      <w:r>
        <w:rPr>
          <w:rFonts w:ascii="Times New Roman" w:hAnsi="Times New Roman" w:cs="Times New Roman"/>
        </w:rPr>
        <w:t>. And Fig.\</w:t>
      </w:r>
      <w:proofErr w:type="gramStart"/>
      <w:r>
        <w:rPr>
          <w:rFonts w:ascii="Times New Roman" w:hAnsi="Times New Roman" w:cs="Times New Roman"/>
        </w:rPr>
        <w:t>ref{</w:t>
      </w:r>
      <w:proofErr w:type="spellStart"/>
      <w:proofErr w:type="gramEnd"/>
      <w:r>
        <w:rPr>
          <w:rFonts w:ascii="Times New Roman" w:hAnsi="Times New Roman" w:cs="Times New Roman"/>
        </w:rPr>
        <w:t>fig:uep_inter</w:t>
      </w:r>
      <w:proofErr w:type="spellEnd"/>
      <w:r>
        <w:rPr>
          <w:rFonts w:ascii="Times New Roman" w:hAnsi="Times New Roman" w:cs="Times New Roman"/>
        </w:rPr>
        <w:t xml:space="preserve">} just demonstrates the cheap performance gain which results from the mentioned </w:t>
      </w:r>
      <w:proofErr w:type="spellStart"/>
      <w:r>
        <w:rPr>
          <w:rFonts w:ascii="Times New Roman" w:hAnsi="Times New Roman" w:cs="Times New Roman"/>
        </w:rPr>
        <w:t>misestimation</w:t>
      </w:r>
      <w:proofErr w:type="spellEnd"/>
      <w:r>
        <w:rPr>
          <w:rFonts w:ascii="Times New Roman" w:hAnsi="Times New Roman" w:cs="Times New Roman"/>
        </w:rPr>
        <w:t xml:space="preserve"> in inference of the proposed temporal UEP scheme.</w:t>
      </w:r>
      <w:bookmarkEnd w:id="27"/>
      <w:bookmarkEnd w:id="28"/>
    </w:p>
    <w:bookmarkEnd w:id="25"/>
    <w:bookmarkEnd w:id="26"/>
    <w:p w:rsidR="00DA4A47" w:rsidRPr="005236FD" w:rsidRDefault="00DA4A47" w:rsidP="00960301">
      <w:pPr>
        <w:rPr>
          <w:rFonts w:ascii="Times New Roman" w:hAnsi="Times New Roman" w:cs="Times New Roman"/>
        </w:rPr>
      </w:pPr>
    </w:p>
    <w:p w:rsidR="00CE3634" w:rsidRPr="00DA4A47" w:rsidRDefault="00CE3634" w:rsidP="00960301">
      <w:pPr>
        <w:rPr>
          <w:rFonts w:ascii="Times New Roman" w:hAnsi="Times New Roman" w:cs="Times New Roman"/>
        </w:rPr>
      </w:pP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highlight w:val="cyan"/>
        </w:rPr>
      </w:pPr>
      <w:r w:rsidRPr="001175F1">
        <w:rPr>
          <w:rFonts w:ascii="Times New Roman" w:hAnsi="Times New Roman" w:cs="Times New Roman" w:hint="eastAsia"/>
          <w:highlight w:val="cyan"/>
        </w:rPr>
        <w:t>%=========================================================</w:t>
      </w:r>
    </w:p>
    <w:p w:rsidR="001175F1" w:rsidRPr="001175F1" w:rsidRDefault="001175F1" w:rsidP="001175F1">
      <w:pPr>
        <w:rPr>
          <w:rFonts w:ascii="Times New Roman" w:hAnsi="Times New Roman" w:cs="Times New Roman"/>
        </w:rPr>
      </w:pPr>
      <w:r w:rsidRPr="001175F1">
        <w:rPr>
          <w:rFonts w:ascii="Times New Roman" w:hAnsi="Times New Roman" w:cs="Times New Roman" w:hint="eastAsia"/>
          <w:highlight w:val="cyan"/>
        </w:rPr>
        <w:t>%=========================================================</w:t>
      </w:r>
    </w:p>
    <w:p w:rsidR="00483804" w:rsidRPr="00483804" w:rsidRDefault="00483804" w:rsidP="00960301">
      <w:pPr>
        <w:rPr>
          <w:rFonts w:ascii="Times New Roman" w:hAnsi="Times New Roman" w:cs="Times New Roman"/>
        </w:rPr>
      </w:pPr>
    </w:p>
    <w:p w:rsidR="00483804" w:rsidRPr="00483804" w:rsidRDefault="00483804" w:rsidP="00483804">
      <w:pPr>
        <w:widowControl/>
        <w:rPr>
          <w:rFonts w:ascii="Times New Roman" w:eastAsia="新細明體" w:hAnsi="Times New Roman" w:cs="Times New Roman"/>
          <w:color w:val="808080" w:themeColor="background1" w:themeShade="80"/>
          <w:kern w:val="0"/>
          <w:szCs w:val="24"/>
        </w:rPr>
      </w:pPr>
      <w:r w:rsidRPr="00483804">
        <w:rPr>
          <w:rFonts w:ascii="Times New Roman" w:eastAsia="新細明體" w:hAnsi="Times New Roman" w:cs="Times New Roman"/>
          <w:color w:val="808080" w:themeColor="background1" w:themeShade="80"/>
          <w:kern w:val="0"/>
          <w:szCs w:val="24"/>
        </w:rPr>
        <w:t>\subsection{UEP scheme for 3D-MRF based ISCD}</w:t>
      </w:r>
    </w:p>
    <w:p w:rsidR="00483804" w:rsidRPr="00483804" w:rsidRDefault="00483804" w:rsidP="00483804">
      <w:pPr>
        <w:rPr>
          <w:rFonts w:ascii="Times New Roman" w:eastAsia="新細明體" w:hAnsi="Times New Roman" w:cs="Times New Roman"/>
          <w:color w:val="808080" w:themeColor="background1" w:themeShade="80"/>
          <w:kern w:val="0"/>
          <w:szCs w:val="24"/>
        </w:rPr>
      </w:pPr>
      <w:r w:rsidRPr="00483804">
        <w:rPr>
          <w:rFonts w:ascii="Times New Roman" w:eastAsia="新細明體" w:hAnsi="Times New Roman" w:cs="Times New Roman"/>
          <w:color w:val="808080" w:themeColor="background1" w:themeShade="80"/>
          <w:kern w:val="0"/>
          <w:szCs w:val="24"/>
        </w:rPr>
        <w:t>\label{ooo:3d}</w:t>
      </w:r>
    </w:p>
    <w:p w:rsidR="00483804" w:rsidRDefault="00483804" w:rsidP="00483804">
      <w:pPr>
        <w:rPr>
          <w:ins w:id="29" w:author="USRPL" w:date="2014-08-10T05:06:00Z"/>
          <w:rFonts w:ascii="Times New Roman" w:eastAsia="新細明體" w:hAnsi="Times New Roman" w:cs="Times New Roman"/>
          <w:kern w:val="0"/>
          <w:szCs w:val="24"/>
        </w:rPr>
      </w:pPr>
    </w:p>
    <w:p w:rsidR="00E820B4" w:rsidRPr="00E820B4" w:rsidRDefault="00E820B4" w:rsidP="00E820B4">
      <w:pPr>
        <w:widowControl/>
        <w:rPr>
          <w:ins w:id="30" w:author="USRPL" w:date="2014-08-10T05:06:00Z"/>
          <w:rFonts w:ascii="Times New Roman" w:eastAsia="新細明體" w:hAnsi="Times New Roman" w:cs="Times New Roman"/>
          <w:kern w:val="0"/>
          <w:szCs w:val="24"/>
          <w:rPrChange w:id="31" w:author="USRPL" w:date="2014-08-10T05:06:00Z">
            <w:rPr>
              <w:ins w:id="32" w:author="USRPL" w:date="2014-08-10T05:06:00Z"/>
              <w:rFonts w:ascii="新細明體" w:eastAsia="新細明體" w:hAnsi="新細明體" w:cs="新細明體"/>
              <w:kern w:val="0"/>
              <w:szCs w:val="24"/>
            </w:rPr>
          </w:rPrChange>
        </w:rPr>
      </w:pPr>
      <w:ins w:id="33" w:author="USRPL" w:date="2014-08-10T05:06:00Z">
        <w:r w:rsidRPr="00E820B4">
          <w:rPr>
            <w:rFonts w:ascii="Times New Roman" w:eastAsia="新細明體" w:hAnsi="Times New Roman" w:cs="Times New Roman"/>
            <w:kern w:val="0"/>
            <w:szCs w:val="24"/>
            <w:rPrChange w:id="34" w:author="USRPL" w:date="2014-08-10T05:06:00Z">
              <w:rPr>
                <w:rFonts w:ascii="新細明體" w:eastAsia="新細明體" w:hAnsi="新細明體" w:cs="新細明體"/>
                <w:kern w:val="0"/>
                <w:szCs w:val="24"/>
              </w:rPr>
            </w:rPrChange>
          </w:rPr>
          <w:t>\begin{figure}[!</w:t>
        </w:r>
        <w:proofErr w:type="spellStart"/>
        <w:r w:rsidRPr="00E820B4">
          <w:rPr>
            <w:rFonts w:ascii="Times New Roman" w:eastAsia="新細明體" w:hAnsi="Times New Roman" w:cs="Times New Roman"/>
            <w:kern w:val="0"/>
            <w:szCs w:val="24"/>
            <w:rPrChange w:id="35" w:author="USRPL" w:date="2014-08-10T05:06:00Z">
              <w:rPr>
                <w:rFonts w:ascii="新細明體" w:eastAsia="新細明體" w:hAnsi="新細明體" w:cs="新細明體"/>
                <w:kern w:val="0"/>
                <w:szCs w:val="24"/>
              </w:rPr>
            </w:rPrChange>
          </w:rPr>
          <w:t>htb</w:t>
        </w:r>
        <w:proofErr w:type="spellEnd"/>
        <w:r w:rsidRPr="00E820B4">
          <w:rPr>
            <w:rFonts w:ascii="Times New Roman" w:eastAsia="新細明體" w:hAnsi="Times New Roman" w:cs="Times New Roman"/>
            <w:kern w:val="0"/>
            <w:szCs w:val="24"/>
            <w:rPrChange w:id="36" w:author="USRPL" w:date="2014-08-10T05:06:00Z">
              <w:rPr>
                <w:rFonts w:ascii="新細明體" w:eastAsia="新細明體" w:hAnsi="新細明體" w:cs="新細明體"/>
                <w:kern w:val="0"/>
                <w:szCs w:val="24"/>
              </w:rPr>
            </w:rPrChange>
          </w:rPr>
          <w:t>]</w:t>
        </w:r>
      </w:ins>
    </w:p>
    <w:p w:rsidR="00E820B4" w:rsidRPr="00E820B4" w:rsidRDefault="00E820B4" w:rsidP="00E820B4">
      <w:pPr>
        <w:widowControl/>
        <w:rPr>
          <w:ins w:id="37" w:author="USRPL" w:date="2014-08-10T05:06:00Z"/>
          <w:rFonts w:ascii="Times New Roman" w:eastAsia="新細明體" w:hAnsi="Times New Roman" w:cs="Times New Roman"/>
          <w:kern w:val="0"/>
          <w:szCs w:val="24"/>
          <w:rPrChange w:id="38" w:author="USRPL" w:date="2014-08-10T05:06:00Z">
            <w:rPr>
              <w:ins w:id="39" w:author="USRPL" w:date="2014-08-10T05:06:00Z"/>
              <w:rFonts w:ascii="新細明體" w:eastAsia="新細明體" w:hAnsi="新細明體" w:cs="新細明體"/>
              <w:kern w:val="0"/>
              <w:szCs w:val="24"/>
            </w:rPr>
          </w:rPrChange>
        </w:rPr>
      </w:pPr>
      <w:ins w:id="40" w:author="USRPL" w:date="2014-08-10T05:06:00Z">
        <w:r w:rsidRPr="00E820B4">
          <w:rPr>
            <w:rFonts w:ascii="Times New Roman" w:eastAsia="新細明體" w:hAnsi="Times New Roman" w:cs="Times New Roman"/>
            <w:kern w:val="0"/>
            <w:szCs w:val="24"/>
            <w:rPrChange w:id="41" w:author="USRPL" w:date="2014-08-10T05:06:00Z">
              <w:rPr>
                <w:rFonts w:ascii="新細明體" w:eastAsia="新細明體" w:hAnsi="新細明體" w:cs="新細明體"/>
                <w:kern w:val="0"/>
                <w:szCs w:val="24"/>
              </w:rPr>
            </w:rPrChange>
          </w:rPr>
          <w:t>\makebox[\textwidth][c]{\includegraphics[width=1.15\textwidth]{fig/UEP_scheme_3d.pdf}}</w:t>
        </w:r>
      </w:ins>
    </w:p>
    <w:p w:rsidR="00E820B4" w:rsidRPr="00E820B4" w:rsidRDefault="00E820B4" w:rsidP="00E820B4">
      <w:pPr>
        <w:widowControl/>
        <w:rPr>
          <w:ins w:id="42" w:author="USRPL" w:date="2014-08-10T05:06:00Z"/>
          <w:rFonts w:ascii="Times New Roman" w:eastAsia="新細明體" w:hAnsi="Times New Roman" w:cs="Times New Roman"/>
          <w:kern w:val="0"/>
          <w:szCs w:val="24"/>
          <w:rPrChange w:id="43" w:author="USRPL" w:date="2014-08-10T05:06:00Z">
            <w:rPr>
              <w:ins w:id="44" w:author="USRPL" w:date="2014-08-10T05:06:00Z"/>
              <w:rFonts w:ascii="新細明體" w:eastAsia="新細明體" w:hAnsi="新細明體" w:cs="新細明體"/>
              <w:kern w:val="0"/>
              <w:szCs w:val="24"/>
            </w:rPr>
          </w:rPrChange>
        </w:rPr>
      </w:pPr>
      <w:ins w:id="45" w:author="USRPL" w:date="2014-08-10T05:06:00Z">
        <w:r w:rsidRPr="00E820B4">
          <w:rPr>
            <w:rFonts w:ascii="Times New Roman" w:eastAsia="新細明體" w:hAnsi="Times New Roman" w:cs="Times New Roman"/>
            <w:kern w:val="0"/>
            <w:szCs w:val="24"/>
            <w:rPrChange w:id="46" w:author="USRPL" w:date="2014-08-10T05:06:00Z">
              <w:rPr>
                <w:rFonts w:ascii="新細明體" w:eastAsia="新細明體" w:hAnsi="新細明體" w:cs="新細明體"/>
                <w:kern w:val="0"/>
                <w:szCs w:val="24"/>
              </w:rPr>
            </w:rPrChange>
          </w:rPr>
          <w:t>\caption{\label{fig:uep_scheme_3d}The structure diagram of UEP scheme with respect to 3D MRF based ISCD.}</w:t>
        </w:r>
      </w:ins>
    </w:p>
    <w:p w:rsidR="00E820B4" w:rsidRPr="00E820B4" w:rsidRDefault="00E820B4" w:rsidP="00E820B4">
      <w:pPr>
        <w:rPr>
          <w:ins w:id="47" w:author="USRPL" w:date="2014-08-10T05:06:00Z"/>
          <w:rFonts w:ascii="Times New Roman" w:eastAsia="新細明體" w:hAnsi="Times New Roman" w:cs="Times New Roman"/>
          <w:kern w:val="0"/>
          <w:szCs w:val="24"/>
        </w:rPr>
      </w:pPr>
      <w:ins w:id="48" w:author="USRPL" w:date="2014-08-10T05:06:00Z">
        <w:r w:rsidRPr="00E820B4">
          <w:rPr>
            <w:rFonts w:ascii="Times New Roman" w:eastAsia="新細明體" w:hAnsi="Times New Roman" w:cs="Times New Roman"/>
            <w:kern w:val="0"/>
            <w:szCs w:val="24"/>
            <w:rPrChange w:id="49" w:author="USRPL" w:date="2014-08-10T05:06:00Z">
              <w:rPr>
                <w:rFonts w:ascii="新細明體" w:eastAsia="新細明體" w:hAnsi="新細明體" w:cs="新細明體"/>
                <w:kern w:val="0"/>
                <w:szCs w:val="24"/>
              </w:rPr>
            </w:rPrChange>
          </w:rPr>
          <w:t>\end{figure}</w:t>
        </w:r>
      </w:ins>
    </w:p>
    <w:p w:rsidR="00E820B4" w:rsidRDefault="00E820B4" w:rsidP="00483804">
      <w:pPr>
        <w:rPr>
          <w:ins w:id="50" w:author="USRPL" w:date="2014-08-10T05:07:00Z"/>
          <w:rFonts w:ascii="Times New Roman" w:eastAsia="新細明體" w:hAnsi="Times New Roman" w:cs="Times New Roman"/>
          <w:kern w:val="0"/>
          <w:szCs w:val="24"/>
        </w:rPr>
      </w:pPr>
    </w:p>
    <w:p w:rsidR="00D809EC" w:rsidRDefault="00B43718" w:rsidP="00483804">
      <w:pPr>
        <w:rPr>
          <w:ins w:id="51" w:author="penlin" w:date="2014-08-14T13:51:00Z"/>
          <w:rFonts w:ascii="Times New Roman" w:eastAsia="新細明體" w:hAnsi="Times New Roman" w:cs="Times New Roman" w:hint="eastAsia"/>
          <w:kern w:val="0"/>
          <w:szCs w:val="24"/>
        </w:rPr>
      </w:pPr>
      <w:ins w:id="52" w:author="penlin" w:date="2014-08-13T03:43:00Z">
        <w:r>
          <w:rPr>
            <w:rFonts w:ascii="Times New Roman" w:eastAsia="新細明體" w:hAnsi="Times New Roman" w:cs="Times New Roman" w:hint="eastAsia"/>
            <w:kern w:val="0"/>
            <w:szCs w:val="24"/>
          </w:rPr>
          <w:t xml:space="preserve">In the last part, the UEP scheme with respect to the 3D MRF based ISCD </w:t>
        </w:r>
      </w:ins>
      <w:ins w:id="53" w:author="penlin" w:date="2014-08-13T03:44:00Z">
        <w:r>
          <w:rPr>
            <w:rFonts w:ascii="Times New Roman" w:eastAsia="新細明體" w:hAnsi="Times New Roman" w:cs="Times New Roman" w:hint="eastAsia"/>
            <w:kern w:val="0"/>
            <w:szCs w:val="24"/>
          </w:rPr>
          <w:t xml:space="preserve">is constructed according to the final </w:t>
        </w:r>
        <w:r w:rsidR="00C04726">
          <w:rPr>
            <w:rFonts w:ascii="Times New Roman" w:eastAsia="新細明體" w:hAnsi="Times New Roman" w:cs="Times New Roman" w:hint="eastAsia"/>
            <w:kern w:val="0"/>
            <w:szCs w:val="24"/>
          </w:rPr>
          <w:t>derivation in (</w:t>
        </w:r>
      </w:ins>
      <w:ins w:id="54" w:author="penlin" w:date="2014-08-13T03:47:00Z">
        <w:r w:rsidR="00C04726">
          <w:rPr>
            <w:rFonts w:ascii="Times New Roman" w:eastAsia="新細明體" w:hAnsi="Times New Roman" w:cs="Times New Roman" w:hint="eastAsia"/>
            <w:kern w:val="0"/>
            <w:szCs w:val="24"/>
          </w:rPr>
          <w:t>\ref{</w:t>
        </w:r>
      </w:ins>
      <w:proofErr w:type="spellStart"/>
      <w:ins w:id="55" w:author="penlin" w:date="2014-08-13T03:50:00Z">
        <w:r w:rsidR="00C04726" w:rsidRPr="006155DC">
          <w:rPr>
            <w:rFonts w:ascii="Times New Roman" w:hAnsi="Times New Roman" w:cs="Times New Roman" w:hint="eastAsia"/>
            <w:color w:val="00B050"/>
          </w:rPr>
          <w:t>eq:ber_derivative_final</w:t>
        </w:r>
      </w:ins>
      <w:proofErr w:type="spellEnd"/>
      <w:ins w:id="56" w:author="penlin" w:date="2014-08-13T03:47:00Z">
        <w:r w:rsidR="00C04726">
          <w:rPr>
            <w:rFonts w:ascii="Times New Roman" w:eastAsia="新細明體" w:hAnsi="Times New Roman" w:cs="Times New Roman" w:hint="eastAsia"/>
            <w:kern w:val="0"/>
            <w:szCs w:val="24"/>
          </w:rPr>
          <w:t>}</w:t>
        </w:r>
      </w:ins>
      <w:ins w:id="57" w:author="penlin" w:date="2014-08-13T03:44:00Z">
        <w:r w:rsidR="00C04726">
          <w:rPr>
            <w:rFonts w:ascii="Times New Roman" w:eastAsia="新細明體" w:hAnsi="Times New Roman" w:cs="Times New Roman" w:hint="eastAsia"/>
            <w:kern w:val="0"/>
            <w:szCs w:val="24"/>
          </w:rPr>
          <w:t>)</w:t>
        </w:r>
      </w:ins>
      <w:ins w:id="58" w:author="penlin" w:date="2014-08-13T03:51:00Z">
        <w:r w:rsidR="00C04726">
          <w:rPr>
            <w:rFonts w:ascii="Times New Roman" w:eastAsia="新細明體" w:hAnsi="Times New Roman" w:cs="Times New Roman" w:hint="eastAsia"/>
            <w:kern w:val="0"/>
            <w:szCs w:val="24"/>
          </w:rPr>
          <w:t xml:space="preserve"> where $BER</w:t>
        </w:r>
        <w:proofErr w:type="gramStart"/>
        <w:r w:rsidR="00C04726">
          <w:rPr>
            <w:rFonts w:ascii="Times New Roman" w:eastAsia="新細明體" w:hAnsi="Times New Roman" w:cs="Times New Roman" w:hint="eastAsia"/>
            <w:kern w:val="0"/>
            <w:szCs w:val="24"/>
          </w:rPr>
          <w:t>_{</w:t>
        </w:r>
        <w:proofErr w:type="spellStart"/>
        <w:proofErr w:type="gramEnd"/>
        <w:r w:rsidR="00C04726">
          <w:rPr>
            <w:rFonts w:ascii="Times New Roman" w:eastAsia="新細明體" w:hAnsi="Times New Roman" w:cs="Times New Roman" w:hint="eastAsia"/>
            <w:kern w:val="0"/>
            <w:szCs w:val="24"/>
          </w:rPr>
          <w:t>k,n</w:t>
        </w:r>
        <w:proofErr w:type="spellEnd"/>
        <w:r w:rsidR="00C04726">
          <w:rPr>
            <w:rFonts w:ascii="Times New Roman" w:eastAsia="新細明體" w:hAnsi="Times New Roman" w:cs="Times New Roman" w:hint="eastAsia"/>
            <w:kern w:val="0"/>
            <w:szCs w:val="24"/>
          </w:rPr>
          <w:t>}$ is presented in (</w:t>
        </w:r>
      </w:ins>
      <w:ins w:id="59" w:author="penlin" w:date="2014-08-13T03:52:00Z">
        <w:r w:rsidR="00C04726">
          <w:rPr>
            <w:rFonts w:ascii="Times New Roman" w:eastAsia="新細明體" w:hAnsi="Times New Roman" w:cs="Times New Roman" w:hint="eastAsia"/>
            <w:kern w:val="0"/>
            <w:szCs w:val="24"/>
          </w:rPr>
          <w:t>\ref{</w:t>
        </w:r>
        <w:proofErr w:type="spellStart"/>
        <w:r w:rsidR="00C04726">
          <w:rPr>
            <w:rFonts w:ascii="Times New Roman" w:eastAsia="新細明體" w:hAnsi="Times New Roman" w:cs="Times New Roman" w:hint="eastAsia"/>
            <w:kern w:val="0"/>
            <w:szCs w:val="24"/>
          </w:rPr>
          <w:t>eq:</w:t>
        </w:r>
      </w:ins>
      <w:ins w:id="60" w:author="penlin" w:date="2014-08-13T03:53:00Z">
        <w:r w:rsidR="00C04726">
          <w:rPr>
            <w:rFonts w:ascii="Times New Roman" w:eastAsia="新細明體" w:hAnsi="Times New Roman" w:cs="Times New Roman" w:hint="eastAsia"/>
            <w:kern w:val="0"/>
            <w:szCs w:val="24"/>
          </w:rPr>
          <w:t>ber_llr_final</w:t>
        </w:r>
      </w:ins>
      <w:proofErr w:type="spellEnd"/>
      <w:ins w:id="61" w:author="penlin" w:date="2014-08-13T03:52:00Z">
        <w:r w:rsidR="00C04726">
          <w:rPr>
            <w:rFonts w:ascii="Times New Roman" w:eastAsia="新細明體" w:hAnsi="Times New Roman" w:cs="Times New Roman" w:hint="eastAsia"/>
            <w:kern w:val="0"/>
            <w:szCs w:val="24"/>
          </w:rPr>
          <w:t>}</w:t>
        </w:r>
      </w:ins>
      <w:ins w:id="62" w:author="penlin" w:date="2014-08-13T03:51:00Z">
        <w:r w:rsidR="00C04726">
          <w:rPr>
            <w:rFonts w:ascii="Times New Roman" w:eastAsia="新細明體" w:hAnsi="Times New Roman" w:cs="Times New Roman" w:hint="eastAsia"/>
            <w:kern w:val="0"/>
            <w:szCs w:val="24"/>
          </w:rPr>
          <w:t>)</w:t>
        </w:r>
      </w:ins>
      <w:ins w:id="63" w:author="penlin" w:date="2014-08-13T03:53:00Z">
        <w:r w:rsidR="00C04726">
          <w:rPr>
            <w:rFonts w:ascii="Times New Roman" w:eastAsia="新細明體" w:hAnsi="Times New Roman" w:cs="Times New Roman" w:hint="eastAsia"/>
            <w:kern w:val="0"/>
            <w:szCs w:val="24"/>
          </w:rPr>
          <w:t>-(\ref</w:t>
        </w:r>
        <w:r w:rsidR="00C04726">
          <w:rPr>
            <w:rFonts w:ascii="Times New Roman" w:eastAsia="新細明體" w:hAnsi="Times New Roman" w:cs="Times New Roman"/>
            <w:kern w:val="0"/>
            <w:szCs w:val="24"/>
          </w:rPr>
          <w:t>{</w:t>
        </w:r>
        <w:proofErr w:type="spellStart"/>
        <w:r w:rsidR="00C04726">
          <w:rPr>
            <w:rFonts w:ascii="Times New Roman" w:eastAsia="新細明體" w:hAnsi="Times New Roman" w:cs="Times New Roman" w:hint="eastAsia"/>
            <w:kern w:val="0"/>
            <w:szCs w:val="24"/>
          </w:rPr>
          <w:t>eq:ber_llr_ne</w:t>
        </w:r>
        <w:proofErr w:type="spellEnd"/>
        <w:r w:rsidR="00C04726">
          <w:rPr>
            <w:rFonts w:ascii="Times New Roman" w:eastAsia="新細明體" w:hAnsi="Times New Roman" w:cs="Times New Roman"/>
            <w:kern w:val="0"/>
            <w:szCs w:val="24"/>
          </w:rPr>
          <w:t>}</w:t>
        </w:r>
        <w:r w:rsidR="00C04726">
          <w:rPr>
            <w:rFonts w:ascii="Times New Roman" w:eastAsia="新細明體" w:hAnsi="Times New Roman" w:cs="Times New Roman" w:hint="eastAsia"/>
            <w:kern w:val="0"/>
            <w:szCs w:val="24"/>
          </w:rPr>
          <w:t xml:space="preserve">). Different from the </w:t>
        </w:r>
      </w:ins>
      <w:ins w:id="64" w:author="penlin" w:date="2014-08-13T03:54:00Z">
        <w:r w:rsidR="00C04726">
          <w:rPr>
            <w:rFonts w:ascii="Times New Roman" w:eastAsia="新細明體" w:hAnsi="Times New Roman" w:cs="Times New Roman" w:hint="eastAsia"/>
            <w:kern w:val="0"/>
            <w:szCs w:val="24"/>
          </w:rPr>
          <w:t xml:space="preserve">structures in </w:t>
        </w:r>
      </w:ins>
      <w:ins w:id="65" w:author="penlin" w:date="2014-08-13T03:53:00Z">
        <w:r w:rsidR="00C04726">
          <w:rPr>
            <w:rFonts w:ascii="Times New Roman" w:eastAsia="新細明體" w:hAnsi="Times New Roman" w:cs="Times New Roman" w:hint="eastAsia"/>
            <w:kern w:val="0"/>
            <w:szCs w:val="24"/>
          </w:rPr>
          <w:t xml:space="preserve">previous </w:t>
        </w:r>
      </w:ins>
      <w:ins w:id="66" w:author="penlin" w:date="2014-08-13T03:54:00Z">
        <w:r w:rsidR="00C04726">
          <w:rPr>
            <w:rFonts w:ascii="Times New Roman" w:eastAsia="新細明體" w:hAnsi="Times New Roman" w:cs="Times New Roman" w:hint="eastAsia"/>
            <w:kern w:val="0"/>
            <w:szCs w:val="24"/>
          </w:rPr>
          <w:t xml:space="preserve">two parts, </w:t>
        </w:r>
      </w:ins>
      <w:ins w:id="67" w:author="penlin" w:date="2014-08-14T12:45:00Z">
        <w:r w:rsidR="007E1E4D">
          <w:rPr>
            <w:rFonts w:ascii="Times New Roman" w:eastAsia="新細明體" w:hAnsi="Times New Roman" w:cs="Times New Roman" w:hint="eastAsia"/>
            <w:kern w:val="0"/>
            <w:szCs w:val="24"/>
          </w:rPr>
          <w:t xml:space="preserve">the distortion estimation </w:t>
        </w:r>
      </w:ins>
      <w:ins w:id="68" w:author="penlin" w:date="2014-08-14T12:50:00Z">
        <w:r w:rsidR="007E1E4D">
          <w:rPr>
            <w:rFonts w:ascii="Times New Roman" w:eastAsia="新細明體" w:hAnsi="Times New Roman" w:cs="Times New Roman" w:hint="eastAsia"/>
            <w:kern w:val="0"/>
            <w:szCs w:val="24"/>
          </w:rPr>
          <w:t xml:space="preserve">not only depends on the temporal redundancy but also spatial redundancy. </w:t>
        </w:r>
      </w:ins>
      <w:ins w:id="69" w:author="penlin" w:date="2014-08-14T12:51:00Z">
        <w:r w:rsidR="007E1E4D">
          <w:rPr>
            <w:rFonts w:ascii="Times New Roman" w:eastAsia="新細明體" w:hAnsi="Times New Roman" w:cs="Times New Roman" w:hint="eastAsia"/>
            <w:kern w:val="0"/>
            <w:szCs w:val="24"/>
          </w:rPr>
          <w:t>As a result,</w:t>
        </w:r>
      </w:ins>
      <w:ins w:id="70" w:author="penlin" w:date="2014-08-14T13:06:00Z">
        <w:r w:rsidR="00A50AA1">
          <w:rPr>
            <w:rFonts w:ascii="Times New Roman" w:eastAsia="新細明體" w:hAnsi="Times New Roman" w:cs="Times New Roman" w:hint="eastAsia"/>
            <w:kern w:val="0"/>
            <w:szCs w:val="24"/>
          </w:rPr>
          <w:t xml:space="preserve"> </w:t>
        </w:r>
      </w:ins>
      <w:ins w:id="71" w:author="penlin" w:date="2014-08-14T13:07:00Z">
        <w:r w:rsidR="00A50AA1">
          <w:rPr>
            <w:rFonts w:ascii="Times New Roman" w:eastAsia="新細明體" w:hAnsi="Times New Roman" w:cs="Times New Roman" w:hint="eastAsia"/>
            <w:kern w:val="0"/>
            <w:szCs w:val="24"/>
          </w:rPr>
          <w:t>the derivation of the distortion estimation cannot be further simplified</w:t>
        </w:r>
        <w:r w:rsidR="00D809EC">
          <w:rPr>
            <w:rFonts w:ascii="Times New Roman" w:eastAsia="新細明體" w:hAnsi="Times New Roman" w:cs="Times New Roman" w:hint="eastAsia"/>
            <w:kern w:val="0"/>
            <w:szCs w:val="24"/>
          </w:rPr>
          <w:t xml:space="preserve">. </w:t>
        </w:r>
      </w:ins>
      <w:ins w:id="72" w:author="penlin" w:date="2014-08-14T13:48:00Z">
        <w:r w:rsidR="00D809EC">
          <w:rPr>
            <w:rFonts w:ascii="Times New Roman" w:eastAsia="新細明體" w:hAnsi="Times New Roman" w:cs="Times New Roman" w:hint="eastAsia"/>
            <w:kern w:val="0"/>
            <w:szCs w:val="24"/>
          </w:rPr>
          <w:t xml:space="preserve">The structure diagram of the proposed UEP scheme </w:t>
        </w:r>
      </w:ins>
      <w:ins w:id="73" w:author="penlin" w:date="2014-08-14T13:50:00Z">
        <w:r w:rsidR="00D809EC">
          <w:rPr>
            <w:rFonts w:ascii="Times New Roman" w:eastAsia="新細明體" w:hAnsi="Times New Roman" w:cs="Times New Roman" w:hint="eastAsia"/>
            <w:kern w:val="0"/>
            <w:szCs w:val="24"/>
          </w:rPr>
          <w:t xml:space="preserve">for the 3D MRF based ISCD is shown in Fig. </w:t>
        </w:r>
      </w:ins>
      <w:ins w:id="74" w:author="penlin" w:date="2014-08-14T13:51:00Z">
        <w:r w:rsidR="00D809EC">
          <w:rPr>
            <w:rFonts w:ascii="Times New Roman" w:eastAsia="新細明體" w:hAnsi="Times New Roman" w:cs="Times New Roman" w:hint="eastAsia"/>
            <w:kern w:val="0"/>
            <w:szCs w:val="24"/>
          </w:rPr>
          <w:t xml:space="preserve">\ref{fig:uep_scheme_3d} where </w:t>
        </w:r>
      </w:ins>
    </w:p>
    <w:p w:rsidR="00D809EC" w:rsidRPr="00D809EC" w:rsidRDefault="00D809EC" w:rsidP="00483804">
      <w:pPr>
        <w:rPr>
          <w:ins w:id="75" w:author="penlin" w:date="2014-08-14T13:51:00Z"/>
          <w:rFonts w:ascii="Times New Roman" w:eastAsia="新細明體" w:hAnsi="Times New Roman" w:cs="Times New Roman" w:hint="eastAsia"/>
          <w:color w:val="00B050"/>
          <w:kern w:val="0"/>
          <w:szCs w:val="24"/>
          <w:rPrChange w:id="76" w:author="penlin" w:date="2014-08-14T13:53:00Z">
            <w:rPr>
              <w:ins w:id="77" w:author="penlin" w:date="2014-08-14T13:51:00Z"/>
              <w:rFonts w:ascii="Times New Roman" w:eastAsia="新細明體" w:hAnsi="Times New Roman" w:cs="Times New Roman" w:hint="eastAsia"/>
              <w:kern w:val="0"/>
              <w:szCs w:val="24"/>
            </w:rPr>
          </w:rPrChange>
        </w:rPr>
      </w:pPr>
      <w:ins w:id="78" w:author="penlin" w:date="2014-08-14T13:51:00Z">
        <w:r w:rsidRPr="00D809EC">
          <w:rPr>
            <w:rFonts w:ascii="Times New Roman" w:eastAsia="新細明體" w:hAnsi="Times New Roman" w:cs="Times New Roman" w:hint="eastAsia"/>
            <w:color w:val="00B050"/>
            <w:kern w:val="0"/>
            <w:szCs w:val="24"/>
            <w:rPrChange w:id="79" w:author="penlin" w:date="2014-08-14T13:53:00Z">
              <w:rPr>
                <w:rFonts w:ascii="Times New Roman" w:eastAsia="新細明體" w:hAnsi="Times New Roman" w:cs="Times New Roman" w:hint="eastAsia"/>
                <w:kern w:val="0"/>
                <w:szCs w:val="24"/>
              </w:rPr>
            </w:rPrChange>
          </w:rPr>
          <w:t>\begin{equation}</w:t>
        </w:r>
      </w:ins>
    </w:p>
    <w:p w:rsidR="00D809EC" w:rsidRPr="00D809EC" w:rsidRDefault="00D809EC" w:rsidP="00D809EC">
      <w:pPr>
        <w:rPr>
          <w:ins w:id="80" w:author="penlin" w:date="2014-08-14T13:52:00Z"/>
          <w:rFonts w:ascii="Times New Roman" w:hAnsi="Times New Roman" w:cs="Times New Roman"/>
          <w:color w:val="00B050"/>
        </w:rPr>
      </w:pPr>
      <w:ins w:id="81" w:author="penlin" w:date="2014-08-14T13:52:00Z">
        <w:r w:rsidRPr="00D809EC">
          <w:rPr>
            <w:rFonts w:ascii="Times New Roman" w:hAnsi="Times New Roman" w:cs="Times New Roman" w:hint="eastAsia"/>
            <w:color w:val="00B050"/>
          </w:rPr>
          <w:t>E_{</w:t>
        </w:r>
        <w:proofErr w:type="spellStart"/>
        <w:r w:rsidRPr="00D809EC">
          <w:rPr>
            <w:rFonts w:ascii="Times New Roman" w:hAnsi="Times New Roman" w:cs="Times New Roman" w:hint="eastAsia"/>
            <w:color w:val="00B050"/>
          </w:rPr>
          <w:t>k,n</w:t>
        </w:r>
        <w:proofErr w:type="spellEnd"/>
        <w:r w:rsidRPr="00D809EC">
          <w:rPr>
            <w:rFonts w:ascii="Times New Roman" w:hAnsi="Times New Roman" w:cs="Times New Roman" w:hint="eastAsia"/>
            <w:color w:val="00B050"/>
          </w:rPr>
          <w:t>}\</w:t>
        </w:r>
        <w:proofErr w:type="spellStart"/>
        <w:r w:rsidRPr="00D809EC">
          <w:rPr>
            <w:rFonts w:ascii="Times New Roman" w:hAnsi="Times New Roman" w:cs="Times New Roman" w:hint="eastAsia"/>
            <w:color w:val="00B050"/>
          </w:rPr>
          <w:t>equiv</w:t>
        </w:r>
        <w:proofErr w:type="spellEnd"/>
        <w:r w:rsidRPr="00D809EC">
          <w:rPr>
            <w:rFonts w:ascii="Times New Roman" w:hAnsi="Times New Roman" w:cs="Times New Roman" w:hint="eastAsia"/>
            <w:color w:val="00B050"/>
          </w:rPr>
          <w:t xml:space="preserve"> e^{</w:t>
        </w:r>
      </w:ins>
      <w:ins w:id="82" w:author="penlin" w:date="2014-08-14T13:54:00Z">
        <w:r w:rsidRPr="0000640A">
          <w:rPr>
            <w:rFonts w:ascii="Times New Roman" w:hAnsi="Times New Roman" w:cs="Times New Roman" w:hint="eastAsia"/>
            <w:color w:val="00B050"/>
          </w:rPr>
          <w:t>\beta^{[s]}_{</w:t>
        </w:r>
        <w:proofErr w:type="spellStart"/>
        <w:r w:rsidRPr="0000640A">
          <w:rPr>
            <w:rFonts w:ascii="Times New Roman" w:hAnsi="Times New Roman" w:cs="Times New Roman" w:hint="eastAsia"/>
            <w:color w:val="00B050"/>
          </w:rPr>
          <w:t>k,n</w:t>
        </w:r>
        <w:proofErr w:type="spellEnd"/>
        <w:r w:rsidRPr="0000640A">
          <w:rPr>
            <w:rFonts w:ascii="Times New Roman" w:hAnsi="Times New Roman" w:cs="Times New Roman" w:hint="eastAsia"/>
            <w:color w:val="00B050"/>
          </w:rPr>
          <w:t>}\</w:t>
        </w:r>
        <w:proofErr w:type="spellStart"/>
        <w:r w:rsidRPr="0000640A">
          <w:rPr>
            <w:rFonts w:ascii="Times New Roman" w:hAnsi="Times New Roman" w:cs="Times New Roman" w:hint="eastAsia"/>
            <w:color w:val="00B050"/>
          </w:rPr>
          <w:t>overline</w:t>
        </w:r>
        <w:proofErr w:type="spellEnd"/>
        <w:r w:rsidRPr="0000640A">
          <w:rPr>
            <w:rFonts w:ascii="Times New Roman" w:hAnsi="Times New Roman" w:cs="Times New Roman" w:hint="eastAsia"/>
            <w:color w:val="00B050"/>
          </w:rPr>
          <w:t>{N}^{[s]}_{</w:t>
        </w:r>
        <w:proofErr w:type="spellStart"/>
        <w:r w:rsidRPr="0000640A">
          <w:rPr>
            <w:rFonts w:ascii="Times New Roman" w:hAnsi="Times New Roman" w:cs="Times New Roman" w:hint="eastAsia"/>
            <w:color w:val="00B050"/>
          </w:rPr>
          <w:t>k,n</w:t>
        </w:r>
        <w:proofErr w:type="spellEnd"/>
        <w:r w:rsidRPr="0000640A">
          <w:rPr>
            <w:rFonts w:ascii="Times New Roman" w:hAnsi="Times New Roman" w:cs="Times New Roman" w:hint="eastAsia"/>
            <w:color w:val="00B050"/>
          </w:rPr>
          <w:t>}</w:t>
        </w:r>
        <w:r>
          <w:rPr>
            <w:rFonts w:ascii="Times New Roman" w:hAnsi="Times New Roman" w:cs="Times New Roman" w:hint="eastAsia"/>
            <w:color w:val="00B050"/>
          </w:rPr>
          <w:t xml:space="preserve"> + </w:t>
        </w:r>
      </w:ins>
      <w:ins w:id="83" w:author="penlin" w:date="2014-08-14T13:52:00Z">
        <w:r w:rsidRPr="00D809EC">
          <w:rPr>
            <w:rFonts w:ascii="Times New Roman" w:hAnsi="Times New Roman" w:cs="Times New Roman" w:hint="eastAsia"/>
            <w:color w:val="00B050"/>
          </w:rPr>
          <w:t>\beta^{[t]}_{</w:t>
        </w:r>
        <w:proofErr w:type="spellStart"/>
        <w:r w:rsidRPr="00D809EC">
          <w:rPr>
            <w:rFonts w:ascii="Times New Roman" w:hAnsi="Times New Roman" w:cs="Times New Roman" w:hint="eastAsia"/>
            <w:color w:val="00B050"/>
          </w:rPr>
          <w:t>k,n</w:t>
        </w:r>
        <w:proofErr w:type="spellEnd"/>
        <w:r w:rsidRPr="00D809EC">
          <w:rPr>
            <w:rFonts w:ascii="Times New Roman" w:hAnsi="Times New Roman" w:cs="Times New Roman" w:hint="eastAsia"/>
            <w:color w:val="00B050"/>
          </w:rPr>
          <w:t>}\</w:t>
        </w:r>
        <w:proofErr w:type="spellStart"/>
        <w:r w:rsidRPr="00D809EC">
          <w:rPr>
            <w:rFonts w:ascii="Times New Roman" w:hAnsi="Times New Roman" w:cs="Times New Roman" w:hint="eastAsia"/>
            <w:color w:val="00B050"/>
          </w:rPr>
          <w:t>overline</w:t>
        </w:r>
        <w:proofErr w:type="spellEnd"/>
        <w:r w:rsidRPr="00D809EC">
          <w:rPr>
            <w:rFonts w:ascii="Times New Roman" w:hAnsi="Times New Roman" w:cs="Times New Roman" w:hint="eastAsia"/>
            <w:color w:val="00B050"/>
          </w:rPr>
          <w:t>{N}^{[t]}_{</w:t>
        </w:r>
        <w:proofErr w:type="spellStart"/>
        <w:r w:rsidRPr="00D809EC">
          <w:rPr>
            <w:rFonts w:ascii="Times New Roman" w:hAnsi="Times New Roman" w:cs="Times New Roman" w:hint="eastAsia"/>
            <w:color w:val="00B050"/>
          </w:rPr>
          <w:t>k,n</w:t>
        </w:r>
        <w:proofErr w:type="spellEnd"/>
        <w:r w:rsidRPr="00D809EC">
          <w:rPr>
            <w:rFonts w:ascii="Times New Roman" w:hAnsi="Times New Roman" w:cs="Times New Roman" w:hint="eastAsia"/>
            <w:color w:val="00B050"/>
          </w:rPr>
          <w:t>}\</w:t>
        </w:r>
        <w:proofErr w:type="spellStart"/>
        <w:r w:rsidRPr="00D809EC">
          <w:rPr>
            <w:rFonts w:ascii="Times New Roman" w:hAnsi="Times New Roman" w:cs="Times New Roman" w:hint="eastAsia"/>
            <w:color w:val="00B050"/>
          </w:rPr>
          <w:t>cdot</w:t>
        </w:r>
        <w:proofErr w:type="spellEnd"/>
        <w:r w:rsidRPr="00D809EC">
          <w:rPr>
            <w:rFonts w:ascii="Times New Roman" w:hAnsi="Times New Roman" w:cs="Times New Roman" w:hint="eastAsia"/>
            <w:color w:val="00B050"/>
          </w:rPr>
          <w:t xml:space="preserve"> (1-2 BER_{N_{</w:t>
        </w:r>
        <w:proofErr w:type="spellStart"/>
        <w:r w:rsidRPr="00D809EC">
          <w:rPr>
            <w:rFonts w:ascii="Times New Roman" w:hAnsi="Times New Roman" w:cs="Times New Roman" w:hint="eastAsia"/>
            <w:color w:val="00B050"/>
          </w:rPr>
          <w:t>k,n</w:t>
        </w:r>
        <w:proofErr w:type="spellEnd"/>
        <w:r w:rsidRPr="00D809EC">
          <w:rPr>
            <w:rFonts w:ascii="Times New Roman" w:hAnsi="Times New Roman" w:cs="Times New Roman" w:hint="eastAsia"/>
            <w:color w:val="00B050"/>
          </w:rPr>
          <w:t>}})</w:t>
        </w:r>
        <w:r>
          <w:rPr>
            <w:rFonts w:ascii="Times New Roman" w:hAnsi="Times New Roman" w:cs="Times New Roman" w:hint="eastAsia"/>
            <w:color w:val="00B050"/>
          </w:rPr>
          <w:t xml:space="preserve">} </w:t>
        </w:r>
      </w:ins>
      <w:ins w:id="84" w:author="penlin" w:date="2014-08-14T13:54:00Z">
        <w:r>
          <w:rPr>
            <w:rFonts w:ascii="Times New Roman" w:hAnsi="Times New Roman" w:cs="Times New Roman" w:hint="eastAsia"/>
            <w:color w:val="00B050"/>
          </w:rPr>
          <w:t>.</w:t>
        </w:r>
      </w:ins>
    </w:p>
    <w:p w:rsidR="00D809EC" w:rsidRPr="00D809EC" w:rsidRDefault="00D809EC" w:rsidP="00483804">
      <w:pPr>
        <w:rPr>
          <w:ins w:id="85" w:author="penlin" w:date="2014-08-14T13:51:00Z"/>
          <w:rFonts w:ascii="Times New Roman" w:hAnsi="Times New Roman" w:cs="Times New Roman" w:hint="eastAsia"/>
          <w:color w:val="00B050"/>
          <w:rPrChange w:id="86" w:author="penlin" w:date="2014-08-14T13:53:00Z">
            <w:rPr>
              <w:ins w:id="87" w:author="penlin" w:date="2014-08-14T13:51:00Z"/>
              <w:rFonts w:ascii="Times New Roman" w:eastAsia="新細明體" w:hAnsi="Times New Roman" w:cs="Times New Roman" w:hint="eastAsia"/>
              <w:kern w:val="0"/>
              <w:szCs w:val="24"/>
            </w:rPr>
          </w:rPrChange>
        </w:rPr>
      </w:pPr>
      <w:ins w:id="88" w:author="penlin" w:date="2014-08-14T13:52:00Z">
        <w:r w:rsidRPr="00D809EC">
          <w:rPr>
            <w:rFonts w:ascii="Times New Roman" w:hAnsi="Times New Roman" w:cs="Times New Roman" w:hint="eastAsia"/>
            <w:color w:val="00B050"/>
          </w:rPr>
          <w:t>\label{eq:e_n_</w:t>
        </w:r>
      </w:ins>
      <w:ins w:id="89" w:author="penlin" w:date="2014-08-14T13:53:00Z">
        <w:r>
          <w:rPr>
            <w:rFonts w:ascii="Times New Roman" w:hAnsi="Times New Roman" w:cs="Times New Roman" w:hint="eastAsia"/>
            <w:color w:val="00B050"/>
          </w:rPr>
          <w:t>3d</w:t>
        </w:r>
      </w:ins>
      <w:ins w:id="90" w:author="penlin" w:date="2014-08-14T13:52:00Z">
        <w:r w:rsidRPr="00D809EC">
          <w:rPr>
            <w:rFonts w:ascii="Times New Roman" w:hAnsi="Times New Roman" w:cs="Times New Roman" w:hint="eastAsia"/>
            <w:color w:val="00B050"/>
          </w:rPr>
          <w:t>}</w:t>
        </w:r>
      </w:ins>
    </w:p>
    <w:p w:rsidR="00D809EC" w:rsidRPr="008F213F" w:rsidRDefault="00D809EC" w:rsidP="00483804">
      <w:pPr>
        <w:rPr>
          <w:ins w:id="91" w:author="penlin" w:date="2014-08-14T13:48:00Z"/>
          <w:rFonts w:ascii="Times New Roman" w:eastAsia="新細明體" w:hAnsi="Times New Roman" w:cs="Times New Roman" w:hint="eastAsia"/>
          <w:color w:val="00B050"/>
          <w:kern w:val="0"/>
          <w:szCs w:val="24"/>
          <w:rPrChange w:id="92" w:author="penlin" w:date="2014-08-14T13:54:00Z">
            <w:rPr>
              <w:ins w:id="93" w:author="penlin" w:date="2014-08-14T13:48:00Z"/>
              <w:rFonts w:ascii="Times New Roman" w:eastAsia="新細明體" w:hAnsi="Times New Roman" w:cs="Times New Roman" w:hint="eastAsia"/>
              <w:kern w:val="0"/>
              <w:szCs w:val="24"/>
            </w:rPr>
          </w:rPrChange>
        </w:rPr>
      </w:pPr>
      <w:ins w:id="94" w:author="penlin" w:date="2014-08-14T13:51:00Z">
        <w:r w:rsidRPr="00D809EC">
          <w:rPr>
            <w:rFonts w:ascii="Times New Roman" w:eastAsia="新細明體" w:hAnsi="Times New Roman" w:cs="Times New Roman" w:hint="eastAsia"/>
            <w:color w:val="00B050"/>
            <w:kern w:val="0"/>
            <w:szCs w:val="24"/>
            <w:rPrChange w:id="95" w:author="penlin" w:date="2014-08-14T13:53:00Z">
              <w:rPr>
                <w:rFonts w:ascii="Times New Roman" w:eastAsia="新細明體" w:hAnsi="Times New Roman" w:cs="Times New Roman" w:hint="eastAsia"/>
                <w:kern w:val="0"/>
                <w:szCs w:val="24"/>
              </w:rPr>
            </w:rPrChange>
          </w:rPr>
          <w:t>\end{equation}</w:t>
        </w:r>
      </w:ins>
    </w:p>
    <w:p w:rsidR="00CE0AC1" w:rsidRDefault="00A50AA1" w:rsidP="00483804">
      <w:pPr>
        <w:rPr>
          <w:ins w:id="96" w:author="USRPL" w:date="2014-08-10T05:07:00Z"/>
          <w:rFonts w:ascii="Times New Roman" w:eastAsia="新細明體" w:hAnsi="Times New Roman" w:cs="Times New Roman"/>
          <w:kern w:val="0"/>
          <w:szCs w:val="24"/>
        </w:rPr>
      </w:pPr>
      <w:ins w:id="97" w:author="penlin" w:date="2014-08-14T13:09:00Z">
        <w:r>
          <w:rPr>
            <w:rFonts w:ascii="Times New Roman" w:eastAsia="新細明體" w:hAnsi="Times New Roman" w:cs="Times New Roman" w:hint="eastAsia"/>
            <w:kern w:val="0"/>
            <w:szCs w:val="24"/>
          </w:rPr>
          <w:t xml:space="preserve">Again, </w:t>
        </w:r>
      </w:ins>
      <w:ins w:id="98" w:author="penlin" w:date="2014-08-14T14:01:00Z">
        <w:r w:rsidR="002A6C4B">
          <w:rPr>
            <w:rFonts w:ascii="Times New Roman" w:eastAsia="新細明體" w:hAnsi="Times New Roman" w:cs="Times New Roman" w:hint="eastAsia"/>
            <w:kern w:val="0"/>
            <w:szCs w:val="24"/>
          </w:rPr>
          <w:t>based on the structure in Fig. \ref{fig:uep_scheme_3d}</w:t>
        </w:r>
      </w:ins>
      <w:ins w:id="99" w:author="penlin" w:date="2014-08-14T14:02:00Z">
        <w:r w:rsidR="002A6C4B">
          <w:rPr>
            <w:rFonts w:ascii="Times New Roman" w:eastAsia="新細明體" w:hAnsi="Times New Roman" w:cs="Times New Roman" w:hint="eastAsia"/>
            <w:kern w:val="0"/>
            <w:szCs w:val="24"/>
          </w:rPr>
          <w:t xml:space="preserve">, </w:t>
        </w:r>
      </w:ins>
      <w:ins w:id="100" w:author="penlin" w:date="2014-08-14T13:14:00Z">
        <w:r>
          <w:rPr>
            <w:rFonts w:ascii="Times New Roman" w:eastAsia="新細明體" w:hAnsi="Times New Roman" w:cs="Times New Roman" w:hint="eastAsia"/>
            <w:kern w:val="0"/>
            <w:szCs w:val="24"/>
          </w:rPr>
          <w:t>f</w:t>
        </w:r>
      </w:ins>
      <w:ins w:id="101" w:author="penlin" w:date="2014-08-14T13:09:00Z">
        <w:r>
          <w:rPr>
            <w:rFonts w:ascii="Times New Roman" w:eastAsia="新細明體" w:hAnsi="Times New Roman" w:cs="Times New Roman" w:hint="eastAsia"/>
            <w:kern w:val="0"/>
            <w:szCs w:val="24"/>
          </w:rPr>
          <w:t xml:space="preserve">ollowing </w:t>
        </w:r>
      </w:ins>
      <w:ins w:id="102" w:author="penlin" w:date="2014-08-14T13:14:00Z">
        <w:r>
          <w:rPr>
            <w:rFonts w:ascii="Times New Roman" w:eastAsia="新細明體" w:hAnsi="Times New Roman" w:cs="Times New Roman" w:hint="eastAsia"/>
            <w:kern w:val="0"/>
            <w:szCs w:val="24"/>
          </w:rPr>
          <w:t xml:space="preserve">charts </w:t>
        </w:r>
      </w:ins>
      <w:ins w:id="103" w:author="penlin" w:date="2014-08-14T14:02:00Z">
        <w:r w:rsidR="002A6C4B">
          <w:rPr>
            <w:rFonts w:ascii="Times New Roman" w:eastAsia="新細明體" w:hAnsi="Times New Roman" w:cs="Times New Roman" w:hint="eastAsia"/>
            <w:kern w:val="0"/>
            <w:szCs w:val="24"/>
          </w:rPr>
          <w:t xml:space="preserve">of </w:t>
        </w:r>
        <w:r w:rsidR="002A6C4B">
          <w:rPr>
            <w:rFonts w:ascii="Times New Roman" w:eastAsia="新細明體" w:hAnsi="Times New Roman" w:cs="Times New Roman"/>
            <w:kern w:val="0"/>
            <w:szCs w:val="24"/>
          </w:rPr>
          <w:t>simulation</w:t>
        </w:r>
        <w:r w:rsidR="002A6C4B">
          <w:rPr>
            <w:rFonts w:ascii="Times New Roman" w:eastAsia="新細明體" w:hAnsi="Times New Roman" w:cs="Times New Roman" w:hint="eastAsia"/>
            <w:kern w:val="0"/>
            <w:szCs w:val="24"/>
          </w:rPr>
          <w:t xml:space="preserve"> results </w:t>
        </w:r>
      </w:ins>
      <w:ins w:id="104" w:author="penlin" w:date="2014-08-14T13:14:00Z">
        <w:r>
          <w:rPr>
            <w:rFonts w:ascii="Times New Roman" w:eastAsia="新細明體" w:hAnsi="Times New Roman" w:cs="Times New Roman" w:hint="eastAsia"/>
            <w:kern w:val="0"/>
            <w:szCs w:val="24"/>
          </w:rPr>
          <w:t xml:space="preserve">use the same </w:t>
        </w:r>
      </w:ins>
      <w:ins w:id="105" w:author="penlin" w:date="2014-08-14T13:15:00Z">
        <w:r>
          <w:rPr>
            <w:rFonts w:ascii="Times New Roman" w:eastAsia="新細明體" w:hAnsi="Times New Roman" w:cs="Times New Roman" w:hint="eastAsia"/>
            <w:kern w:val="0"/>
            <w:szCs w:val="24"/>
          </w:rPr>
          <w:t xml:space="preserve">notations with those in the previous sections. </w:t>
        </w:r>
      </w:ins>
    </w:p>
    <w:p w:rsidR="00CE0AC1" w:rsidRPr="00483804" w:rsidDel="002A6C4B" w:rsidRDefault="00CE0AC1" w:rsidP="00483804">
      <w:pPr>
        <w:rPr>
          <w:del w:id="106" w:author="penlin" w:date="2014-08-14T14:02:00Z"/>
          <w:rFonts w:ascii="Times New Roman" w:eastAsia="新細明體" w:hAnsi="Times New Roman" w:cs="Times New Roman"/>
          <w:kern w:val="0"/>
          <w:szCs w:val="24"/>
        </w:rPr>
      </w:pPr>
    </w:p>
    <w:p w:rsidR="006B4D06" w:rsidDel="002A6C4B" w:rsidRDefault="006B4D06" w:rsidP="006B4D06">
      <w:pPr>
        <w:rPr>
          <w:del w:id="107" w:author="penlin" w:date="2014-08-14T14:02:00Z"/>
          <w:rFonts w:ascii="Times New Roman" w:hAnsi="Times New Roman" w:cs="Times New Roman"/>
        </w:rPr>
      </w:pPr>
    </w:p>
    <w:p w:rsidR="006B4D06" w:rsidDel="002A6C4B" w:rsidRDefault="006B4D06" w:rsidP="006B4D06">
      <w:pPr>
        <w:rPr>
          <w:del w:id="108" w:author="penlin" w:date="2014-08-14T14:02:00Z"/>
          <w:rFonts w:ascii="Times New Roman" w:hAnsi="Times New Roman" w:cs="Times New Roman"/>
        </w:rPr>
      </w:pPr>
    </w:p>
    <w:p w:rsidR="006B4D06" w:rsidRDefault="006B4D06" w:rsidP="006B4D06">
      <w:pPr>
        <w:rPr>
          <w:rFonts w:ascii="Times New Roman" w:hAnsi="Times New Roman" w:cs="Times New Roman"/>
        </w:rPr>
      </w:pPr>
    </w:p>
    <w:p w:rsidR="006B4D06" w:rsidRPr="00221675" w:rsidRDefault="006B4D06" w:rsidP="006B4D06">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\begin{figure}[!</w:t>
      </w:r>
      <w:proofErr w:type="spellStart"/>
      <w:r w:rsidRPr="00221675">
        <w:rPr>
          <w:rFonts w:ascii="Times New Roman" w:eastAsia="新細明體" w:hAnsi="Times New Roman" w:cs="Times New Roman"/>
          <w:color w:val="FF0000"/>
          <w:kern w:val="0"/>
          <w:szCs w:val="24"/>
        </w:rPr>
        <w:t>htb</w:t>
      </w:r>
      <w:proofErr w:type="spellEnd"/>
      <w:r w:rsidRPr="00221675">
        <w:rPr>
          <w:rFonts w:ascii="Times New Roman" w:eastAsia="新細明體" w:hAnsi="Times New Roman" w:cs="Times New Roman"/>
          <w:color w:val="FF0000"/>
          <w:kern w:val="0"/>
          <w:szCs w:val="24"/>
        </w:rPr>
        <w:t>]</w:t>
      </w:r>
    </w:p>
    <w:p w:rsidR="00000416" w:rsidRDefault="00000416" w:rsidP="00000416">
      <w:pPr>
        <w:widowControl/>
        <w:rPr>
          <w:rFonts w:ascii="Times New Roman" w:eastAsia="新細明體" w:hAnsi="Times New Roman" w:cs="Times New Roman" w:hint="eastAsia"/>
          <w:color w:val="FF0000"/>
          <w:kern w:val="0"/>
          <w:szCs w:val="24"/>
        </w:rPr>
      </w:pPr>
      <w:r w:rsidRPr="00221675">
        <w:rPr>
          <w:rFonts w:ascii="Times New Roman" w:eastAsia="新細明體" w:hAnsi="Times New Roman" w:cs="Times New Roman"/>
          <w:color w:val="FF0000"/>
          <w:kern w:val="0"/>
          <w:szCs w:val="24"/>
        </w:rPr>
        <w:t>\centering</w:t>
      </w:r>
    </w:p>
    <w:p w:rsidR="00000416" w:rsidRPr="00221675"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lastRenderedPageBreak/>
        <w:t>\begin{subfigure}[using "Foreman" sequence</w:t>
      </w:r>
      <w:proofErr w:type="gramStart"/>
      <w:r>
        <w:rPr>
          <w:rFonts w:ascii="Times New Roman" w:eastAsia="新細明體" w:hAnsi="Times New Roman" w:cs="Times New Roman" w:hint="eastAsia"/>
          <w:color w:val="FF0000"/>
          <w:kern w:val="0"/>
          <w:szCs w:val="24"/>
        </w:rPr>
        <w:t>]{</w:t>
      </w:r>
      <w:proofErr w:type="gramEnd"/>
    </w:p>
    <w:p w:rsid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Pr>
          <w:rFonts w:ascii="Times New Roman" w:hAnsi="Times New Roman" w:cs="Times New Roman" w:hint="eastAsia"/>
          <w:color w:val="FF0000"/>
        </w:rPr>
        <w:t>0.5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w:t>
      </w:r>
      <w:r>
        <w:rPr>
          <w:rFonts w:ascii="Times New Roman" w:hAnsi="Times New Roman" w:cs="Times New Roman" w:hint="eastAsia"/>
          <w:color w:val="FF0000"/>
        </w:rPr>
        <w:t>fig/foreman_</w:t>
      </w:r>
      <w:proofErr w:type="gramStart"/>
      <w:r>
        <w:rPr>
          <w:rFonts w:ascii="Times New Roman" w:hAnsi="Times New Roman" w:cs="Times New Roman" w:hint="eastAsia"/>
          <w:color w:val="FF0000"/>
        </w:rPr>
        <w:t>3d.</w:t>
      </w:r>
      <w:r w:rsidRPr="000E3B43">
        <w:rPr>
          <w:rFonts w:ascii="Times New Roman" w:hAnsi="Times New Roman" w:cs="Times New Roman" w:hint="eastAsia"/>
          <w:color w:val="FF0000"/>
        </w:rPr>
        <w:t>pdf }</w:t>
      </w:r>
      <w:proofErr w:type="gramEnd"/>
    </w:p>
    <w:p w:rsid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\label{fig:uep_</w:t>
      </w:r>
      <w:r>
        <w:rPr>
          <w:rFonts w:ascii="Times New Roman" w:hAnsi="Times New Roman" w:cs="Times New Roman" w:hint="eastAsia"/>
          <w:color w:val="FF0000"/>
        </w:rPr>
        <w:t>3d</w:t>
      </w:r>
      <w:r w:rsidRPr="000E3B43">
        <w:rPr>
          <w:rFonts w:ascii="Times New Roman" w:hAnsi="Times New Roman" w:cs="Times New Roman" w:hint="eastAsia"/>
          <w:color w:val="FF0000"/>
        </w:rPr>
        <w:t>_foreman_frame</w:t>
      </w:r>
      <w:proofErr w:type="gramStart"/>
      <w:r w:rsidRPr="000E3B43">
        <w:rPr>
          <w:rFonts w:ascii="Times New Roman" w:hAnsi="Times New Roman" w:cs="Times New Roman" w:hint="eastAsia"/>
          <w:color w:val="FF0000"/>
        </w:rPr>
        <w:t>}</w:t>
      </w:r>
      <w:r>
        <w:rPr>
          <w:rFonts w:ascii="Times New Roman" w:hAnsi="Times New Roman" w:cs="Times New Roman" w:hint="eastAsia"/>
          <w:color w:val="FF0000"/>
        </w:rPr>
        <w:t xml:space="preserve"> }</w:t>
      </w:r>
      <w:proofErr w:type="gramEnd"/>
    </w:p>
    <w:p w:rsid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000416" w:rsidRPr="00221675"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000416" w:rsidRPr="00221675"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"Stefan" sequence</w:t>
      </w:r>
      <w:proofErr w:type="gramStart"/>
      <w:r>
        <w:rPr>
          <w:rFonts w:ascii="Times New Roman" w:eastAsia="新細明體" w:hAnsi="Times New Roman" w:cs="Times New Roman" w:hint="eastAsia"/>
          <w:color w:val="FF0000"/>
          <w:kern w:val="0"/>
          <w:szCs w:val="24"/>
        </w:rPr>
        <w:t>]{</w:t>
      </w:r>
      <w:proofErr w:type="gramEnd"/>
    </w:p>
    <w:p w:rsidR="00000416" w:rsidRPr="00221675"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Pr>
          <w:rFonts w:ascii="Times New Roman" w:hAnsi="Times New Roman" w:cs="Times New Roman" w:hint="eastAsia"/>
          <w:color w:val="FF0000"/>
        </w:rPr>
        <w:t>0.5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]{fig/</w:t>
      </w:r>
      <w:r>
        <w:rPr>
          <w:rFonts w:ascii="Times New Roman" w:hAnsi="Times New Roman" w:cs="Times New Roman" w:hint="eastAsia"/>
          <w:color w:val="FF0000"/>
        </w:rPr>
        <w:t>stefan_3d.</w:t>
      </w:r>
      <w:r w:rsidRPr="000E3B43">
        <w:rPr>
          <w:rFonts w:ascii="Times New Roman" w:hAnsi="Times New Roman" w:cs="Times New Roman" w:hint="eastAsia"/>
          <w:color w:val="FF0000"/>
        </w:rPr>
        <w:t>pdf}</w:t>
      </w:r>
    </w:p>
    <w:p w:rsid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hAnsi="Times New Roman" w:cs="Times New Roman" w:hint="eastAsia"/>
          <w:color w:val="FF0000"/>
        </w:rPr>
        <w:t>\label{fig:uep_3d</w:t>
      </w:r>
      <w:r w:rsidRPr="000E3B43">
        <w:rPr>
          <w:rFonts w:ascii="Times New Roman" w:hAnsi="Times New Roman" w:cs="Times New Roman" w:hint="eastAsia"/>
          <w:color w:val="FF0000"/>
        </w:rPr>
        <w:t>_</w:t>
      </w:r>
      <w:r>
        <w:rPr>
          <w:rFonts w:ascii="Times New Roman" w:hAnsi="Times New Roman" w:cs="Times New Roman" w:hint="eastAsia"/>
          <w:color w:val="FF0000"/>
        </w:rPr>
        <w:t>stefan</w:t>
      </w:r>
      <w:r w:rsidRPr="000E3B43">
        <w:rPr>
          <w:rFonts w:ascii="Times New Roman" w:hAnsi="Times New Roman" w:cs="Times New Roman" w:hint="eastAsia"/>
          <w:color w:val="FF0000"/>
        </w:rPr>
        <w:t>_frame}</w:t>
      </w:r>
      <w:r>
        <w:rPr>
          <w:rFonts w:ascii="Times New Roman" w:hAnsi="Times New Roman" w:cs="Times New Roman" w:hint="eastAsia"/>
          <w:color w:val="FF0000"/>
        </w:rPr>
        <w:t>}</w:t>
      </w:r>
    </w:p>
    <w:p w:rsidR="00000416" w:rsidRPr="00DC6702"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000416" w:rsidRP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000416" w:rsidRPr="00221675"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"Hall" sequence</w:t>
      </w:r>
      <w:proofErr w:type="gramStart"/>
      <w:r>
        <w:rPr>
          <w:rFonts w:ascii="Times New Roman" w:eastAsia="新細明體" w:hAnsi="Times New Roman" w:cs="Times New Roman" w:hint="eastAsia"/>
          <w:color w:val="FF0000"/>
          <w:kern w:val="0"/>
          <w:szCs w:val="24"/>
        </w:rPr>
        <w:t>]{</w:t>
      </w:r>
      <w:proofErr w:type="gramEnd"/>
    </w:p>
    <w:p w:rsid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Pr>
          <w:rFonts w:ascii="Times New Roman" w:hAnsi="Times New Roman" w:cs="Times New Roman" w:hint="eastAsia"/>
          <w:color w:val="FF0000"/>
        </w:rPr>
        <w:t>0.5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]{fig/</w:t>
      </w:r>
      <w:r>
        <w:rPr>
          <w:rFonts w:ascii="Times New Roman" w:hAnsi="Times New Roman" w:cs="Times New Roman" w:hint="eastAsia"/>
          <w:color w:val="FF0000"/>
        </w:rPr>
        <w:t>hall_3d.</w:t>
      </w:r>
      <w:r w:rsidRPr="000E3B43">
        <w:rPr>
          <w:rFonts w:ascii="Times New Roman" w:hAnsi="Times New Roman" w:cs="Times New Roman" w:hint="eastAsia"/>
          <w:color w:val="FF0000"/>
        </w:rPr>
        <w:t>pdf}</w:t>
      </w:r>
    </w:p>
    <w:p w:rsid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hAnsi="Times New Roman" w:cs="Times New Roman" w:hint="eastAsia"/>
          <w:color w:val="FF0000"/>
        </w:rPr>
        <w:t>\label{fig:uep_3d</w:t>
      </w:r>
      <w:r w:rsidRPr="000E3B43">
        <w:rPr>
          <w:rFonts w:ascii="Times New Roman" w:hAnsi="Times New Roman" w:cs="Times New Roman" w:hint="eastAsia"/>
          <w:color w:val="FF0000"/>
        </w:rPr>
        <w:t>_</w:t>
      </w:r>
      <w:r>
        <w:rPr>
          <w:rFonts w:ascii="Times New Roman" w:hAnsi="Times New Roman" w:cs="Times New Roman" w:hint="eastAsia"/>
          <w:color w:val="FF0000"/>
        </w:rPr>
        <w:t>hall</w:t>
      </w:r>
      <w:r w:rsidRPr="000E3B43">
        <w:rPr>
          <w:rFonts w:ascii="Times New Roman" w:hAnsi="Times New Roman" w:cs="Times New Roman" w:hint="eastAsia"/>
          <w:color w:val="FF0000"/>
        </w:rPr>
        <w:t>_frame}</w:t>
      </w:r>
      <w:r>
        <w:rPr>
          <w:rFonts w:ascii="Times New Roman" w:hAnsi="Times New Roman" w:cs="Times New Roman" w:hint="eastAsia"/>
          <w:color w:val="FF0000"/>
        </w:rPr>
        <w:t>}</w:t>
      </w:r>
    </w:p>
    <w:p w:rsid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000416" w:rsidRPr="00221675"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000416" w:rsidRPr="00221675"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"Akiyo" sequence</w:t>
      </w:r>
      <w:proofErr w:type="gramStart"/>
      <w:r>
        <w:rPr>
          <w:rFonts w:ascii="Times New Roman" w:eastAsia="新細明體" w:hAnsi="Times New Roman" w:cs="Times New Roman" w:hint="eastAsia"/>
          <w:color w:val="FF0000"/>
          <w:kern w:val="0"/>
          <w:szCs w:val="24"/>
        </w:rPr>
        <w:t>]{</w:t>
      </w:r>
      <w:proofErr w:type="gramEnd"/>
    </w:p>
    <w:p w:rsidR="00000416" w:rsidRPr="00221675"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includegraphics</w:t>
      </w:r>
      <w:proofErr w:type="spellEnd"/>
      <w:r w:rsidRPr="000E3B43">
        <w:rPr>
          <w:rFonts w:ascii="Times New Roman" w:hAnsi="Times New Roman" w:cs="Times New Roman" w:hint="eastAsia"/>
          <w:color w:val="FF0000"/>
        </w:rPr>
        <w:t>[width=</w:t>
      </w:r>
      <w:r>
        <w:rPr>
          <w:rFonts w:ascii="Times New Roman" w:hAnsi="Times New Roman" w:cs="Times New Roman" w:hint="eastAsia"/>
          <w:color w:val="FF0000"/>
        </w:rPr>
        <w:t>0.5</w:t>
      </w:r>
      <w:r w:rsidRPr="000E3B43">
        <w:rPr>
          <w:rFonts w:ascii="Times New Roman" w:hAnsi="Times New Roman" w:cs="Times New Roman" w:hint="eastAsia"/>
          <w:color w:val="FF0000"/>
        </w:rPr>
        <w:t>\</w:t>
      </w:r>
      <w:proofErr w:type="spellStart"/>
      <w:r w:rsidRPr="000E3B43">
        <w:rPr>
          <w:rFonts w:ascii="Times New Roman" w:hAnsi="Times New Roman" w:cs="Times New Roman" w:hint="eastAsia"/>
          <w:color w:val="FF0000"/>
        </w:rPr>
        <w:t>textwidth</w:t>
      </w:r>
      <w:proofErr w:type="spellEnd"/>
      <w:r w:rsidRPr="000E3B43">
        <w:rPr>
          <w:rFonts w:ascii="Times New Roman" w:hAnsi="Times New Roman" w:cs="Times New Roman" w:hint="eastAsia"/>
          <w:color w:val="FF0000"/>
        </w:rPr>
        <w:t>]{fig/</w:t>
      </w:r>
      <w:r>
        <w:rPr>
          <w:rFonts w:ascii="Times New Roman" w:hAnsi="Times New Roman" w:cs="Times New Roman" w:hint="eastAsia"/>
          <w:color w:val="FF0000"/>
        </w:rPr>
        <w:t>akiyo_3d.</w:t>
      </w:r>
      <w:r w:rsidRPr="000E3B43">
        <w:rPr>
          <w:rFonts w:ascii="Times New Roman" w:hAnsi="Times New Roman" w:cs="Times New Roman" w:hint="eastAsia"/>
          <w:color w:val="FF0000"/>
        </w:rPr>
        <w:t>pdf}</w:t>
      </w:r>
    </w:p>
    <w:p w:rsidR="00000416"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sidRPr="000E3B43">
        <w:rPr>
          <w:rFonts w:ascii="Times New Roman" w:hAnsi="Times New Roman" w:cs="Times New Roman" w:hint="eastAsia"/>
          <w:color w:val="FF0000"/>
        </w:rPr>
        <w:t>\label{fig:uep_</w:t>
      </w:r>
      <w:r>
        <w:rPr>
          <w:rFonts w:ascii="Times New Roman" w:hAnsi="Times New Roman" w:cs="Times New Roman" w:hint="eastAsia"/>
          <w:color w:val="FF0000"/>
        </w:rPr>
        <w:t>3d</w:t>
      </w:r>
      <w:r w:rsidRPr="000E3B43">
        <w:rPr>
          <w:rFonts w:ascii="Times New Roman" w:hAnsi="Times New Roman" w:cs="Times New Roman" w:hint="eastAsia"/>
          <w:color w:val="FF0000"/>
        </w:rPr>
        <w:t>_</w:t>
      </w:r>
      <w:r>
        <w:rPr>
          <w:rFonts w:ascii="Times New Roman" w:hAnsi="Times New Roman" w:cs="Times New Roman" w:hint="eastAsia"/>
          <w:color w:val="FF0000"/>
        </w:rPr>
        <w:t>akiyo</w:t>
      </w:r>
      <w:r w:rsidRPr="000E3B43">
        <w:rPr>
          <w:rFonts w:ascii="Times New Roman" w:hAnsi="Times New Roman" w:cs="Times New Roman" w:hint="eastAsia"/>
          <w:color w:val="FF0000"/>
        </w:rPr>
        <w:t>_frame}</w:t>
      </w:r>
      <w:r>
        <w:rPr>
          <w:rFonts w:ascii="Times New Roman" w:hAnsi="Times New Roman" w:cs="Times New Roman" w:hint="eastAsia"/>
          <w:color w:val="FF0000"/>
        </w:rPr>
        <w:t>}</w:t>
      </w:r>
    </w:p>
    <w:p w:rsidR="00000416" w:rsidRPr="00DC6702" w:rsidRDefault="00000416" w:rsidP="0000041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000416" w:rsidRPr="000E3B43" w:rsidRDefault="00000416" w:rsidP="00000416">
      <w:pPr>
        <w:rPr>
          <w:rFonts w:ascii="Times New Roman" w:hAnsi="Times New Roman" w:cs="Times New Roman"/>
          <w:color w:val="FF0000"/>
        </w:rPr>
      </w:pPr>
      <w:r w:rsidRPr="000E3B43">
        <w:rPr>
          <w:rFonts w:ascii="Times New Roman" w:hAnsi="Times New Roman" w:cs="Times New Roman" w:hint="eastAsia"/>
          <w:color w:val="FF0000"/>
        </w:rPr>
        <w:t>\caption{</w:t>
      </w:r>
      <w:r>
        <w:rPr>
          <w:rFonts w:ascii="Times New Roman" w:hAnsi="Times New Roman" w:cs="Times New Roman" w:hint="eastAsia"/>
          <w:color w:val="FF0000"/>
        </w:rPr>
        <w:t>\label{fig:uep_3d_frame}Simulation result of EEP/ UEP scheme for 3D MRF based ISCD.</w:t>
      </w:r>
      <w:r w:rsidRPr="000E3B43">
        <w:rPr>
          <w:rFonts w:ascii="Times New Roman" w:hAnsi="Times New Roman" w:cs="Times New Roman" w:hint="eastAsia"/>
          <w:color w:val="FF0000"/>
        </w:rPr>
        <w:t>}</w:t>
      </w:r>
    </w:p>
    <w:p w:rsidR="006B4D06" w:rsidRPr="000E3B43" w:rsidRDefault="006B4D06" w:rsidP="006B4D06">
      <w:pPr>
        <w:rPr>
          <w:rFonts w:ascii="Times New Roman" w:hAnsi="Times New Roman" w:cs="Times New Roman"/>
          <w:color w:val="FF0000"/>
        </w:rPr>
      </w:pPr>
      <w:r w:rsidRPr="000E3B43">
        <w:rPr>
          <w:rFonts w:ascii="Times New Roman" w:hAnsi="Times New Roman" w:cs="Times New Roman" w:hint="eastAsia"/>
          <w:color w:val="FF0000"/>
        </w:rPr>
        <w:t>\end{figure}</w:t>
      </w:r>
    </w:p>
    <w:p w:rsidR="00483804" w:rsidRPr="00483804" w:rsidRDefault="00483804" w:rsidP="00483804">
      <w:pPr>
        <w:rPr>
          <w:rFonts w:ascii="Times New Roman" w:eastAsia="新細明體" w:hAnsi="Times New Roman" w:cs="Times New Roman"/>
          <w:kern w:val="0"/>
          <w:szCs w:val="24"/>
        </w:rPr>
      </w:pPr>
    </w:p>
    <w:p w:rsidR="00483804" w:rsidRPr="00483804" w:rsidDel="00B03E72" w:rsidRDefault="00B03E72" w:rsidP="00483804">
      <w:pPr>
        <w:rPr>
          <w:del w:id="109" w:author="penlin" w:date="2014-08-14T14:23:00Z"/>
          <w:rFonts w:ascii="Times New Roman" w:eastAsia="新細明體" w:hAnsi="Times New Roman" w:cs="Times New Roman"/>
          <w:kern w:val="0"/>
          <w:szCs w:val="24"/>
        </w:rPr>
      </w:pPr>
      <w:proofErr w:type="gramStart"/>
      <w:ins w:id="110" w:author="penlin" w:date="2014-08-14T14:16:00Z">
        <w:r>
          <w:rPr>
            <w:rFonts w:ascii="Times New Roman" w:eastAsia="新細明體" w:hAnsi="Times New Roman" w:cs="Times New Roman" w:hint="eastAsia"/>
            <w:kern w:val="0"/>
            <w:szCs w:val="24"/>
          </w:rPr>
          <w:t>In Fig.</w:t>
        </w:r>
        <w:proofErr w:type="gramEnd"/>
        <w:r>
          <w:rPr>
            <w:rFonts w:ascii="Times New Roman" w:eastAsia="新細明體" w:hAnsi="Times New Roman" w:cs="Times New Roman" w:hint="eastAsia"/>
            <w:kern w:val="0"/>
            <w:szCs w:val="24"/>
          </w:rPr>
          <w:t xml:space="preserve"> \ref{</w:t>
        </w:r>
      </w:ins>
      <w:ins w:id="111" w:author="penlin" w:date="2014-08-14T14:17:00Z">
        <w:r>
          <w:rPr>
            <w:rFonts w:ascii="Times New Roman" w:eastAsia="新細明體" w:hAnsi="Times New Roman" w:cs="Times New Roman" w:hint="eastAsia"/>
            <w:kern w:val="0"/>
            <w:szCs w:val="24"/>
          </w:rPr>
          <w:t>fig:uep_3d_</w:t>
        </w:r>
        <w:r>
          <w:rPr>
            <w:rFonts w:ascii="Times New Roman" w:eastAsia="新細明體" w:hAnsi="Times New Roman" w:cs="Times New Roman"/>
            <w:kern w:val="0"/>
            <w:szCs w:val="24"/>
          </w:rPr>
          <w:t>frame</w:t>
        </w:r>
      </w:ins>
      <w:ins w:id="112" w:author="penlin" w:date="2014-08-14T14:16:00Z">
        <w:r>
          <w:rPr>
            <w:rFonts w:ascii="Times New Roman" w:eastAsia="新細明體" w:hAnsi="Times New Roman" w:cs="Times New Roman" w:hint="eastAsia"/>
            <w:kern w:val="0"/>
            <w:szCs w:val="24"/>
          </w:rPr>
          <w:t>}</w:t>
        </w:r>
      </w:ins>
      <w:ins w:id="113" w:author="penlin" w:date="2014-08-14T14:17:00Z">
        <w:r>
          <w:rPr>
            <w:rFonts w:ascii="Times New Roman" w:eastAsia="新細明體" w:hAnsi="Times New Roman" w:cs="Times New Roman" w:hint="eastAsia"/>
            <w:kern w:val="0"/>
            <w:szCs w:val="24"/>
          </w:rPr>
          <w:t xml:space="preserve">, it is observed that </w:t>
        </w:r>
      </w:ins>
      <w:ins w:id="114" w:author="penlin" w:date="2014-08-14T14:19:00Z">
        <w:r>
          <w:rPr>
            <w:rFonts w:ascii="Times New Roman" w:eastAsia="新細明體" w:hAnsi="Times New Roman" w:cs="Times New Roman" w:hint="eastAsia"/>
            <w:kern w:val="0"/>
            <w:szCs w:val="24"/>
          </w:rPr>
          <w:t xml:space="preserve">performance of </w:t>
        </w:r>
      </w:ins>
      <w:ins w:id="115" w:author="penlin" w:date="2014-08-14T14:17:00Z">
        <w:r>
          <w:rPr>
            <w:rFonts w:ascii="Times New Roman" w:eastAsia="新細明體" w:hAnsi="Times New Roman" w:cs="Times New Roman" w:hint="eastAsia"/>
            <w:kern w:val="0"/>
            <w:szCs w:val="24"/>
          </w:rPr>
          <w:t xml:space="preserve">the proposed UEP scheme using </w:t>
        </w:r>
        <w:r>
          <w:rPr>
            <w:rFonts w:ascii="Times New Roman" w:eastAsia="新細明體" w:hAnsi="Times New Roman" w:cs="Times New Roman"/>
            <w:kern w:val="0"/>
            <w:szCs w:val="24"/>
          </w:rPr>
          <w:t>“</w:t>
        </w:r>
        <w:r>
          <w:rPr>
            <w:rFonts w:ascii="Times New Roman" w:eastAsia="新細明體" w:hAnsi="Times New Roman" w:cs="Times New Roman" w:hint="eastAsia"/>
            <w:kern w:val="0"/>
            <w:szCs w:val="24"/>
          </w:rPr>
          <w:t>Foreman</w:t>
        </w:r>
        <w:r>
          <w:rPr>
            <w:rFonts w:ascii="Times New Roman" w:eastAsia="新細明體" w:hAnsi="Times New Roman" w:cs="Times New Roman"/>
            <w:kern w:val="0"/>
            <w:szCs w:val="24"/>
          </w:rPr>
          <w:t>”</w:t>
        </w:r>
        <w:r>
          <w:rPr>
            <w:rFonts w:ascii="Times New Roman" w:eastAsia="新細明體" w:hAnsi="Times New Roman" w:cs="Times New Roman" w:hint="eastAsia"/>
            <w:kern w:val="0"/>
            <w:szCs w:val="24"/>
          </w:rPr>
          <w:t xml:space="preserve"> </w:t>
        </w:r>
      </w:ins>
      <w:ins w:id="116" w:author="penlin" w:date="2014-08-14T14:19:00Z">
        <w:r>
          <w:rPr>
            <w:rFonts w:ascii="Times New Roman" w:eastAsia="新細明體" w:hAnsi="Times New Roman" w:cs="Times New Roman" w:hint="eastAsia"/>
            <w:kern w:val="0"/>
            <w:szCs w:val="24"/>
          </w:rPr>
          <w:t>and</w:t>
        </w:r>
      </w:ins>
      <w:ins w:id="117" w:author="penlin" w:date="2014-08-14T14:17:00Z">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w:t>
        </w:r>
        <w:r>
          <w:rPr>
            <w:rFonts w:ascii="Times New Roman" w:eastAsia="新細明體" w:hAnsi="Times New Roman" w:cs="Times New Roman" w:hint="eastAsia"/>
            <w:kern w:val="0"/>
            <w:szCs w:val="24"/>
          </w:rPr>
          <w:t>Stefan</w:t>
        </w:r>
        <w:r>
          <w:rPr>
            <w:rFonts w:ascii="Times New Roman" w:eastAsia="新細明體" w:hAnsi="Times New Roman" w:cs="Times New Roman"/>
            <w:kern w:val="0"/>
            <w:szCs w:val="24"/>
          </w:rPr>
          <w:t>”</w:t>
        </w:r>
        <w:r>
          <w:rPr>
            <w:rFonts w:ascii="Times New Roman" w:eastAsia="新細明體" w:hAnsi="Times New Roman" w:cs="Times New Roman" w:hint="eastAsia"/>
            <w:kern w:val="0"/>
            <w:szCs w:val="24"/>
          </w:rPr>
          <w:t xml:space="preserve"> sequences </w:t>
        </w:r>
      </w:ins>
      <w:ins w:id="118" w:author="penlin" w:date="2014-08-14T14:19:00Z">
        <w:r>
          <w:rPr>
            <w:rFonts w:ascii="Times New Roman" w:eastAsia="新細明體" w:hAnsi="Times New Roman" w:cs="Times New Roman" w:hint="eastAsia"/>
            <w:kern w:val="0"/>
            <w:szCs w:val="24"/>
          </w:rPr>
          <w:t>clearly surpasses th</w:t>
        </w:r>
      </w:ins>
      <w:ins w:id="119" w:author="penlin" w:date="2014-08-14T14:20:00Z">
        <w:r>
          <w:rPr>
            <w:rFonts w:ascii="Times New Roman" w:eastAsia="新細明體" w:hAnsi="Times New Roman" w:cs="Times New Roman" w:hint="eastAsia"/>
            <w:kern w:val="0"/>
            <w:szCs w:val="24"/>
          </w:rPr>
          <w:t xml:space="preserve">at of EEP scheme. </w:t>
        </w:r>
      </w:ins>
      <w:ins w:id="120" w:author="penlin" w:date="2014-08-14T14:21:00Z">
        <w:r>
          <w:rPr>
            <w:rFonts w:ascii="Times New Roman" w:eastAsia="新細明體" w:hAnsi="Times New Roman" w:cs="Times New Roman" w:hint="eastAsia"/>
            <w:kern w:val="0"/>
            <w:szCs w:val="24"/>
          </w:rPr>
          <w:t xml:space="preserve">The proposed UEP scheme can improve the decoded quality </w:t>
        </w:r>
      </w:ins>
      <w:ins w:id="121" w:author="penlin" w:date="2014-08-14T14:20:00Z">
        <w:r>
          <w:rPr>
            <w:rFonts w:ascii="Times New Roman" w:eastAsia="新細明體" w:hAnsi="Times New Roman" w:cs="Times New Roman" w:hint="eastAsia"/>
            <w:kern w:val="0"/>
            <w:szCs w:val="24"/>
          </w:rPr>
          <w:t xml:space="preserve">no matter in </w:t>
        </w:r>
      </w:ins>
      <w:ins w:id="122" w:author="penlin" w:date="2014-08-14T14:21:00Z">
        <w:r>
          <w:rPr>
            <w:rFonts w:ascii="Times New Roman" w:eastAsia="新細明體" w:hAnsi="Times New Roman" w:cs="Times New Roman" w:hint="eastAsia"/>
            <w:kern w:val="0"/>
            <w:szCs w:val="24"/>
          </w:rPr>
          <w:t>any</w:t>
        </w:r>
      </w:ins>
      <w:ins w:id="123" w:author="penlin" w:date="2014-08-14T14:20:00Z">
        <w:r>
          <w:rPr>
            <w:rFonts w:ascii="Times New Roman" w:eastAsia="新細明體" w:hAnsi="Times New Roman" w:cs="Times New Roman" w:hint="eastAsia"/>
            <w:kern w:val="0"/>
            <w:szCs w:val="24"/>
          </w:rPr>
          <w:t xml:space="preserve"> channel</w:t>
        </w:r>
      </w:ins>
      <w:ins w:id="124" w:author="penlin" w:date="2014-08-14T14:22:00Z">
        <w:r>
          <w:rPr>
            <w:rFonts w:ascii="Times New Roman" w:eastAsia="新細明體" w:hAnsi="Times New Roman" w:cs="Times New Roman" w:hint="eastAsia"/>
            <w:kern w:val="0"/>
            <w:szCs w:val="24"/>
          </w:rPr>
          <w:t xml:space="preserve"> condition when using these two footages</w:t>
        </w:r>
      </w:ins>
      <w:ins w:id="125" w:author="penlin" w:date="2014-08-14T14:21:00Z">
        <w:r>
          <w:rPr>
            <w:rFonts w:ascii="Times New Roman" w:eastAsia="新細明體" w:hAnsi="Times New Roman" w:cs="Times New Roman" w:hint="eastAsia"/>
            <w:kern w:val="0"/>
            <w:szCs w:val="24"/>
          </w:rPr>
          <w:t>.</w:t>
        </w:r>
      </w:ins>
      <w:ins w:id="126" w:author="penlin" w:date="2014-08-14T14:22:00Z">
        <w:r>
          <w:rPr>
            <w:rFonts w:ascii="Times New Roman" w:eastAsia="新細明體" w:hAnsi="Times New Roman" w:cs="Times New Roman" w:hint="eastAsia"/>
            <w:kern w:val="0"/>
            <w:szCs w:val="24"/>
          </w:rPr>
          <w:t xml:space="preserve"> Besides, the effects indicated in </w:t>
        </w:r>
      </w:ins>
      <w:ins w:id="127" w:author="penlin" w:date="2014-08-14T14:23:00Z">
        <w:r>
          <w:rPr>
            <w:rFonts w:ascii="Times New Roman" w:eastAsia="新細明體" w:hAnsi="Times New Roman" w:cs="Times New Roman" w:hint="eastAsia"/>
            <w:kern w:val="0"/>
            <w:szCs w:val="24"/>
          </w:rPr>
          <w:t xml:space="preserve">the first part, </w:t>
        </w:r>
      </w:ins>
      <w:ins w:id="128" w:author="penlin" w:date="2014-08-14T14:24:00Z">
        <w:r>
          <w:rPr>
            <w:rFonts w:ascii="Times New Roman" w:eastAsia="新細明體" w:hAnsi="Times New Roman" w:cs="Times New Roman"/>
            <w:kern w:val="0"/>
            <w:szCs w:val="24"/>
          </w:rPr>
          <w:t>maintaining</w:t>
        </w:r>
      </w:ins>
      <w:ins w:id="129" w:author="penlin" w:date="2014-08-14T14:23:00Z">
        <w:r>
          <w:rPr>
            <w:rFonts w:ascii="Times New Roman" w:eastAsia="新細明體" w:hAnsi="Times New Roman" w:cs="Times New Roman" w:hint="eastAsia"/>
            <w:kern w:val="0"/>
            <w:szCs w:val="24"/>
          </w:rPr>
          <w:t xml:space="preserve"> </w:t>
        </w:r>
      </w:ins>
      <w:ins w:id="130" w:author="penlin" w:date="2014-08-14T14:24:00Z">
        <w:r>
          <w:rPr>
            <w:rFonts w:ascii="Times New Roman" w:eastAsia="新細明體" w:hAnsi="Times New Roman" w:cs="Times New Roman" w:hint="eastAsia"/>
            <w:kern w:val="0"/>
            <w:szCs w:val="24"/>
          </w:rPr>
          <w:t xml:space="preserve">a video quality and reducing the impact of the quality drop, can also </w:t>
        </w:r>
      </w:ins>
      <w:ins w:id="131" w:author="penlin" w:date="2014-08-14T14:26:00Z">
        <w:r>
          <w:rPr>
            <w:rFonts w:ascii="Times New Roman" w:eastAsia="新細明體" w:hAnsi="Times New Roman" w:cs="Times New Roman" w:hint="eastAsia"/>
            <w:kern w:val="0"/>
            <w:szCs w:val="24"/>
          </w:rPr>
          <w:t>be detected from the figures in Fig.\</w:t>
        </w:r>
      </w:ins>
      <w:ins w:id="132" w:author="penlin" w:date="2014-08-14T14:27:00Z">
        <w:r>
          <w:rPr>
            <w:rFonts w:ascii="Times New Roman" w:eastAsia="新細明體" w:hAnsi="Times New Roman" w:cs="Times New Roman" w:hint="eastAsia"/>
            <w:kern w:val="0"/>
            <w:szCs w:val="24"/>
          </w:rPr>
          <w:t>ref{</w:t>
        </w:r>
        <w:r w:rsidR="00376834">
          <w:rPr>
            <w:rFonts w:ascii="Times New Roman" w:eastAsia="新細明體" w:hAnsi="Times New Roman" w:cs="Times New Roman" w:hint="eastAsia"/>
            <w:kern w:val="0"/>
            <w:szCs w:val="24"/>
          </w:rPr>
          <w:t>fig:uep_3d_foreman_frame</w:t>
        </w:r>
        <w:r>
          <w:rPr>
            <w:rFonts w:ascii="Times New Roman" w:eastAsia="新細明體" w:hAnsi="Times New Roman" w:cs="Times New Roman" w:hint="eastAsia"/>
            <w:kern w:val="0"/>
            <w:szCs w:val="24"/>
          </w:rPr>
          <w:t>}</w:t>
        </w:r>
        <w:r w:rsidR="00376834">
          <w:rPr>
            <w:rFonts w:ascii="Times New Roman" w:eastAsia="新細明體" w:hAnsi="Times New Roman" w:cs="Times New Roman" w:hint="eastAsia"/>
            <w:kern w:val="0"/>
            <w:szCs w:val="24"/>
          </w:rPr>
          <w:t xml:space="preserve"> and Fig. \</w:t>
        </w:r>
        <w:proofErr w:type="gramStart"/>
        <w:r w:rsidR="00376834">
          <w:rPr>
            <w:rFonts w:ascii="Times New Roman" w:eastAsia="新細明體" w:hAnsi="Times New Roman" w:cs="Times New Roman" w:hint="eastAsia"/>
            <w:kern w:val="0"/>
            <w:szCs w:val="24"/>
          </w:rPr>
          <w:t>ref{</w:t>
        </w:r>
        <w:proofErr w:type="gramEnd"/>
        <w:r w:rsidR="00376834">
          <w:rPr>
            <w:rFonts w:ascii="Times New Roman" w:eastAsia="新細明體" w:hAnsi="Times New Roman" w:cs="Times New Roman" w:hint="eastAsia"/>
            <w:kern w:val="0"/>
            <w:szCs w:val="24"/>
          </w:rPr>
          <w:t xml:space="preserve">fig:uep_3d_stefan_frame}. </w:t>
        </w:r>
      </w:ins>
      <w:ins w:id="133" w:author="penlin" w:date="2014-08-14T14:28:00Z">
        <w:r w:rsidR="00376834">
          <w:rPr>
            <w:rFonts w:ascii="Times New Roman" w:eastAsia="新細明體" w:hAnsi="Times New Roman" w:cs="Times New Roman" w:hint="eastAsia"/>
            <w:kern w:val="0"/>
            <w:szCs w:val="24"/>
          </w:rPr>
          <w:t xml:space="preserve">As for Fig. </w:t>
        </w:r>
      </w:ins>
      <w:ins w:id="134" w:author="penlin" w:date="2014-08-14T14:29:00Z">
        <w:r w:rsidR="00376834">
          <w:rPr>
            <w:rFonts w:ascii="Times New Roman" w:eastAsia="新細明體" w:hAnsi="Times New Roman" w:cs="Times New Roman" w:hint="eastAsia"/>
            <w:kern w:val="0"/>
            <w:szCs w:val="24"/>
          </w:rPr>
          <w:t>\ref{fig:uep_3d_hall_frame} and F</w:t>
        </w:r>
        <w:r w:rsidR="00376834">
          <w:rPr>
            <w:rFonts w:ascii="Times New Roman" w:eastAsia="新細明體" w:hAnsi="Times New Roman" w:cs="Times New Roman"/>
            <w:kern w:val="0"/>
            <w:szCs w:val="24"/>
          </w:rPr>
          <w:t>i</w:t>
        </w:r>
        <w:r w:rsidR="00376834">
          <w:rPr>
            <w:rFonts w:ascii="Times New Roman" w:eastAsia="新細明體" w:hAnsi="Times New Roman" w:cs="Times New Roman" w:hint="eastAsia"/>
            <w:kern w:val="0"/>
            <w:szCs w:val="24"/>
          </w:rPr>
          <w:t>g. \ref{fig:uep</w:t>
        </w:r>
        <w:r w:rsidR="00376834">
          <w:rPr>
            <w:rFonts w:ascii="Times New Roman" w:eastAsia="新細明體" w:hAnsi="Times New Roman" w:cs="Times New Roman"/>
            <w:kern w:val="0"/>
            <w:szCs w:val="24"/>
          </w:rPr>
          <w:t>_3d_akiyo_frame</w:t>
        </w:r>
        <w:r w:rsidR="00376834">
          <w:rPr>
            <w:rFonts w:ascii="Times New Roman" w:eastAsia="新細明體" w:hAnsi="Times New Roman" w:cs="Times New Roman" w:hint="eastAsia"/>
            <w:kern w:val="0"/>
            <w:szCs w:val="24"/>
          </w:rPr>
          <w:t>}, a</w:t>
        </w:r>
      </w:ins>
      <w:ins w:id="135" w:author="penlin" w:date="2014-08-14T14:27:00Z">
        <w:r w:rsidR="00376834">
          <w:rPr>
            <w:rFonts w:ascii="Times New Roman" w:eastAsia="新細明體" w:hAnsi="Times New Roman" w:cs="Times New Roman" w:hint="eastAsia"/>
            <w:kern w:val="0"/>
            <w:szCs w:val="24"/>
          </w:rPr>
          <w:t xml:space="preserve">lthough the </w:t>
        </w:r>
      </w:ins>
      <w:ins w:id="136" w:author="penlin" w:date="2014-08-14T14:28:00Z">
        <w:r w:rsidR="00376834">
          <w:rPr>
            <w:rFonts w:ascii="Times New Roman" w:eastAsia="新細明體" w:hAnsi="Times New Roman" w:cs="Times New Roman" w:hint="eastAsia"/>
            <w:kern w:val="0"/>
            <w:szCs w:val="24"/>
          </w:rPr>
          <w:t xml:space="preserve">decoded </w:t>
        </w:r>
      </w:ins>
      <w:ins w:id="137" w:author="penlin" w:date="2014-08-14T14:27:00Z">
        <w:r w:rsidR="00376834">
          <w:rPr>
            <w:rFonts w:ascii="Times New Roman" w:eastAsia="新細明體" w:hAnsi="Times New Roman" w:cs="Times New Roman" w:hint="eastAsia"/>
            <w:kern w:val="0"/>
            <w:szCs w:val="24"/>
          </w:rPr>
          <w:t xml:space="preserve">quality gain </w:t>
        </w:r>
      </w:ins>
      <w:ins w:id="138" w:author="penlin" w:date="2014-08-14T14:28:00Z">
        <w:r w:rsidR="00376834">
          <w:rPr>
            <w:rFonts w:ascii="Times New Roman" w:eastAsia="新細明體" w:hAnsi="Times New Roman" w:cs="Times New Roman" w:hint="eastAsia"/>
            <w:kern w:val="0"/>
            <w:szCs w:val="24"/>
          </w:rPr>
          <w:t xml:space="preserve">when using </w:t>
        </w:r>
      </w:ins>
      <w:ins w:id="139" w:author="penlin" w:date="2014-08-14T14:29:00Z">
        <w:r w:rsidR="00376834">
          <w:rPr>
            <w:rFonts w:ascii="Times New Roman" w:eastAsia="新細明體" w:hAnsi="Times New Roman" w:cs="Times New Roman"/>
            <w:kern w:val="0"/>
            <w:szCs w:val="24"/>
          </w:rPr>
          <w:t>“</w:t>
        </w:r>
        <w:r w:rsidR="00376834">
          <w:rPr>
            <w:rFonts w:ascii="Times New Roman" w:eastAsia="新細明體" w:hAnsi="Times New Roman" w:cs="Times New Roman" w:hint="eastAsia"/>
            <w:kern w:val="0"/>
            <w:szCs w:val="24"/>
          </w:rPr>
          <w:t>Hall</w:t>
        </w:r>
        <w:r w:rsidR="00376834">
          <w:rPr>
            <w:rFonts w:ascii="Times New Roman" w:eastAsia="新細明體" w:hAnsi="Times New Roman" w:cs="Times New Roman"/>
            <w:kern w:val="0"/>
            <w:szCs w:val="24"/>
          </w:rPr>
          <w:t>”</w:t>
        </w:r>
        <w:r w:rsidR="00376834">
          <w:rPr>
            <w:rFonts w:ascii="Times New Roman" w:eastAsia="新細明體" w:hAnsi="Times New Roman" w:cs="Times New Roman" w:hint="eastAsia"/>
            <w:kern w:val="0"/>
            <w:szCs w:val="24"/>
          </w:rPr>
          <w:t xml:space="preserve"> and </w:t>
        </w:r>
        <w:r w:rsidR="00376834">
          <w:rPr>
            <w:rFonts w:ascii="Times New Roman" w:eastAsia="新細明體" w:hAnsi="Times New Roman" w:cs="Times New Roman"/>
            <w:kern w:val="0"/>
            <w:szCs w:val="24"/>
          </w:rPr>
          <w:t>“</w:t>
        </w:r>
        <w:r w:rsidR="00376834">
          <w:rPr>
            <w:rFonts w:ascii="Times New Roman" w:eastAsia="新細明體" w:hAnsi="Times New Roman" w:cs="Times New Roman" w:hint="eastAsia"/>
            <w:kern w:val="0"/>
            <w:szCs w:val="24"/>
          </w:rPr>
          <w:t>Akiyo</w:t>
        </w:r>
        <w:r w:rsidR="00376834">
          <w:rPr>
            <w:rFonts w:ascii="Times New Roman" w:eastAsia="新細明體" w:hAnsi="Times New Roman" w:cs="Times New Roman"/>
            <w:kern w:val="0"/>
            <w:szCs w:val="24"/>
          </w:rPr>
          <w:t>”</w:t>
        </w:r>
        <w:r w:rsidR="00376834">
          <w:rPr>
            <w:rFonts w:ascii="Times New Roman" w:eastAsia="新細明體" w:hAnsi="Times New Roman" w:cs="Times New Roman" w:hint="eastAsia"/>
            <w:kern w:val="0"/>
            <w:szCs w:val="24"/>
          </w:rPr>
          <w:t xml:space="preserve"> sequences is not obvious, </w:t>
        </w:r>
      </w:ins>
      <w:ins w:id="140" w:author="penlin" w:date="2014-08-14T14:30:00Z">
        <w:r w:rsidR="00376834">
          <w:rPr>
            <w:rFonts w:ascii="Times New Roman" w:eastAsia="新細明體" w:hAnsi="Times New Roman" w:cs="Times New Roman" w:hint="eastAsia"/>
            <w:kern w:val="0"/>
            <w:szCs w:val="24"/>
          </w:rPr>
          <w:t>the proposed UEP scheme still provides the system the ability to mitigate the quality varying</w:t>
        </w:r>
      </w:ins>
      <w:ins w:id="141" w:author="penlin" w:date="2014-08-14T14:31:00Z">
        <w:r w:rsidR="00376834">
          <w:rPr>
            <w:rFonts w:ascii="Times New Roman" w:eastAsia="新細明體" w:hAnsi="Times New Roman" w:cs="Times New Roman" w:hint="eastAsia"/>
            <w:kern w:val="0"/>
            <w:szCs w:val="24"/>
          </w:rPr>
          <w:t>. Furthermore, the overall average PSNR of the proposed UEP scheme is also higher than that of EEP scheme as shown in Fig.</w:t>
        </w:r>
      </w:ins>
      <w:ins w:id="142" w:author="penlin" w:date="2014-08-14T14:32:00Z">
        <w:r w:rsidR="00376834">
          <w:rPr>
            <w:rFonts w:ascii="Times New Roman" w:eastAsia="新細明體" w:hAnsi="Times New Roman" w:cs="Times New Roman" w:hint="eastAsia"/>
            <w:kern w:val="0"/>
            <w:szCs w:val="24"/>
          </w:rPr>
          <w:t xml:space="preserve"> \</w:t>
        </w:r>
        <w:proofErr w:type="gramStart"/>
        <w:r w:rsidR="00376834">
          <w:rPr>
            <w:rFonts w:ascii="Times New Roman" w:eastAsia="新細明體" w:hAnsi="Times New Roman" w:cs="Times New Roman" w:hint="eastAsia"/>
            <w:kern w:val="0"/>
            <w:szCs w:val="24"/>
          </w:rPr>
          <w:t>ref{</w:t>
        </w:r>
      </w:ins>
      <w:proofErr w:type="gramEnd"/>
      <w:ins w:id="143" w:author="penlin" w:date="2014-08-14T14:33:00Z">
        <w:r w:rsidR="00376834">
          <w:rPr>
            <w:rFonts w:ascii="Times New Roman" w:eastAsia="新細明體" w:hAnsi="Times New Roman" w:cs="Times New Roman" w:hint="eastAsia"/>
            <w:kern w:val="0"/>
            <w:szCs w:val="24"/>
          </w:rPr>
          <w:t>fig:uep_3d</w:t>
        </w:r>
      </w:ins>
      <w:ins w:id="144" w:author="penlin" w:date="2014-08-14T14:32:00Z">
        <w:r w:rsidR="00376834">
          <w:rPr>
            <w:rFonts w:ascii="Times New Roman" w:eastAsia="新細明體" w:hAnsi="Times New Roman" w:cs="Times New Roman" w:hint="eastAsia"/>
            <w:kern w:val="0"/>
            <w:szCs w:val="24"/>
          </w:rPr>
          <w:t>}</w:t>
        </w:r>
      </w:ins>
      <w:ins w:id="145" w:author="penlin" w:date="2014-08-14T14:33:00Z">
        <w:r w:rsidR="00376834">
          <w:rPr>
            <w:rFonts w:ascii="Times New Roman" w:eastAsia="新細明體" w:hAnsi="Times New Roman" w:cs="Times New Roman" w:hint="eastAsia"/>
            <w:kern w:val="0"/>
            <w:szCs w:val="24"/>
          </w:rPr>
          <w:t>.</w:t>
        </w:r>
      </w:ins>
    </w:p>
    <w:p w:rsidR="00483804" w:rsidRPr="00376834" w:rsidRDefault="00483804" w:rsidP="00483804">
      <w:pPr>
        <w:rPr>
          <w:rFonts w:ascii="Times New Roman" w:eastAsia="新細明體" w:hAnsi="Times New Roman" w:cs="Times New Roman"/>
          <w:kern w:val="0"/>
          <w:szCs w:val="24"/>
        </w:rPr>
      </w:pPr>
    </w:p>
    <w:p w:rsidR="00283EDD" w:rsidRPr="00221675" w:rsidRDefault="00283EDD" w:rsidP="00283EDD">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\begin{figure}[!</w:t>
      </w:r>
      <w:proofErr w:type="spellStart"/>
      <w:r w:rsidRPr="00221675">
        <w:rPr>
          <w:rFonts w:ascii="Times New Roman" w:eastAsia="新細明體" w:hAnsi="Times New Roman" w:cs="Times New Roman"/>
          <w:color w:val="FF0000"/>
          <w:kern w:val="0"/>
          <w:szCs w:val="24"/>
        </w:rPr>
        <w:t>htb</w:t>
      </w:r>
      <w:proofErr w:type="spellEnd"/>
      <w:r w:rsidRPr="00221675">
        <w:rPr>
          <w:rFonts w:ascii="Times New Roman" w:eastAsia="新細明體" w:hAnsi="Times New Roman" w:cs="Times New Roman"/>
          <w:color w:val="FF0000"/>
          <w:kern w:val="0"/>
          <w:szCs w:val="24"/>
        </w:rPr>
        <w:t>]</w:t>
      </w:r>
    </w:p>
    <w:p w:rsidR="00283EDD" w:rsidRDefault="00283EDD" w:rsidP="00283EDD">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\centering</w:t>
      </w:r>
    </w:p>
    <w:p w:rsidR="00283EDD" w:rsidRPr="00221675"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lastRenderedPageBreak/>
        <w:t>\begin{subfigure}[using "</w:t>
      </w:r>
      <w:proofErr w:type="spellStart"/>
      <w:r>
        <w:rPr>
          <w:rFonts w:ascii="Times New Roman" w:eastAsia="新細明體" w:hAnsi="Times New Roman" w:cs="Times New Roman" w:hint="eastAsia"/>
          <w:color w:val="FF0000"/>
          <w:kern w:val="0"/>
          <w:szCs w:val="24"/>
        </w:rPr>
        <w:t>Foremane</w:t>
      </w:r>
      <w:proofErr w:type="spellEnd"/>
      <w:r>
        <w:rPr>
          <w:rFonts w:ascii="Times New Roman" w:eastAsia="新細明體" w:hAnsi="Times New Roman" w:cs="Times New Roman" w:hint="eastAsia"/>
          <w:color w:val="FF0000"/>
          <w:kern w:val="0"/>
          <w:szCs w:val="24"/>
        </w:rPr>
        <w:t>" sequence</w:t>
      </w:r>
      <w:proofErr w:type="gramStart"/>
      <w:r>
        <w:rPr>
          <w:rFonts w:ascii="Times New Roman" w:eastAsia="新細明體" w:hAnsi="Times New Roman" w:cs="Times New Roman" w:hint="eastAsia"/>
          <w:color w:val="FF0000"/>
          <w:kern w:val="0"/>
          <w:szCs w:val="24"/>
        </w:rPr>
        <w:t>]{</w:t>
      </w:r>
      <w:proofErr w:type="gramEnd"/>
    </w:p>
    <w:p w:rsidR="00283EDD"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\textwidth]{fig/</w:t>
      </w:r>
      <w:r>
        <w:rPr>
          <w:rFonts w:ascii="Times New Roman" w:eastAsia="新細明體" w:hAnsi="Times New Roman" w:cs="Times New Roman"/>
          <w:color w:val="FF0000"/>
          <w:kern w:val="0"/>
          <w:szCs w:val="24"/>
        </w:rPr>
        <w:t>foreman_</w:t>
      </w:r>
      <w:r>
        <w:rPr>
          <w:rFonts w:ascii="Times New Roman" w:eastAsia="新細明體" w:hAnsi="Times New Roman" w:cs="Times New Roman" w:hint="eastAsia"/>
          <w:color w:val="FF0000"/>
          <w:kern w:val="0"/>
          <w:szCs w:val="24"/>
        </w:rPr>
        <w:t>3d</w:t>
      </w:r>
      <w:r>
        <w:rPr>
          <w:rFonts w:ascii="Times New Roman" w:eastAsia="新細明體" w:hAnsi="Times New Roman" w:cs="Times New Roman"/>
          <w:color w:val="FF0000"/>
          <w:kern w:val="0"/>
          <w:szCs w:val="24"/>
        </w:rPr>
        <w:t>_comp_avg.pdf}</w:t>
      </w:r>
    </w:p>
    <w:p w:rsidR="00283EDD"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\label{fig:uep_3d_foreman}}</w:t>
      </w:r>
    </w:p>
    <w:p w:rsidR="00283EDD"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83EDD"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\quad</w:t>
      </w:r>
    </w:p>
    <w:p w:rsidR="00283EDD" w:rsidRDefault="00283EDD" w:rsidP="00283EDD">
      <w:pPr>
        <w:widowControl/>
        <w:rPr>
          <w:rFonts w:ascii="Times New Roman" w:eastAsia="新細明體" w:hAnsi="Times New Roman" w:cs="Times New Roman" w:hint="eastAsia"/>
          <w:color w:val="FF0000"/>
          <w:kern w:val="0"/>
          <w:szCs w:val="24"/>
        </w:rPr>
      </w:pPr>
      <w:r>
        <w:rPr>
          <w:rFonts w:ascii="Times New Roman" w:eastAsia="新細明體" w:hAnsi="Times New Roman" w:cs="Times New Roman" w:hint="eastAsia"/>
          <w:color w:val="FF0000"/>
          <w:kern w:val="0"/>
          <w:szCs w:val="24"/>
        </w:rPr>
        <w:t>%=====================</w:t>
      </w:r>
    </w:p>
    <w:p w:rsidR="001C4ED6" w:rsidRPr="00221675" w:rsidRDefault="001C4ED6"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"Stefan" sequence</w:t>
      </w:r>
      <w:proofErr w:type="gramStart"/>
      <w:r>
        <w:rPr>
          <w:rFonts w:ascii="Times New Roman" w:eastAsia="新細明體" w:hAnsi="Times New Roman" w:cs="Times New Roman" w:hint="eastAsia"/>
          <w:color w:val="FF0000"/>
          <w:kern w:val="0"/>
          <w:szCs w:val="24"/>
        </w:rPr>
        <w:t>]{</w:t>
      </w:r>
      <w:proofErr w:type="gramEnd"/>
    </w:p>
    <w:p w:rsidR="001C4ED6" w:rsidRPr="00221675" w:rsidRDefault="001C4ED6"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w:t>
      </w:r>
      <w:r>
        <w:rPr>
          <w:rFonts w:ascii="Times New Roman" w:eastAsia="新細明體" w:hAnsi="Times New Roman" w:cs="Times New Roman"/>
          <w:color w:val="FF0000"/>
          <w:kern w:val="0"/>
          <w:szCs w:val="24"/>
        </w:rPr>
        <w:t>g/</w:t>
      </w:r>
      <w:r>
        <w:rPr>
          <w:rFonts w:ascii="Times New Roman" w:eastAsia="新細明體" w:hAnsi="Times New Roman" w:cs="Times New Roman" w:hint="eastAsia"/>
          <w:color w:val="FF0000"/>
          <w:kern w:val="0"/>
          <w:szCs w:val="24"/>
        </w:rPr>
        <w:t>stefan</w:t>
      </w:r>
      <w:r>
        <w:rPr>
          <w:rFonts w:ascii="Times New Roman" w:eastAsia="新細明體" w:hAnsi="Times New Roman" w:cs="Times New Roman"/>
          <w:color w:val="FF0000"/>
          <w:kern w:val="0"/>
          <w:szCs w:val="24"/>
        </w:rPr>
        <w:t>_</w:t>
      </w:r>
      <w:r>
        <w:rPr>
          <w:rFonts w:ascii="Times New Roman" w:eastAsia="新細明體" w:hAnsi="Times New Roman" w:cs="Times New Roman" w:hint="eastAsia"/>
          <w:color w:val="FF0000"/>
          <w:kern w:val="0"/>
          <w:szCs w:val="24"/>
        </w:rPr>
        <w:t>3d</w:t>
      </w:r>
      <w:r>
        <w:rPr>
          <w:rFonts w:ascii="Times New Roman" w:eastAsia="新細明體" w:hAnsi="Times New Roman" w:cs="Times New Roman"/>
          <w:color w:val="FF0000"/>
          <w:kern w:val="0"/>
          <w:szCs w:val="24"/>
        </w:rPr>
        <w:t>_comp_avg.pdf}</w:t>
      </w:r>
    </w:p>
    <w:p w:rsidR="001C4ED6" w:rsidRDefault="001C4ED6"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\label{fig:uep_3d_stefan}}</w:t>
      </w:r>
    </w:p>
    <w:p w:rsidR="001C4ED6" w:rsidRDefault="001C4ED6"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83EDD"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1C4ED6" w:rsidRPr="00221675" w:rsidRDefault="00283EDD"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1C4ED6" w:rsidRPr="00221675" w:rsidRDefault="001C4ED6"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"Hall" sequence</w:t>
      </w:r>
      <w:proofErr w:type="gramStart"/>
      <w:r>
        <w:rPr>
          <w:rFonts w:ascii="Times New Roman" w:eastAsia="新細明體" w:hAnsi="Times New Roman" w:cs="Times New Roman" w:hint="eastAsia"/>
          <w:color w:val="FF0000"/>
          <w:kern w:val="0"/>
          <w:szCs w:val="24"/>
        </w:rPr>
        <w:t>]{</w:t>
      </w:r>
      <w:proofErr w:type="gramEnd"/>
    </w:p>
    <w:p w:rsidR="001C4ED6" w:rsidRPr="00221675" w:rsidRDefault="001C4ED6"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w:t>
      </w:r>
      <w:proofErr w:type="spellStart"/>
      <w:r>
        <w:rPr>
          <w:rFonts w:ascii="Times New Roman" w:eastAsia="新細明體" w:hAnsi="Times New Roman" w:cs="Times New Roman"/>
          <w:color w:val="FF0000"/>
          <w:kern w:val="0"/>
          <w:szCs w:val="24"/>
        </w:rPr>
        <w:t>includegraphics</w:t>
      </w:r>
      <w:proofErr w:type="spellEnd"/>
      <w:r>
        <w:rPr>
          <w:rFonts w:ascii="Times New Roman" w:eastAsia="新細明體" w:hAnsi="Times New Roman" w:cs="Times New Roman"/>
          <w:color w:val="FF0000"/>
          <w:kern w:val="0"/>
          <w:szCs w:val="24"/>
        </w:rPr>
        <w:t>[width=0.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w:t>
      </w:r>
      <w:proofErr w:type="spellStart"/>
      <w:r w:rsidRPr="00221675">
        <w:rPr>
          <w:rFonts w:ascii="Times New Roman" w:eastAsia="新細明體" w:hAnsi="Times New Roman" w:cs="Times New Roman"/>
          <w:color w:val="FF0000"/>
          <w:kern w:val="0"/>
          <w:szCs w:val="24"/>
        </w:rPr>
        <w:t>textwidth</w:t>
      </w:r>
      <w:proofErr w:type="spellEnd"/>
      <w:r>
        <w:rPr>
          <w:rFonts w:ascii="Times New Roman" w:eastAsia="新細明體" w:hAnsi="Times New Roman" w:cs="Times New Roman"/>
          <w:color w:val="FF0000"/>
          <w:kern w:val="0"/>
          <w:szCs w:val="24"/>
        </w:rPr>
        <w:t>]{fig/hall_</w:t>
      </w:r>
      <w:r>
        <w:rPr>
          <w:rFonts w:ascii="Times New Roman" w:eastAsia="新細明體" w:hAnsi="Times New Roman" w:cs="Times New Roman" w:hint="eastAsia"/>
          <w:color w:val="FF0000"/>
          <w:kern w:val="0"/>
          <w:szCs w:val="24"/>
        </w:rPr>
        <w:t>3d</w:t>
      </w:r>
      <w:r>
        <w:rPr>
          <w:rFonts w:ascii="Times New Roman" w:eastAsia="新細明體" w:hAnsi="Times New Roman" w:cs="Times New Roman"/>
          <w:color w:val="FF0000"/>
          <w:kern w:val="0"/>
          <w:szCs w:val="24"/>
        </w:rPr>
        <w:t>_comp_avg.pdf}</w:t>
      </w:r>
    </w:p>
    <w:p w:rsidR="001C4ED6" w:rsidRDefault="001C4ED6"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\label{fig:uep_3d_hall}}</w:t>
      </w:r>
    </w:p>
    <w:p w:rsidR="001C4ED6" w:rsidRDefault="001C4ED6" w:rsidP="001C4ED6">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1C4ED6" w:rsidRDefault="001C4ED6"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\quad</w:t>
      </w:r>
    </w:p>
    <w:p w:rsidR="00283EDD" w:rsidRPr="00221675"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\begin{subfigure}[using "Akiyo" sequence</w:t>
      </w:r>
      <w:proofErr w:type="gramStart"/>
      <w:r>
        <w:rPr>
          <w:rFonts w:ascii="Times New Roman" w:eastAsia="新細明體" w:hAnsi="Times New Roman" w:cs="Times New Roman" w:hint="eastAsia"/>
          <w:color w:val="FF0000"/>
          <w:kern w:val="0"/>
          <w:szCs w:val="24"/>
        </w:rPr>
        <w:t>]{</w:t>
      </w:r>
      <w:proofErr w:type="gramEnd"/>
    </w:p>
    <w:p w:rsidR="00283EDD" w:rsidRPr="00221675"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r>
      <w:r>
        <w:rPr>
          <w:rFonts w:ascii="Times New Roman" w:eastAsia="新細明體" w:hAnsi="Times New Roman" w:cs="Times New Roman"/>
          <w:color w:val="FF0000"/>
          <w:kern w:val="0"/>
          <w:szCs w:val="24"/>
        </w:rPr>
        <w:t>\includegraphics[width=0.</w:t>
      </w:r>
      <w:r>
        <w:rPr>
          <w:rFonts w:ascii="Times New Roman" w:eastAsia="新細明體" w:hAnsi="Times New Roman" w:cs="Times New Roman" w:hint="eastAsia"/>
          <w:color w:val="FF0000"/>
          <w:kern w:val="0"/>
          <w:szCs w:val="24"/>
        </w:rPr>
        <w:t>45</w:t>
      </w:r>
      <w:r w:rsidRPr="00221675">
        <w:rPr>
          <w:rFonts w:ascii="Times New Roman" w:eastAsia="新細明體" w:hAnsi="Times New Roman" w:cs="Times New Roman"/>
          <w:color w:val="FF0000"/>
          <w:kern w:val="0"/>
          <w:szCs w:val="24"/>
        </w:rPr>
        <w:t>\textwidth]{fi</w:t>
      </w:r>
      <w:r>
        <w:rPr>
          <w:rFonts w:ascii="Times New Roman" w:eastAsia="新細明體" w:hAnsi="Times New Roman" w:cs="Times New Roman"/>
          <w:color w:val="FF0000"/>
          <w:kern w:val="0"/>
          <w:szCs w:val="24"/>
        </w:rPr>
        <w:t>g/akiyo_</w:t>
      </w:r>
      <w:r>
        <w:rPr>
          <w:rFonts w:ascii="Times New Roman" w:eastAsia="新細明體" w:hAnsi="Times New Roman" w:cs="Times New Roman" w:hint="eastAsia"/>
          <w:color w:val="FF0000"/>
          <w:kern w:val="0"/>
          <w:szCs w:val="24"/>
        </w:rPr>
        <w:t>3d</w:t>
      </w:r>
      <w:r>
        <w:rPr>
          <w:rFonts w:ascii="Times New Roman" w:eastAsia="新細明體" w:hAnsi="Times New Roman" w:cs="Times New Roman"/>
          <w:color w:val="FF0000"/>
          <w:kern w:val="0"/>
          <w:szCs w:val="24"/>
        </w:rPr>
        <w:t>_comp_avg.pdf}</w:t>
      </w:r>
    </w:p>
    <w:p w:rsidR="00283EDD"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ab/>
        <w:t>\label{fig:uep_3d_akiyo}}</w:t>
      </w:r>
    </w:p>
    <w:p w:rsidR="00283EDD"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\end{subfigure}</w:t>
      </w:r>
    </w:p>
    <w:p w:rsidR="00283EDD" w:rsidRPr="00221675" w:rsidRDefault="00283EDD" w:rsidP="00283EDD">
      <w:pPr>
        <w:widowControl/>
        <w:rPr>
          <w:rFonts w:ascii="Times New Roman" w:eastAsia="新細明體" w:hAnsi="Times New Roman" w:cs="Times New Roman"/>
          <w:color w:val="FF0000"/>
          <w:kern w:val="0"/>
          <w:szCs w:val="24"/>
        </w:rPr>
      </w:pPr>
      <w:r>
        <w:rPr>
          <w:rFonts w:ascii="Times New Roman" w:eastAsia="新細明體" w:hAnsi="Times New Roman" w:cs="Times New Roman" w:hint="eastAsia"/>
          <w:color w:val="FF0000"/>
          <w:kern w:val="0"/>
          <w:szCs w:val="24"/>
        </w:rPr>
        <w:t>%=====================</w:t>
      </w:r>
    </w:p>
    <w:p w:rsidR="00283EDD" w:rsidRPr="00221675" w:rsidRDefault="00283EDD" w:rsidP="00283EDD">
      <w:pPr>
        <w:widowControl/>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\caption{\label{fig:</w:t>
      </w:r>
      <w:r>
        <w:rPr>
          <w:rFonts w:ascii="Times New Roman" w:eastAsia="新細明體" w:hAnsi="Times New Roman" w:cs="Times New Roman" w:hint="eastAsia"/>
          <w:color w:val="FF0000"/>
          <w:kern w:val="0"/>
          <w:szCs w:val="24"/>
        </w:rPr>
        <w:t>uep_</w:t>
      </w:r>
      <w:r w:rsidR="0035199A">
        <w:rPr>
          <w:rFonts w:ascii="Times New Roman" w:eastAsia="新細明體" w:hAnsi="Times New Roman" w:cs="Times New Roman" w:hint="eastAsia"/>
          <w:color w:val="FF0000"/>
          <w:kern w:val="0"/>
          <w:szCs w:val="24"/>
        </w:rPr>
        <w:t>3d</w:t>
      </w:r>
      <w:r w:rsidRPr="00221675">
        <w:rPr>
          <w:rFonts w:ascii="Times New Roman" w:eastAsia="新細明體" w:hAnsi="Times New Roman" w:cs="Times New Roman"/>
          <w:color w:val="FF0000"/>
          <w:kern w:val="0"/>
          <w:szCs w:val="24"/>
        </w:rPr>
        <w:t xml:space="preserve">}Comparison of the average PSNR versus SNR </w:t>
      </w:r>
      <w:r>
        <w:rPr>
          <w:rFonts w:ascii="Times New Roman" w:eastAsia="新細明體" w:hAnsi="Times New Roman" w:cs="Times New Roman" w:hint="eastAsia"/>
          <w:color w:val="FF0000"/>
          <w:kern w:val="0"/>
          <w:szCs w:val="24"/>
        </w:rPr>
        <w:t>for EEP/UEP with 3D MRF based ISCD</w:t>
      </w:r>
      <w:r w:rsidRPr="00221675">
        <w:rPr>
          <w:rFonts w:ascii="Times New Roman" w:eastAsia="新細明體" w:hAnsi="Times New Roman" w:cs="Times New Roman"/>
          <w:color w:val="FF0000"/>
          <w:kern w:val="0"/>
          <w:szCs w:val="24"/>
        </w:rPr>
        <w:t>.}</w:t>
      </w:r>
    </w:p>
    <w:p w:rsidR="00283EDD" w:rsidRPr="00221675" w:rsidRDefault="00283EDD" w:rsidP="00283EDD">
      <w:pPr>
        <w:rPr>
          <w:rFonts w:ascii="Times New Roman" w:eastAsia="新細明體" w:hAnsi="Times New Roman" w:cs="Times New Roman"/>
          <w:color w:val="FF0000"/>
          <w:kern w:val="0"/>
          <w:szCs w:val="24"/>
        </w:rPr>
      </w:pPr>
      <w:r w:rsidRPr="00221675">
        <w:rPr>
          <w:rFonts w:ascii="Times New Roman" w:eastAsia="新細明體" w:hAnsi="Times New Roman" w:cs="Times New Roman"/>
          <w:color w:val="FF0000"/>
          <w:kern w:val="0"/>
          <w:szCs w:val="24"/>
        </w:rPr>
        <w:t>\end{figure}</w:t>
      </w:r>
    </w:p>
    <w:p w:rsidR="00483804" w:rsidRDefault="00483804" w:rsidP="00483804">
      <w:pPr>
        <w:rPr>
          <w:ins w:id="146" w:author="penlin" w:date="2014-08-14T14:33:00Z"/>
          <w:rFonts w:ascii="Times New Roman" w:eastAsia="新細明體" w:hAnsi="Times New Roman" w:cs="Times New Roman" w:hint="eastAsia"/>
          <w:kern w:val="0"/>
          <w:szCs w:val="24"/>
        </w:rPr>
      </w:pPr>
    </w:p>
    <w:p w:rsidR="00376834" w:rsidRDefault="00DD0674" w:rsidP="00483804">
      <w:pPr>
        <w:rPr>
          <w:ins w:id="147" w:author="penlin" w:date="2014-08-14T14:33:00Z"/>
          <w:rFonts w:ascii="Times New Roman" w:eastAsia="新細明體" w:hAnsi="Times New Roman" w:cs="Times New Roman" w:hint="eastAsia"/>
          <w:kern w:val="0"/>
          <w:szCs w:val="24"/>
        </w:rPr>
      </w:pPr>
      <w:proofErr w:type="gramStart"/>
      <w:ins w:id="148" w:author="penlin" w:date="2014-08-14T14:33:00Z">
        <w:r>
          <w:rPr>
            <w:rFonts w:ascii="Times New Roman" w:eastAsia="新細明體" w:hAnsi="Times New Roman" w:cs="Times New Roman" w:hint="eastAsia"/>
            <w:kern w:val="0"/>
            <w:szCs w:val="24"/>
          </w:rPr>
          <w:t>Fig.</w:t>
        </w:r>
        <w:proofErr w:type="gramEnd"/>
        <w:r>
          <w:rPr>
            <w:rFonts w:ascii="Times New Roman" w:eastAsia="新細明體" w:hAnsi="Times New Roman" w:cs="Times New Roman" w:hint="eastAsia"/>
            <w:kern w:val="0"/>
            <w:szCs w:val="24"/>
          </w:rPr>
          <w:t xml:space="preserve"> \ref{fig:uep_3d} depicts the average PSNR performance </w:t>
        </w:r>
      </w:ins>
      <w:ins w:id="149" w:author="penlin" w:date="2014-08-14T14:34:00Z">
        <w:r>
          <w:rPr>
            <w:rFonts w:ascii="Times New Roman" w:eastAsia="新細明體" w:hAnsi="Times New Roman" w:cs="Times New Roman" w:hint="eastAsia"/>
            <w:kern w:val="0"/>
            <w:szCs w:val="24"/>
          </w:rPr>
          <w:t xml:space="preserve">when using different sequences under a variety of channel conditions. </w:t>
        </w:r>
      </w:ins>
      <w:ins w:id="150" w:author="penlin" w:date="2014-08-14T15:12:00Z">
        <w:r w:rsidR="00435DCE">
          <w:rPr>
            <w:rFonts w:ascii="Times New Roman" w:eastAsia="新細明體" w:hAnsi="Times New Roman" w:cs="Times New Roman" w:hint="eastAsia"/>
            <w:kern w:val="0"/>
            <w:szCs w:val="24"/>
          </w:rPr>
          <w:t>It is worth noting that the original performance of the 3D MRF based ISCD with EEP scheme in encoder is actually remarkable</w:t>
        </w:r>
      </w:ins>
      <w:ins w:id="151" w:author="penlin" w:date="2014-08-14T15:13:00Z">
        <w:r w:rsidR="00435DCE">
          <w:rPr>
            <w:rFonts w:ascii="Times New Roman" w:eastAsia="新細明體" w:hAnsi="Times New Roman" w:cs="Times New Roman" w:hint="eastAsia"/>
            <w:kern w:val="0"/>
            <w:szCs w:val="24"/>
          </w:rPr>
          <w:t xml:space="preserve"> already. Thus, </w:t>
        </w:r>
      </w:ins>
      <w:ins w:id="152" w:author="penlin" w:date="2014-08-14T15:15:00Z">
        <w:r w:rsidR="00435DCE">
          <w:rPr>
            <w:rFonts w:ascii="Times New Roman" w:eastAsia="新細明體" w:hAnsi="Times New Roman" w:cs="Times New Roman" w:hint="eastAsia"/>
            <w:kern w:val="0"/>
            <w:szCs w:val="24"/>
          </w:rPr>
          <w:t xml:space="preserve">the propose UEP scheme </w:t>
        </w:r>
      </w:ins>
      <w:ins w:id="153" w:author="penlin" w:date="2014-08-14T15:16:00Z">
        <w:r w:rsidR="00435DCE">
          <w:rPr>
            <w:rFonts w:ascii="Times New Roman" w:eastAsia="新細明體" w:hAnsi="Times New Roman" w:cs="Times New Roman" w:hint="eastAsia"/>
            <w:kern w:val="0"/>
            <w:szCs w:val="24"/>
          </w:rPr>
          <w:t xml:space="preserve">is verified effective since it </w:t>
        </w:r>
      </w:ins>
      <w:ins w:id="154" w:author="penlin" w:date="2014-08-14T15:15:00Z">
        <w:r w:rsidR="00435DCE">
          <w:rPr>
            <w:rFonts w:ascii="Times New Roman" w:eastAsia="新細明體" w:hAnsi="Times New Roman" w:cs="Times New Roman" w:hint="eastAsia"/>
            <w:kern w:val="0"/>
            <w:szCs w:val="24"/>
          </w:rPr>
          <w:t>can further enhance the decoding quality.</w:t>
        </w:r>
      </w:ins>
      <w:ins w:id="155" w:author="penlin" w:date="2014-08-14T15:19:00Z">
        <w:r w:rsidR="00435DCE">
          <w:rPr>
            <w:rFonts w:ascii="Times New Roman" w:eastAsia="新細明體" w:hAnsi="Times New Roman" w:cs="Times New Roman" w:hint="eastAsia"/>
            <w:kern w:val="0"/>
            <w:szCs w:val="24"/>
          </w:rPr>
          <w:t xml:space="preserve"> </w:t>
        </w:r>
        <w:bookmarkStart w:id="156" w:name="_GoBack"/>
        <w:bookmarkEnd w:id="156"/>
        <w:r w:rsidR="00435DCE">
          <w:rPr>
            <w:rFonts w:ascii="Times New Roman" w:eastAsia="新細明體" w:hAnsi="Times New Roman" w:cs="Times New Roman" w:hint="eastAsia"/>
            <w:kern w:val="0"/>
            <w:szCs w:val="24"/>
          </w:rPr>
          <w:t xml:space="preserve">Additionally, the </w:t>
        </w:r>
      </w:ins>
      <w:ins w:id="157" w:author="penlin" w:date="2014-08-14T15:22:00Z">
        <w:r w:rsidR="000664E4">
          <w:rPr>
            <w:rFonts w:ascii="Times New Roman" w:eastAsia="新細明體" w:hAnsi="Times New Roman" w:cs="Times New Roman" w:hint="eastAsia"/>
            <w:kern w:val="0"/>
            <w:szCs w:val="24"/>
          </w:rPr>
          <w:t xml:space="preserve">simulation results also confirm the ability of the proposed UEP scheme to maintain the video quality and </w:t>
        </w:r>
      </w:ins>
      <w:ins w:id="158" w:author="penlin" w:date="2014-08-14T15:23:00Z">
        <w:r w:rsidR="000664E4">
          <w:rPr>
            <w:rFonts w:ascii="Times New Roman" w:eastAsia="新細明體" w:hAnsi="Times New Roman" w:cs="Times New Roman" w:hint="eastAsia"/>
            <w:kern w:val="0"/>
            <w:szCs w:val="24"/>
          </w:rPr>
          <w:t xml:space="preserve">to </w:t>
        </w:r>
      </w:ins>
      <w:ins w:id="159" w:author="penlin" w:date="2014-08-14T15:22:00Z">
        <w:r w:rsidR="000664E4">
          <w:rPr>
            <w:rFonts w:ascii="Times New Roman" w:eastAsia="新細明體" w:hAnsi="Times New Roman" w:cs="Times New Roman" w:hint="eastAsia"/>
            <w:kern w:val="0"/>
            <w:szCs w:val="24"/>
          </w:rPr>
          <w:t>mitigate</w:t>
        </w:r>
      </w:ins>
      <w:ins w:id="160" w:author="penlin" w:date="2014-08-14T15:23:00Z">
        <w:r w:rsidR="000664E4">
          <w:rPr>
            <w:rFonts w:ascii="Times New Roman" w:eastAsia="新細明體" w:hAnsi="Times New Roman" w:cs="Times New Roman" w:hint="eastAsia"/>
            <w:kern w:val="0"/>
            <w:szCs w:val="24"/>
          </w:rPr>
          <w:t xml:space="preserve"> quality rapid varying. </w:t>
        </w:r>
      </w:ins>
    </w:p>
    <w:p w:rsidR="00376834" w:rsidRDefault="00376834" w:rsidP="00483804">
      <w:pPr>
        <w:rPr>
          <w:ins w:id="161" w:author="USRPL" w:date="2014-08-10T13:00:00Z"/>
          <w:rFonts w:ascii="Times New Roman" w:eastAsia="新細明體" w:hAnsi="Times New Roman" w:cs="Times New Roman"/>
          <w:kern w:val="0"/>
          <w:szCs w:val="24"/>
        </w:rPr>
      </w:pPr>
    </w:p>
    <w:p w:rsidR="00F374EC" w:rsidRDefault="00F374EC" w:rsidP="00483804">
      <w:pPr>
        <w:rPr>
          <w:ins w:id="162" w:author="USRPL" w:date="2014-08-10T13:00:00Z"/>
          <w:rFonts w:ascii="Times New Roman" w:eastAsia="新細明體" w:hAnsi="Times New Roman" w:cs="Times New Roman"/>
          <w:kern w:val="0"/>
          <w:szCs w:val="24"/>
        </w:rPr>
      </w:pPr>
    </w:p>
    <w:p w:rsidR="00F374EC" w:rsidRPr="001175F1" w:rsidRDefault="00F374EC" w:rsidP="00F374EC">
      <w:pPr>
        <w:rPr>
          <w:ins w:id="163" w:author="USRPL" w:date="2014-08-10T13:00:00Z"/>
          <w:rFonts w:ascii="Times New Roman" w:hAnsi="Times New Roman" w:cs="Times New Roman"/>
          <w:highlight w:val="cyan"/>
        </w:rPr>
      </w:pPr>
      <w:ins w:id="164" w:author="USRPL" w:date="2014-08-10T13:00:00Z">
        <w:r w:rsidRPr="001175F1">
          <w:rPr>
            <w:rFonts w:ascii="Times New Roman" w:hAnsi="Times New Roman" w:cs="Times New Roman" w:hint="eastAsia"/>
            <w:highlight w:val="cyan"/>
          </w:rPr>
          <w:t>%=========================================================</w:t>
        </w:r>
      </w:ins>
    </w:p>
    <w:p w:rsidR="00F374EC" w:rsidRPr="001175F1" w:rsidRDefault="00F374EC" w:rsidP="00F374EC">
      <w:pPr>
        <w:rPr>
          <w:ins w:id="165" w:author="USRPL" w:date="2014-08-10T13:00:00Z"/>
          <w:rFonts w:ascii="Times New Roman" w:hAnsi="Times New Roman" w:cs="Times New Roman"/>
          <w:highlight w:val="cyan"/>
        </w:rPr>
      </w:pPr>
      <w:ins w:id="166" w:author="USRPL" w:date="2014-08-10T13:00:00Z">
        <w:r w:rsidRPr="001175F1">
          <w:rPr>
            <w:rFonts w:ascii="Times New Roman" w:hAnsi="Times New Roman" w:cs="Times New Roman" w:hint="eastAsia"/>
            <w:highlight w:val="cyan"/>
          </w:rPr>
          <w:t>%=========================================================</w:t>
        </w:r>
      </w:ins>
    </w:p>
    <w:p w:rsidR="00F374EC" w:rsidRPr="001175F1" w:rsidRDefault="00F374EC" w:rsidP="00F374EC">
      <w:pPr>
        <w:rPr>
          <w:ins w:id="167" w:author="USRPL" w:date="2014-08-10T13:00:00Z"/>
          <w:rFonts w:ascii="Times New Roman" w:hAnsi="Times New Roman" w:cs="Times New Roman"/>
          <w:highlight w:val="cyan"/>
        </w:rPr>
      </w:pPr>
      <w:ins w:id="168" w:author="USRPL" w:date="2014-08-10T13:00:00Z">
        <w:r w:rsidRPr="001175F1">
          <w:rPr>
            <w:rFonts w:ascii="Times New Roman" w:hAnsi="Times New Roman" w:cs="Times New Roman" w:hint="eastAsia"/>
            <w:highlight w:val="cyan"/>
          </w:rPr>
          <w:t>%=========================================================</w:t>
        </w:r>
      </w:ins>
    </w:p>
    <w:p w:rsidR="00F374EC" w:rsidRPr="001175F1" w:rsidRDefault="00F374EC" w:rsidP="00F374EC">
      <w:pPr>
        <w:rPr>
          <w:ins w:id="169" w:author="USRPL" w:date="2014-08-10T13:00:00Z"/>
          <w:rFonts w:ascii="Times New Roman" w:hAnsi="Times New Roman" w:cs="Times New Roman"/>
          <w:highlight w:val="cyan"/>
        </w:rPr>
      </w:pPr>
      <w:ins w:id="170" w:author="USRPL" w:date="2014-08-10T13:00:00Z">
        <w:r w:rsidRPr="001175F1">
          <w:rPr>
            <w:rFonts w:ascii="Times New Roman" w:hAnsi="Times New Roman" w:cs="Times New Roman" w:hint="eastAsia"/>
            <w:highlight w:val="cyan"/>
          </w:rPr>
          <w:lastRenderedPageBreak/>
          <w:t>%=========================================================</w:t>
        </w:r>
      </w:ins>
    </w:p>
    <w:p w:rsidR="00F374EC" w:rsidRPr="001175F1" w:rsidRDefault="00F374EC" w:rsidP="00F374EC">
      <w:pPr>
        <w:rPr>
          <w:ins w:id="171" w:author="USRPL" w:date="2014-08-10T13:00:00Z"/>
          <w:rFonts w:ascii="Times New Roman" w:hAnsi="Times New Roman" w:cs="Times New Roman"/>
        </w:rPr>
      </w:pPr>
      <w:ins w:id="172" w:author="USRPL" w:date="2014-08-10T13:00:00Z">
        <w:r w:rsidRPr="001175F1">
          <w:rPr>
            <w:rFonts w:ascii="Times New Roman" w:hAnsi="Times New Roman" w:cs="Times New Roman" w:hint="eastAsia"/>
            <w:highlight w:val="cyan"/>
          </w:rPr>
          <w:t>%=========================================================</w:t>
        </w:r>
      </w:ins>
    </w:p>
    <w:p w:rsidR="00F374EC" w:rsidRPr="00483804" w:rsidRDefault="00F374EC" w:rsidP="00483804">
      <w:pPr>
        <w:rPr>
          <w:rFonts w:ascii="Times New Roman" w:eastAsia="新細明體" w:hAnsi="Times New Roman" w:cs="Times New Roman"/>
          <w:kern w:val="0"/>
          <w:szCs w:val="24"/>
        </w:rPr>
      </w:pPr>
    </w:p>
    <w:p w:rsidR="00483804" w:rsidRPr="00483804" w:rsidRDefault="00483804" w:rsidP="00483804">
      <w:pPr>
        <w:rPr>
          <w:rFonts w:ascii="Times New Roman" w:eastAsia="新細明體" w:hAnsi="Times New Roman" w:cs="Times New Roman"/>
          <w:kern w:val="0"/>
          <w:szCs w:val="24"/>
        </w:rPr>
      </w:pPr>
    </w:p>
    <w:p w:rsidR="00F374EC" w:rsidRDefault="00F374EC" w:rsidP="00F374EC">
      <w:pPr>
        <w:rPr>
          <w:rFonts w:ascii="Times New Roman" w:hAnsi="Times New Roman" w:cs="Times New Roman"/>
        </w:rPr>
      </w:pPr>
      <w:moveToRangeStart w:id="173" w:author="USRPL" w:date="2014-08-10T13:00:00Z" w:name="move395438931"/>
      <w:proofErr w:type="gramStart"/>
      <w:moveTo w:id="174" w:author="USRPL" w:date="2014-08-10T13:00:00Z">
        <w:r>
          <w:rPr>
            <w:rFonts w:ascii="Times New Roman" w:hAnsi="Times New Roman" w:cs="Times New Roman" w:hint="eastAsia"/>
          </w:rPr>
          <w:t>chap</w:t>
        </w:r>
        <w:proofErr w:type="gramEnd"/>
        <w:r>
          <w:rPr>
            <w:rFonts w:ascii="Times New Roman" w:hAnsi="Times New Roman" w:cs="Times New Roman" w:hint="eastAsia"/>
          </w:rPr>
          <w:t xml:space="preserve"> 5.2 Complexity Analysis</w:t>
        </w:r>
      </w:moveTo>
    </w:p>
    <w:p w:rsidR="00F374EC" w:rsidRPr="00960301" w:rsidRDefault="00F374EC" w:rsidP="00F374EC">
      <w:pPr>
        <w:widowControl/>
        <w:rPr>
          <w:rFonts w:ascii="Times New Roman" w:eastAsia="新細明體" w:hAnsi="Times New Roman" w:cs="Times New Roman"/>
          <w:color w:val="808080" w:themeColor="background1" w:themeShade="80"/>
          <w:kern w:val="0"/>
          <w:szCs w:val="24"/>
        </w:rPr>
      </w:pPr>
      <w:moveTo w:id="175" w:author="USRPL" w:date="2014-08-10T13:00:00Z">
        <w:r w:rsidRPr="00960301">
          <w:rPr>
            <w:rFonts w:ascii="Times New Roman" w:eastAsia="新細明體" w:hAnsi="Times New Roman" w:cs="Times New Roman"/>
            <w:color w:val="808080" w:themeColor="background1" w:themeShade="80"/>
            <w:kern w:val="0"/>
            <w:szCs w:val="24"/>
          </w:rPr>
          <w:t>\section{</w:t>
        </w:r>
        <w:r>
          <w:rPr>
            <w:rFonts w:ascii="Times New Roman" w:eastAsia="新細明體" w:hAnsi="Times New Roman" w:cs="Times New Roman" w:hint="eastAsia"/>
            <w:color w:val="808080" w:themeColor="background1" w:themeShade="80"/>
            <w:kern w:val="0"/>
            <w:szCs w:val="24"/>
          </w:rPr>
          <w:t>Complexity Analysis</w:t>
        </w:r>
        <w:r w:rsidRPr="00960301">
          <w:rPr>
            <w:rFonts w:ascii="Times New Roman" w:eastAsia="新細明體" w:hAnsi="Times New Roman" w:cs="Times New Roman"/>
            <w:color w:val="808080" w:themeColor="background1" w:themeShade="80"/>
            <w:kern w:val="0"/>
            <w:szCs w:val="24"/>
          </w:rPr>
          <w:t>}</w:t>
        </w:r>
      </w:moveTo>
    </w:p>
    <w:p w:rsidR="00F374EC" w:rsidRPr="00960301" w:rsidRDefault="00F374EC" w:rsidP="00F374EC">
      <w:pPr>
        <w:rPr>
          <w:rFonts w:ascii="Times New Roman" w:hAnsi="Times New Roman" w:cs="Times New Roman"/>
          <w:color w:val="808080" w:themeColor="background1" w:themeShade="80"/>
        </w:rPr>
      </w:pPr>
      <w:moveTo w:id="176" w:author="USRPL" w:date="2014-08-10T13:00:00Z">
        <w:r>
          <w:rPr>
            <w:rFonts w:ascii="Times New Roman" w:eastAsia="新細明體" w:hAnsi="Times New Roman" w:cs="Times New Roman"/>
            <w:color w:val="808080" w:themeColor="background1" w:themeShade="80"/>
            <w:kern w:val="0"/>
            <w:szCs w:val="24"/>
          </w:rPr>
          <w:t>\label{</w:t>
        </w:r>
        <w:proofErr w:type="spellStart"/>
        <w:r>
          <w:rPr>
            <w:rFonts w:ascii="Times New Roman" w:eastAsia="新細明體" w:hAnsi="Times New Roman" w:cs="Times New Roman"/>
            <w:color w:val="808080" w:themeColor="background1" w:themeShade="80"/>
            <w:kern w:val="0"/>
            <w:szCs w:val="24"/>
          </w:rPr>
          <w:t>oo:</w:t>
        </w:r>
        <w:r>
          <w:rPr>
            <w:rFonts w:ascii="Times New Roman" w:eastAsia="新細明體" w:hAnsi="Times New Roman" w:cs="Times New Roman" w:hint="eastAsia"/>
            <w:color w:val="808080" w:themeColor="background1" w:themeShade="80"/>
            <w:kern w:val="0"/>
            <w:szCs w:val="24"/>
          </w:rPr>
          <w:t>complexity</w:t>
        </w:r>
        <w:proofErr w:type="spellEnd"/>
        <w:r w:rsidRPr="00960301">
          <w:rPr>
            <w:rFonts w:ascii="Times New Roman" w:eastAsia="新細明體" w:hAnsi="Times New Roman" w:cs="Times New Roman"/>
            <w:color w:val="808080" w:themeColor="background1" w:themeShade="80"/>
            <w:kern w:val="0"/>
            <w:szCs w:val="24"/>
          </w:rPr>
          <w:t>}</w:t>
        </w:r>
      </w:moveTo>
    </w:p>
    <w:moveToRangeEnd w:id="173"/>
    <w:p w:rsidR="00483804" w:rsidRPr="003A61F0" w:rsidRDefault="00483804" w:rsidP="00483804">
      <w:pPr>
        <w:rPr>
          <w:ins w:id="177" w:author="USRPL" w:date="2014-08-10T13:43:00Z"/>
          <w:rFonts w:ascii="Times New Roman" w:eastAsia="新細明體" w:hAnsi="Times New Roman" w:cs="Times New Roman"/>
          <w:kern w:val="0"/>
          <w:szCs w:val="24"/>
        </w:rPr>
      </w:pPr>
    </w:p>
    <w:p w:rsidR="00AA60E7" w:rsidRPr="003A61F0" w:rsidRDefault="002C0DEE" w:rsidP="00483804">
      <w:pPr>
        <w:rPr>
          <w:ins w:id="178" w:author="USRPL" w:date="2014-08-10T13:43:00Z"/>
          <w:rFonts w:ascii="Times New Roman" w:eastAsia="新細明體" w:hAnsi="Times New Roman" w:cs="Times New Roman"/>
          <w:kern w:val="0"/>
          <w:szCs w:val="24"/>
        </w:rPr>
      </w:pPr>
      <w:ins w:id="179" w:author="USRPL" w:date="2014-08-10T15:43:00Z">
        <w:r>
          <w:rPr>
            <w:rFonts w:ascii="Times New Roman" w:eastAsia="新細明體" w:hAnsi="Times New Roman" w:cs="Times New Roman" w:hint="eastAsia"/>
            <w:kern w:val="0"/>
            <w:szCs w:val="24"/>
          </w:rPr>
          <w:t xml:space="preserve">While the performance of our proposed UEP scheme is remarkable, the complexity of the system turns into the next concern. </w:t>
        </w:r>
      </w:ins>
      <w:ins w:id="180" w:author="USRPL" w:date="2014-08-10T15:45:00Z">
        <w:r>
          <w:rPr>
            <w:rFonts w:ascii="Times New Roman" w:eastAsia="新細明體" w:hAnsi="Times New Roman" w:cs="Times New Roman" w:hint="eastAsia"/>
            <w:kern w:val="0"/>
            <w:szCs w:val="24"/>
          </w:rPr>
          <w:t xml:space="preserve">Therefore, </w:t>
        </w:r>
      </w:ins>
      <w:ins w:id="181" w:author="USRPL" w:date="2014-08-10T15:48:00Z">
        <w:r w:rsidR="00F40EC6">
          <w:rPr>
            <w:rFonts w:ascii="Times New Roman" w:eastAsia="新細明體" w:hAnsi="Times New Roman" w:cs="Times New Roman" w:hint="eastAsia"/>
            <w:kern w:val="0"/>
            <w:szCs w:val="24"/>
          </w:rPr>
          <w:t>time complexity of the spatial UEP scheme operation is analyzed through recording the simulation CPU time co</w:t>
        </w:r>
      </w:ins>
      <w:ins w:id="182" w:author="USRPL" w:date="2014-08-10T15:52:00Z">
        <w:r w:rsidR="00F40EC6">
          <w:rPr>
            <w:rFonts w:ascii="Times New Roman" w:eastAsia="新細明體" w:hAnsi="Times New Roman" w:cs="Times New Roman" w:hint="eastAsia"/>
            <w:kern w:val="0"/>
            <w:szCs w:val="24"/>
          </w:rPr>
          <w:t>n</w:t>
        </w:r>
      </w:ins>
      <w:ins w:id="183" w:author="USRPL" w:date="2014-08-10T15:48:00Z">
        <w:r w:rsidR="00F40EC6">
          <w:rPr>
            <w:rFonts w:ascii="Times New Roman" w:eastAsia="新細明體" w:hAnsi="Times New Roman" w:cs="Times New Roman" w:hint="eastAsia"/>
            <w:kern w:val="0"/>
            <w:szCs w:val="24"/>
          </w:rPr>
          <w:t xml:space="preserve">sumption </w:t>
        </w:r>
      </w:ins>
      <w:ins w:id="184" w:author="USRPL" w:date="2014-08-10T15:52:00Z">
        <w:r w:rsidR="00F40EC6">
          <w:rPr>
            <w:rFonts w:ascii="Times New Roman" w:eastAsia="新細明體" w:hAnsi="Times New Roman" w:cs="Times New Roman" w:hint="eastAsia"/>
            <w:kern w:val="0"/>
            <w:szCs w:val="24"/>
          </w:rPr>
          <w:t xml:space="preserve">for spatial UEP scheme </w:t>
        </w:r>
      </w:ins>
      <w:ins w:id="185" w:author="USRPL" w:date="2014-08-10T15:54:00Z">
        <w:r w:rsidR="00F40EC6">
          <w:rPr>
            <w:rFonts w:ascii="Times New Roman" w:eastAsia="新細明體" w:hAnsi="Times New Roman" w:cs="Times New Roman" w:hint="eastAsia"/>
            <w:kern w:val="0"/>
            <w:szCs w:val="24"/>
          </w:rPr>
          <w:t xml:space="preserve">with sequences in different resolutions. </w:t>
        </w:r>
      </w:ins>
      <w:ins w:id="186" w:author="USRPL" w:date="2014-08-10T15:55:00Z">
        <w:r w:rsidR="00F40EC6">
          <w:rPr>
            <w:rFonts w:ascii="Times New Roman" w:eastAsia="新細明體" w:hAnsi="Times New Roman" w:cs="Times New Roman" w:hint="eastAsia"/>
            <w:kern w:val="0"/>
            <w:szCs w:val="24"/>
          </w:rPr>
          <w:t xml:space="preserve">The simulation is executed on a PC </w:t>
        </w:r>
      </w:ins>
      <w:ins w:id="187" w:author="USRPL" w:date="2014-08-10T15:56:00Z">
        <w:r w:rsidR="00F40EC6">
          <w:rPr>
            <w:rFonts w:ascii="Times New Roman" w:eastAsia="新細明體" w:hAnsi="Times New Roman" w:cs="Times New Roman" w:hint="eastAsia"/>
            <w:kern w:val="0"/>
            <w:szCs w:val="24"/>
          </w:rPr>
          <w:t>in</w:t>
        </w:r>
      </w:ins>
      <w:ins w:id="188" w:author="USRPL" w:date="2014-08-10T15:55:00Z">
        <w:r w:rsidR="00F40EC6">
          <w:rPr>
            <w:rFonts w:ascii="Times New Roman" w:eastAsia="新細明體" w:hAnsi="Times New Roman" w:cs="Times New Roman" w:hint="eastAsia"/>
            <w:kern w:val="0"/>
            <w:szCs w:val="24"/>
          </w:rPr>
          <w:t xml:space="preserve"> 64 bit Windows 7</w:t>
        </w:r>
      </w:ins>
      <w:ins w:id="189" w:author="USRPL" w:date="2014-08-10T15:56:00Z">
        <w:r w:rsidR="00F40EC6">
          <w:rPr>
            <w:rFonts w:ascii="Times New Roman" w:eastAsia="新細明體" w:hAnsi="Times New Roman" w:cs="Times New Roman" w:hint="eastAsia"/>
            <w:kern w:val="0"/>
            <w:szCs w:val="24"/>
          </w:rPr>
          <w:t xml:space="preserve">, Intel i7 CPU, 8 cores and 12G RAM. </w:t>
        </w:r>
      </w:ins>
      <w:ins w:id="190" w:author="USRPL" w:date="2014-08-10T15:57:00Z">
        <w:r w:rsidR="00F40EC6">
          <w:rPr>
            <w:rFonts w:ascii="Times New Roman" w:eastAsia="新細明體" w:hAnsi="Times New Roman" w:cs="Times New Roman" w:hint="eastAsia"/>
            <w:kern w:val="0"/>
            <w:szCs w:val="24"/>
          </w:rPr>
          <w:t xml:space="preserve">The analysis result is </w:t>
        </w:r>
      </w:ins>
      <w:ins w:id="191" w:author="USRPL" w:date="2014-08-10T15:58:00Z">
        <w:r w:rsidR="00F40EC6">
          <w:rPr>
            <w:rFonts w:ascii="Times New Roman" w:eastAsia="新細明體" w:hAnsi="Times New Roman" w:cs="Times New Roman" w:hint="eastAsia"/>
            <w:kern w:val="0"/>
            <w:szCs w:val="24"/>
          </w:rPr>
          <w:t xml:space="preserve">depicted </w:t>
        </w:r>
      </w:ins>
      <w:ins w:id="192" w:author="USRPL" w:date="2014-08-10T15:57:00Z">
        <w:r w:rsidR="00F40EC6">
          <w:rPr>
            <w:rFonts w:ascii="Times New Roman" w:eastAsia="新細明體" w:hAnsi="Times New Roman" w:cs="Times New Roman" w:hint="eastAsia"/>
            <w:kern w:val="0"/>
            <w:szCs w:val="24"/>
          </w:rPr>
          <w:t>in Fig. \</w:t>
        </w:r>
        <w:proofErr w:type="gramStart"/>
        <w:r w:rsidR="00F40EC6">
          <w:rPr>
            <w:rFonts w:ascii="Times New Roman" w:eastAsia="新細明體" w:hAnsi="Times New Roman" w:cs="Times New Roman" w:hint="eastAsia"/>
            <w:kern w:val="0"/>
            <w:szCs w:val="24"/>
          </w:rPr>
          <w:t>ref{</w:t>
        </w:r>
        <w:proofErr w:type="spellStart"/>
        <w:proofErr w:type="gramEnd"/>
        <w:r w:rsidR="00F40EC6">
          <w:rPr>
            <w:rFonts w:ascii="Times New Roman" w:eastAsia="新細明體" w:hAnsi="Times New Roman" w:cs="Times New Roman" w:hint="eastAsia"/>
            <w:kern w:val="0"/>
            <w:szCs w:val="24"/>
          </w:rPr>
          <w:t>fig:complexity</w:t>
        </w:r>
        <w:proofErr w:type="spellEnd"/>
        <w:r w:rsidR="00F40EC6">
          <w:rPr>
            <w:rFonts w:ascii="Times New Roman" w:eastAsia="新細明體" w:hAnsi="Times New Roman" w:cs="Times New Roman" w:hint="eastAsia"/>
            <w:kern w:val="0"/>
            <w:szCs w:val="24"/>
          </w:rPr>
          <w:t>}.</w:t>
        </w:r>
      </w:ins>
      <w:ins w:id="193" w:author="USRPL" w:date="2014-08-10T16:01:00Z">
        <w:r w:rsidR="000C4816">
          <w:rPr>
            <w:rFonts w:ascii="Times New Roman" w:eastAsia="新細明體" w:hAnsi="Times New Roman" w:cs="Times New Roman" w:hint="eastAsia"/>
            <w:kern w:val="0"/>
            <w:szCs w:val="24"/>
          </w:rPr>
          <w:t xml:space="preserve"> The </w:t>
        </w:r>
      </w:ins>
      <w:ins w:id="194" w:author="USRPL" w:date="2014-08-10T16:02:00Z">
        <w:r w:rsidR="000C4816">
          <w:rPr>
            <w:rFonts w:ascii="Times New Roman" w:eastAsia="新細明體" w:hAnsi="Times New Roman" w:cs="Times New Roman" w:hint="eastAsia"/>
            <w:kern w:val="0"/>
            <w:szCs w:val="24"/>
          </w:rPr>
          <w:t xml:space="preserve">x-axis $N$ is the number of </w:t>
        </w:r>
      </w:ins>
      <w:ins w:id="195" w:author="USRPL" w:date="2014-08-10T16:43:00Z">
        <w:r w:rsidR="007367DF">
          <w:rPr>
            <w:rFonts w:ascii="Times New Roman" w:eastAsia="新細明體" w:hAnsi="Times New Roman" w:cs="Times New Roman" w:hint="eastAsia"/>
            <w:kern w:val="0"/>
            <w:szCs w:val="24"/>
          </w:rPr>
          <w:t xml:space="preserve">total pixels in a frame, that is the </w:t>
        </w:r>
      </w:ins>
      <w:ins w:id="196" w:author="USRPL" w:date="2014-08-10T16:44:00Z">
        <w:r w:rsidR="007367DF">
          <w:rPr>
            <w:rFonts w:ascii="Times New Roman" w:eastAsia="新細明體" w:hAnsi="Times New Roman" w:cs="Times New Roman" w:hint="eastAsia"/>
            <w:kern w:val="0"/>
            <w:szCs w:val="24"/>
          </w:rPr>
          <w:t xml:space="preserve">product of the width and height in resolution. </w:t>
        </w:r>
      </w:ins>
      <w:ins w:id="197" w:author="USRPL" w:date="2014-08-10T16:45:00Z">
        <w:r w:rsidR="007367DF">
          <w:rPr>
            <w:rFonts w:ascii="Times New Roman" w:eastAsia="新細明體" w:hAnsi="Times New Roman" w:cs="Times New Roman" w:hint="eastAsia"/>
            <w:kern w:val="0"/>
            <w:szCs w:val="24"/>
          </w:rPr>
          <w:t xml:space="preserve">Four resolutions are tested </w:t>
        </w:r>
      </w:ins>
      <w:ins w:id="198" w:author="USRPL" w:date="2014-08-10T16:50:00Z">
        <w:r w:rsidR="007367DF">
          <w:rPr>
            <w:rFonts w:ascii="Times New Roman" w:eastAsia="新細明體" w:hAnsi="Times New Roman" w:cs="Times New Roman" w:hint="eastAsia"/>
            <w:kern w:val="0"/>
            <w:szCs w:val="24"/>
          </w:rPr>
          <w:t xml:space="preserve">in this analysis </w:t>
        </w:r>
      </w:ins>
      <w:ins w:id="199" w:author="USRPL" w:date="2014-08-10T16:45:00Z">
        <w:r w:rsidR="007367DF">
          <w:rPr>
            <w:rFonts w:ascii="Times New Roman" w:eastAsia="新細明體" w:hAnsi="Times New Roman" w:cs="Times New Roman" w:hint="eastAsia"/>
            <w:kern w:val="0"/>
            <w:szCs w:val="24"/>
          </w:rPr>
          <w:t xml:space="preserve">including </w:t>
        </w:r>
      </w:ins>
      <w:ins w:id="200" w:author="USRPL" w:date="2014-08-10T17:19:00Z">
        <w:r w:rsidR="00620F55">
          <w:rPr>
            <w:rFonts w:ascii="Times New Roman" w:eastAsia="新細明體" w:hAnsi="Times New Roman" w:cs="Times New Roman" w:hint="eastAsia"/>
            <w:kern w:val="0"/>
            <w:szCs w:val="24"/>
          </w:rPr>
          <w:t>$</w:t>
        </w:r>
      </w:ins>
      <w:ins w:id="201" w:author="USRPL" w:date="2014-08-10T16:48:00Z">
        <w:r w:rsidR="007367DF">
          <w:rPr>
            <w:rFonts w:ascii="Times New Roman" w:eastAsia="新細明體" w:hAnsi="Times New Roman" w:cs="Times New Roman" w:hint="eastAsia"/>
            <w:kern w:val="0"/>
            <w:szCs w:val="24"/>
          </w:rPr>
          <w:t>352</w:t>
        </w:r>
      </w:ins>
      <w:ins w:id="202" w:author="USRPL" w:date="2014-08-10T17:20:00Z">
        <w:r w:rsidR="00620F55">
          <w:rPr>
            <w:rFonts w:ascii="Times New Roman" w:eastAsia="新細明體" w:hAnsi="Times New Roman" w:cs="Times New Roman" w:hint="eastAsia"/>
            <w:kern w:val="0"/>
            <w:szCs w:val="24"/>
          </w:rPr>
          <w:t>\times</w:t>
        </w:r>
      </w:ins>
      <w:ins w:id="203" w:author="USRPL" w:date="2014-08-10T16:48:00Z">
        <w:r w:rsidR="007367DF">
          <w:rPr>
            <w:rFonts w:ascii="Times New Roman" w:eastAsia="新細明體" w:hAnsi="Times New Roman" w:cs="Times New Roman" w:hint="eastAsia"/>
            <w:kern w:val="0"/>
            <w:szCs w:val="24"/>
          </w:rPr>
          <w:t>288</w:t>
        </w:r>
      </w:ins>
      <w:ins w:id="204" w:author="USRPL" w:date="2014-08-10T17:19:00Z">
        <w:r w:rsidR="00620F55">
          <w:rPr>
            <w:rFonts w:ascii="Times New Roman" w:eastAsia="新細明體" w:hAnsi="Times New Roman" w:cs="Times New Roman" w:hint="eastAsia"/>
            <w:kern w:val="0"/>
            <w:szCs w:val="24"/>
          </w:rPr>
          <w:t>$</w:t>
        </w:r>
      </w:ins>
      <w:ins w:id="205" w:author="USRPL" w:date="2014-08-10T16:48:00Z">
        <w:r w:rsidR="007367DF">
          <w:rPr>
            <w:rFonts w:ascii="Times New Roman" w:eastAsia="新細明體" w:hAnsi="Times New Roman" w:cs="Times New Roman" w:hint="eastAsia"/>
            <w:kern w:val="0"/>
            <w:szCs w:val="24"/>
          </w:rPr>
          <w:t xml:space="preserve"> (CIF), </w:t>
        </w:r>
      </w:ins>
      <w:ins w:id="206" w:author="USRPL" w:date="2014-08-10T17:19:00Z">
        <w:r w:rsidR="00620F55">
          <w:rPr>
            <w:rFonts w:ascii="Times New Roman" w:eastAsia="新細明體" w:hAnsi="Times New Roman" w:cs="Times New Roman" w:hint="eastAsia"/>
            <w:kern w:val="0"/>
            <w:szCs w:val="24"/>
          </w:rPr>
          <w:t>$</w:t>
        </w:r>
      </w:ins>
      <w:ins w:id="207" w:author="USRPL" w:date="2014-08-10T16:48:00Z">
        <w:r w:rsidR="007367DF">
          <w:rPr>
            <w:rFonts w:ascii="Times New Roman" w:eastAsia="新細明體" w:hAnsi="Times New Roman" w:cs="Times New Roman" w:hint="eastAsia"/>
            <w:kern w:val="0"/>
            <w:szCs w:val="24"/>
          </w:rPr>
          <w:t>832</w:t>
        </w:r>
      </w:ins>
      <w:ins w:id="208" w:author="USRPL" w:date="2014-08-10T17:20:00Z">
        <w:r w:rsidR="00620F55">
          <w:rPr>
            <w:rFonts w:ascii="Times New Roman" w:eastAsia="新細明體" w:hAnsi="Times New Roman" w:cs="Times New Roman" w:hint="eastAsia"/>
            <w:kern w:val="0"/>
            <w:szCs w:val="24"/>
          </w:rPr>
          <w:t xml:space="preserve">\times </w:t>
        </w:r>
      </w:ins>
      <w:ins w:id="209" w:author="USRPL" w:date="2014-08-10T16:48:00Z">
        <w:r w:rsidR="007367DF">
          <w:rPr>
            <w:rFonts w:ascii="Times New Roman" w:eastAsia="新細明體" w:hAnsi="Times New Roman" w:cs="Times New Roman" w:hint="eastAsia"/>
            <w:kern w:val="0"/>
            <w:szCs w:val="24"/>
          </w:rPr>
          <w:t>480</w:t>
        </w:r>
      </w:ins>
      <w:ins w:id="210" w:author="USRPL" w:date="2014-08-10T17:19:00Z">
        <w:r w:rsidR="00620F55">
          <w:rPr>
            <w:rFonts w:ascii="Times New Roman" w:eastAsia="新細明體" w:hAnsi="Times New Roman" w:cs="Times New Roman" w:hint="eastAsia"/>
            <w:kern w:val="0"/>
            <w:szCs w:val="24"/>
          </w:rPr>
          <w:t>$</w:t>
        </w:r>
      </w:ins>
      <w:ins w:id="211" w:author="USRPL" w:date="2014-08-10T16:48:00Z">
        <w:r w:rsidR="007367DF">
          <w:rPr>
            <w:rFonts w:ascii="Times New Roman" w:eastAsia="新細明體" w:hAnsi="Times New Roman" w:cs="Times New Roman" w:hint="eastAsia"/>
            <w:kern w:val="0"/>
            <w:szCs w:val="24"/>
          </w:rPr>
          <w:t xml:space="preserve"> (</w:t>
        </w:r>
      </w:ins>
      <w:ins w:id="212" w:author="USRPL" w:date="2014-08-10T16:49:00Z">
        <w:r w:rsidR="007367DF">
          <w:rPr>
            <w:rFonts w:ascii="Times New Roman" w:eastAsia="新細明體" w:hAnsi="Times New Roman" w:cs="Times New Roman" w:hint="eastAsia"/>
            <w:kern w:val="0"/>
            <w:szCs w:val="24"/>
          </w:rPr>
          <w:t>4CIF</w:t>
        </w:r>
      </w:ins>
      <w:ins w:id="213" w:author="USRPL" w:date="2014-08-10T16:48:00Z">
        <w:r w:rsidR="007367DF">
          <w:rPr>
            <w:rFonts w:ascii="Times New Roman" w:eastAsia="新細明體" w:hAnsi="Times New Roman" w:cs="Times New Roman" w:hint="eastAsia"/>
            <w:kern w:val="0"/>
            <w:szCs w:val="24"/>
          </w:rPr>
          <w:t>)</w:t>
        </w:r>
      </w:ins>
      <w:ins w:id="214" w:author="USRPL" w:date="2014-08-10T16:49:00Z">
        <w:r w:rsidR="007367DF">
          <w:rPr>
            <w:rFonts w:ascii="Times New Roman" w:eastAsia="新細明體" w:hAnsi="Times New Roman" w:cs="Times New Roman" w:hint="eastAsia"/>
            <w:kern w:val="0"/>
            <w:szCs w:val="24"/>
          </w:rPr>
          <w:t xml:space="preserve">, </w:t>
        </w:r>
      </w:ins>
      <w:ins w:id="215" w:author="USRPL" w:date="2014-08-10T17:19:00Z">
        <w:r w:rsidR="00620F55">
          <w:rPr>
            <w:rFonts w:ascii="Times New Roman" w:eastAsia="新細明體" w:hAnsi="Times New Roman" w:cs="Times New Roman" w:hint="eastAsia"/>
            <w:kern w:val="0"/>
            <w:szCs w:val="24"/>
          </w:rPr>
          <w:t>$</w:t>
        </w:r>
      </w:ins>
      <w:ins w:id="216" w:author="USRPL" w:date="2014-08-10T16:49:00Z">
        <w:r w:rsidR="007367DF">
          <w:rPr>
            <w:rFonts w:ascii="Times New Roman" w:eastAsia="新細明體" w:hAnsi="Times New Roman" w:cs="Times New Roman" w:hint="eastAsia"/>
            <w:kern w:val="0"/>
            <w:szCs w:val="24"/>
          </w:rPr>
          <w:t>1280</w:t>
        </w:r>
      </w:ins>
      <w:ins w:id="217" w:author="USRPL" w:date="2014-08-10T17:20:00Z">
        <w:r w:rsidR="00620F55">
          <w:rPr>
            <w:rFonts w:ascii="Times New Roman" w:eastAsia="新細明體" w:hAnsi="Times New Roman" w:cs="Times New Roman" w:hint="eastAsia"/>
            <w:kern w:val="0"/>
            <w:szCs w:val="24"/>
          </w:rPr>
          <w:t xml:space="preserve">\times </w:t>
        </w:r>
      </w:ins>
      <w:ins w:id="218" w:author="USRPL" w:date="2014-08-10T16:49:00Z">
        <w:r w:rsidR="007367DF">
          <w:rPr>
            <w:rFonts w:ascii="Times New Roman" w:eastAsia="新細明體" w:hAnsi="Times New Roman" w:cs="Times New Roman" w:hint="eastAsia"/>
            <w:kern w:val="0"/>
            <w:szCs w:val="24"/>
          </w:rPr>
          <w:t>720</w:t>
        </w:r>
      </w:ins>
      <w:ins w:id="219" w:author="USRPL" w:date="2014-08-10T17:19:00Z">
        <w:r w:rsidR="00620F55">
          <w:rPr>
            <w:rFonts w:ascii="Times New Roman" w:eastAsia="新細明體" w:hAnsi="Times New Roman" w:cs="Times New Roman" w:hint="eastAsia"/>
            <w:kern w:val="0"/>
            <w:szCs w:val="24"/>
          </w:rPr>
          <w:t>$</w:t>
        </w:r>
      </w:ins>
      <w:ins w:id="220" w:author="USRPL" w:date="2014-08-10T16:49:00Z">
        <w:r w:rsidR="007367DF">
          <w:rPr>
            <w:rFonts w:ascii="Times New Roman" w:eastAsia="新細明體" w:hAnsi="Times New Roman" w:cs="Times New Roman" w:hint="eastAsia"/>
            <w:kern w:val="0"/>
            <w:szCs w:val="24"/>
          </w:rPr>
          <w:t xml:space="preserve"> (HDTV) and </w:t>
        </w:r>
      </w:ins>
      <w:ins w:id="221" w:author="USRPL" w:date="2014-08-10T17:19:00Z">
        <w:r w:rsidR="00620F55">
          <w:rPr>
            <w:rFonts w:ascii="Times New Roman" w:eastAsia="新細明體" w:hAnsi="Times New Roman" w:cs="Times New Roman" w:hint="eastAsia"/>
            <w:kern w:val="0"/>
            <w:szCs w:val="24"/>
          </w:rPr>
          <w:t>$</w:t>
        </w:r>
      </w:ins>
      <w:ins w:id="222" w:author="USRPL" w:date="2014-08-10T16:49:00Z">
        <w:r w:rsidR="007367DF">
          <w:rPr>
            <w:rFonts w:ascii="Times New Roman" w:eastAsia="新細明體" w:hAnsi="Times New Roman" w:cs="Times New Roman" w:hint="eastAsia"/>
            <w:kern w:val="0"/>
            <w:szCs w:val="24"/>
          </w:rPr>
          <w:t>1920</w:t>
        </w:r>
      </w:ins>
      <w:ins w:id="223" w:author="USRPL" w:date="2014-08-10T17:20:00Z">
        <w:r w:rsidR="00620F55">
          <w:rPr>
            <w:rFonts w:ascii="Times New Roman" w:eastAsia="新細明體" w:hAnsi="Times New Roman" w:cs="Times New Roman" w:hint="eastAsia"/>
            <w:kern w:val="0"/>
            <w:szCs w:val="24"/>
          </w:rPr>
          <w:t xml:space="preserve">\times </w:t>
        </w:r>
      </w:ins>
      <w:ins w:id="224" w:author="USRPL" w:date="2014-08-10T16:49:00Z">
        <w:r w:rsidR="007367DF">
          <w:rPr>
            <w:rFonts w:ascii="Times New Roman" w:eastAsia="新細明體" w:hAnsi="Times New Roman" w:cs="Times New Roman" w:hint="eastAsia"/>
            <w:kern w:val="0"/>
            <w:szCs w:val="24"/>
          </w:rPr>
          <w:t>1080</w:t>
        </w:r>
      </w:ins>
      <w:ins w:id="225" w:author="USRPL" w:date="2014-08-10T17:19:00Z">
        <w:r w:rsidR="00620F55">
          <w:rPr>
            <w:rFonts w:ascii="Times New Roman" w:eastAsia="新細明體" w:hAnsi="Times New Roman" w:cs="Times New Roman" w:hint="eastAsia"/>
            <w:kern w:val="0"/>
            <w:szCs w:val="24"/>
          </w:rPr>
          <w:t>$</w:t>
        </w:r>
      </w:ins>
      <w:ins w:id="226" w:author="USRPL" w:date="2014-08-10T16:49:00Z">
        <w:r w:rsidR="007367DF">
          <w:rPr>
            <w:rFonts w:ascii="Times New Roman" w:eastAsia="新細明體" w:hAnsi="Times New Roman" w:cs="Times New Roman" w:hint="eastAsia"/>
            <w:kern w:val="0"/>
            <w:szCs w:val="24"/>
          </w:rPr>
          <w:t xml:space="preserve"> (Full HD). </w:t>
        </w:r>
      </w:ins>
    </w:p>
    <w:p w:rsidR="00AA60E7" w:rsidRPr="003A61F0" w:rsidRDefault="00AA60E7" w:rsidP="00483804">
      <w:pPr>
        <w:rPr>
          <w:rFonts w:ascii="Times New Roman" w:eastAsia="新細明體" w:hAnsi="Times New Roman" w:cs="Times New Roman"/>
          <w:kern w:val="0"/>
          <w:szCs w:val="24"/>
        </w:rPr>
      </w:pPr>
    </w:p>
    <w:p w:rsidR="00F374EC" w:rsidRPr="00F374EC" w:rsidRDefault="00F374EC" w:rsidP="00F374EC">
      <w:pPr>
        <w:widowControl/>
        <w:rPr>
          <w:ins w:id="227" w:author="USRPL" w:date="2014-08-10T13:00:00Z"/>
          <w:rFonts w:ascii="Times New Roman" w:eastAsia="新細明體" w:hAnsi="Times New Roman" w:cs="Times New Roman"/>
          <w:kern w:val="0"/>
          <w:szCs w:val="24"/>
          <w:rPrChange w:id="228" w:author="USRPL" w:date="2014-08-10T13:00:00Z">
            <w:rPr>
              <w:ins w:id="229" w:author="USRPL" w:date="2014-08-10T13:00:00Z"/>
              <w:rFonts w:ascii="新細明體" w:eastAsia="新細明體" w:hAnsi="新細明體" w:cs="新細明體"/>
              <w:kern w:val="0"/>
              <w:szCs w:val="24"/>
            </w:rPr>
          </w:rPrChange>
        </w:rPr>
      </w:pPr>
      <w:ins w:id="230" w:author="USRPL" w:date="2014-08-10T13:00:00Z">
        <w:r w:rsidRPr="00F374EC">
          <w:rPr>
            <w:rFonts w:ascii="Times New Roman" w:eastAsia="新細明體" w:hAnsi="Times New Roman" w:cs="Times New Roman"/>
            <w:kern w:val="0"/>
            <w:szCs w:val="24"/>
            <w:rPrChange w:id="231" w:author="USRPL" w:date="2014-08-10T13:00:00Z">
              <w:rPr>
                <w:rFonts w:ascii="新細明體" w:eastAsia="新細明體" w:hAnsi="新細明體" w:cs="新細明體"/>
                <w:kern w:val="0"/>
                <w:szCs w:val="24"/>
              </w:rPr>
            </w:rPrChange>
          </w:rPr>
          <w:t>\begin{figure}[!</w:t>
        </w:r>
        <w:proofErr w:type="spellStart"/>
        <w:r w:rsidRPr="00F374EC">
          <w:rPr>
            <w:rFonts w:ascii="Times New Roman" w:eastAsia="新細明體" w:hAnsi="Times New Roman" w:cs="Times New Roman"/>
            <w:kern w:val="0"/>
            <w:szCs w:val="24"/>
            <w:rPrChange w:id="232" w:author="USRPL" w:date="2014-08-10T13:00:00Z">
              <w:rPr>
                <w:rFonts w:ascii="新細明體" w:eastAsia="新細明體" w:hAnsi="新細明體" w:cs="新細明體"/>
                <w:kern w:val="0"/>
                <w:szCs w:val="24"/>
              </w:rPr>
            </w:rPrChange>
          </w:rPr>
          <w:t>htb</w:t>
        </w:r>
        <w:proofErr w:type="spellEnd"/>
        <w:r w:rsidRPr="00F374EC">
          <w:rPr>
            <w:rFonts w:ascii="Times New Roman" w:eastAsia="新細明體" w:hAnsi="Times New Roman" w:cs="Times New Roman"/>
            <w:kern w:val="0"/>
            <w:szCs w:val="24"/>
            <w:rPrChange w:id="233" w:author="USRPL" w:date="2014-08-10T13:00:00Z">
              <w:rPr>
                <w:rFonts w:ascii="新細明體" w:eastAsia="新細明體" w:hAnsi="新細明體" w:cs="新細明體"/>
                <w:kern w:val="0"/>
                <w:szCs w:val="24"/>
              </w:rPr>
            </w:rPrChange>
          </w:rPr>
          <w:t>]</w:t>
        </w:r>
      </w:ins>
    </w:p>
    <w:p w:rsidR="00F374EC" w:rsidRPr="00F374EC" w:rsidRDefault="00F374EC" w:rsidP="00F374EC">
      <w:pPr>
        <w:widowControl/>
        <w:rPr>
          <w:ins w:id="234" w:author="USRPL" w:date="2014-08-10T13:00:00Z"/>
          <w:rFonts w:ascii="Times New Roman" w:eastAsia="新細明體" w:hAnsi="Times New Roman" w:cs="Times New Roman"/>
          <w:kern w:val="0"/>
          <w:szCs w:val="24"/>
          <w:rPrChange w:id="235" w:author="USRPL" w:date="2014-08-10T13:00:00Z">
            <w:rPr>
              <w:ins w:id="236" w:author="USRPL" w:date="2014-08-10T13:00:00Z"/>
              <w:rFonts w:ascii="新細明體" w:eastAsia="新細明體" w:hAnsi="新細明體" w:cs="新細明體"/>
              <w:kern w:val="0"/>
              <w:szCs w:val="24"/>
            </w:rPr>
          </w:rPrChange>
        </w:rPr>
      </w:pPr>
      <w:ins w:id="237" w:author="USRPL" w:date="2014-08-10T13:00:00Z">
        <w:r w:rsidRPr="00F374EC">
          <w:rPr>
            <w:rFonts w:ascii="Times New Roman" w:eastAsia="新細明體" w:hAnsi="Times New Roman" w:cs="Times New Roman"/>
            <w:kern w:val="0"/>
            <w:szCs w:val="24"/>
            <w:rPrChange w:id="238" w:author="USRPL" w:date="2014-08-10T13:00:00Z">
              <w:rPr>
                <w:rFonts w:ascii="新細明體" w:eastAsia="新細明體" w:hAnsi="新細明體" w:cs="新細明體"/>
                <w:kern w:val="0"/>
                <w:szCs w:val="24"/>
              </w:rPr>
            </w:rPrChange>
          </w:rPr>
          <w:t>\</w:t>
        </w:r>
        <w:proofErr w:type="spellStart"/>
        <w:r w:rsidRPr="00F374EC">
          <w:rPr>
            <w:rFonts w:ascii="Times New Roman" w:eastAsia="新細明體" w:hAnsi="Times New Roman" w:cs="Times New Roman"/>
            <w:kern w:val="0"/>
            <w:szCs w:val="24"/>
            <w:rPrChange w:id="239" w:author="USRPL" w:date="2014-08-10T13:00:00Z">
              <w:rPr>
                <w:rFonts w:ascii="新細明體" w:eastAsia="新細明體" w:hAnsi="新細明體" w:cs="新細明體"/>
                <w:kern w:val="0"/>
                <w:szCs w:val="24"/>
              </w:rPr>
            </w:rPrChange>
          </w:rPr>
          <w:t>includegraphics</w:t>
        </w:r>
        <w:proofErr w:type="spellEnd"/>
        <w:r w:rsidRPr="00F374EC">
          <w:rPr>
            <w:rFonts w:ascii="Times New Roman" w:eastAsia="新細明體" w:hAnsi="Times New Roman" w:cs="Times New Roman"/>
            <w:kern w:val="0"/>
            <w:szCs w:val="24"/>
            <w:rPrChange w:id="240" w:author="USRPL" w:date="2014-08-10T13:00:00Z">
              <w:rPr>
                <w:rFonts w:ascii="新細明體" w:eastAsia="新細明體" w:hAnsi="新細明體" w:cs="新細明體"/>
                <w:kern w:val="0"/>
                <w:szCs w:val="24"/>
              </w:rPr>
            </w:rPrChange>
          </w:rPr>
          <w:t>[width=\</w:t>
        </w:r>
        <w:proofErr w:type="spellStart"/>
        <w:r w:rsidRPr="00F374EC">
          <w:rPr>
            <w:rFonts w:ascii="Times New Roman" w:eastAsia="新細明體" w:hAnsi="Times New Roman" w:cs="Times New Roman"/>
            <w:kern w:val="0"/>
            <w:szCs w:val="24"/>
            <w:rPrChange w:id="241" w:author="USRPL" w:date="2014-08-10T13:00:00Z">
              <w:rPr>
                <w:rFonts w:ascii="新細明體" w:eastAsia="新細明體" w:hAnsi="新細明體" w:cs="新細明體"/>
                <w:kern w:val="0"/>
                <w:szCs w:val="24"/>
              </w:rPr>
            </w:rPrChange>
          </w:rPr>
          <w:t>text</w:t>
        </w:r>
        <w:r w:rsidR="002C0DEE">
          <w:rPr>
            <w:rFonts w:ascii="Times New Roman" w:eastAsia="新細明體" w:hAnsi="Times New Roman" w:cs="Times New Roman"/>
            <w:kern w:val="0"/>
            <w:szCs w:val="24"/>
          </w:rPr>
          <w:t>width</w:t>
        </w:r>
        <w:proofErr w:type="spellEnd"/>
        <w:r w:rsidR="002C0DEE">
          <w:rPr>
            <w:rFonts w:ascii="Times New Roman" w:eastAsia="新細明體" w:hAnsi="Times New Roman" w:cs="Times New Roman"/>
            <w:kern w:val="0"/>
            <w:szCs w:val="24"/>
          </w:rPr>
          <w:t>]{fig/time_complexity.pdf}</w:t>
        </w:r>
      </w:ins>
    </w:p>
    <w:p w:rsidR="00F374EC" w:rsidRPr="00F374EC" w:rsidRDefault="00F374EC" w:rsidP="00F374EC">
      <w:pPr>
        <w:widowControl/>
        <w:rPr>
          <w:ins w:id="242" w:author="USRPL" w:date="2014-08-10T13:00:00Z"/>
          <w:rFonts w:ascii="Times New Roman" w:eastAsia="新細明體" w:hAnsi="Times New Roman" w:cs="Times New Roman"/>
          <w:kern w:val="0"/>
          <w:szCs w:val="24"/>
          <w:rPrChange w:id="243" w:author="USRPL" w:date="2014-08-10T13:00:00Z">
            <w:rPr>
              <w:ins w:id="244" w:author="USRPL" w:date="2014-08-10T13:00:00Z"/>
              <w:rFonts w:ascii="新細明體" w:eastAsia="新細明體" w:hAnsi="新細明體" w:cs="新細明體"/>
              <w:kern w:val="0"/>
              <w:szCs w:val="24"/>
            </w:rPr>
          </w:rPrChange>
        </w:rPr>
      </w:pPr>
      <w:ins w:id="245" w:author="USRPL" w:date="2014-08-10T13:00:00Z">
        <w:r w:rsidRPr="00F374EC">
          <w:rPr>
            <w:rFonts w:ascii="Times New Roman" w:eastAsia="新細明體" w:hAnsi="Times New Roman" w:cs="Times New Roman"/>
            <w:kern w:val="0"/>
            <w:szCs w:val="24"/>
            <w:rPrChange w:id="246" w:author="USRPL" w:date="2014-08-10T13:00:00Z">
              <w:rPr>
                <w:rFonts w:ascii="新細明體" w:eastAsia="新細明體" w:hAnsi="新細明體" w:cs="新細明體"/>
                <w:kern w:val="0"/>
                <w:szCs w:val="24"/>
              </w:rPr>
            </w:rPrChange>
          </w:rPr>
          <w:t>\caption{\label{</w:t>
        </w:r>
        <w:proofErr w:type="spellStart"/>
        <w:r w:rsidRPr="00F374EC">
          <w:rPr>
            <w:rFonts w:ascii="Times New Roman" w:eastAsia="新細明體" w:hAnsi="Times New Roman" w:cs="Times New Roman"/>
            <w:kern w:val="0"/>
            <w:szCs w:val="24"/>
            <w:rPrChange w:id="247" w:author="USRPL" w:date="2014-08-10T13:00:00Z">
              <w:rPr>
                <w:rFonts w:ascii="新細明體" w:eastAsia="新細明體" w:hAnsi="新細明體" w:cs="新細明體"/>
                <w:kern w:val="0"/>
                <w:szCs w:val="24"/>
              </w:rPr>
            </w:rPrChange>
          </w:rPr>
          <w:t>fig:complexity</w:t>
        </w:r>
        <w:proofErr w:type="spellEnd"/>
        <w:r w:rsidRPr="00F374EC">
          <w:rPr>
            <w:rFonts w:ascii="Times New Roman" w:eastAsia="新細明體" w:hAnsi="Times New Roman" w:cs="Times New Roman"/>
            <w:kern w:val="0"/>
            <w:szCs w:val="24"/>
            <w:rPrChange w:id="248" w:author="USRPL" w:date="2014-08-10T13:00:00Z">
              <w:rPr>
                <w:rFonts w:ascii="新細明體" w:eastAsia="新細明體" w:hAnsi="新細明體" w:cs="新細明體"/>
                <w:kern w:val="0"/>
                <w:szCs w:val="24"/>
              </w:rPr>
            </w:rPrChange>
          </w:rPr>
          <w:t>}The measured time complexity shows the proposed UEP scheme is {\</w:t>
        </w:r>
        <w:proofErr w:type="spellStart"/>
        <w:r w:rsidRPr="00F374EC">
          <w:rPr>
            <w:rFonts w:ascii="Times New Roman" w:eastAsia="新細明體" w:hAnsi="Times New Roman" w:cs="Times New Roman"/>
            <w:kern w:val="0"/>
            <w:szCs w:val="24"/>
            <w:rPrChange w:id="249" w:author="USRPL" w:date="2014-08-10T13:00:00Z">
              <w:rPr>
                <w:rFonts w:ascii="新細明體" w:eastAsia="新細明體" w:hAnsi="新細明體" w:cs="新細明體"/>
                <w:kern w:val="0"/>
                <w:szCs w:val="24"/>
              </w:rPr>
            </w:rPrChange>
          </w:rPr>
          <w:t>textbf</w:t>
        </w:r>
        <w:proofErr w:type="spellEnd"/>
        <w:r w:rsidRPr="00F374EC">
          <w:rPr>
            <w:rFonts w:ascii="Times New Roman" w:eastAsia="新細明體" w:hAnsi="Times New Roman" w:cs="Times New Roman"/>
            <w:kern w:val="0"/>
            <w:szCs w:val="24"/>
            <w:rPrChange w:id="250" w:author="USRPL" w:date="2014-08-10T13:00:00Z">
              <w:rPr>
                <w:rFonts w:ascii="新細明體" w:eastAsia="新細明體" w:hAnsi="新細明體" w:cs="新細明體"/>
                <w:kern w:val="0"/>
                <w:szCs w:val="24"/>
              </w:rPr>
            </w:rPrChange>
          </w:rPr>
          <w:t xml:space="preserve"> O</w:t>
        </w:r>
        <w:proofErr w:type="gramStart"/>
        <w:r w:rsidRPr="00F374EC">
          <w:rPr>
            <w:rFonts w:ascii="Times New Roman" w:eastAsia="新細明體" w:hAnsi="Times New Roman" w:cs="Times New Roman"/>
            <w:kern w:val="0"/>
            <w:szCs w:val="24"/>
            <w:rPrChange w:id="251" w:author="USRPL" w:date="2014-08-10T13:00:00Z">
              <w:rPr>
                <w:rFonts w:ascii="新細明體" w:eastAsia="新細明體" w:hAnsi="新細明體" w:cs="新細明體"/>
                <w:kern w:val="0"/>
                <w:szCs w:val="24"/>
              </w:rPr>
            </w:rPrChange>
          </w:rPr>
          <w:t>}(</w:t>
        </w:r>
        <w:proofErr w:type="gramEnd"/>
        <w:r w:rsidRPr="00F374EC">
          <w:rPr>
            <w:rFonts w:ascii="Times New Roman" w:eastAsia="新細明體" w:hAnsi="Times New Roman" w:cs="Times New Roman"/>
            <w:kern w:val="0"/>
            <w:szCs w:val="24"/>
            <w:rPrChange w:id="252" w:author="USRPL" w:date="2014-08-10T13:00:00Z">
              <w:rPr>
                <w:rFonts w:ascii="新細明體" w:eastAsia="新細明體" w:hAnsi="新細明體" w:cs="新細明體"/>
                <w:kern w:val="0"/>
                <w:szCs w:val="24"/>
              </w:rPr>
            </w:rPrChange>
          </w:rPr>
          <w:t>N).}</w:t>
        </w:r>
      </w:ins>
    </w:p>
    <w:p w:rsidR="00483804" w:rsidRPr="00F374EC" w:rsidRDefault="00F374EC" w:rsidP="00F374EC">
      <w:pPr>
        <w:rPr>
          <w:ins w:id="253" w:author="USRPL" w:date="2014-08-10T13:00:00Z"/>
          <w:rFonts w:ascii="Times New Roman" w:eastAsia="新細明體" w:hAnsi="Times New Roman" w:cs="Times New Roman"/>
          <w:kern w:val="0"/>
          <w:szCs w:val="24"/>
        </w:rPr>
      </w:pPr>
      <w:ins w:id="254" w:author="USRPL" w:date="2014-08-10T13:00:00Z">
        <w:r w:rsidRPr="00F374EC">
          <w:rPr>
            <w:rFonts w:ascii="Times New Roman" w:eastAsia="新細明體" w:hAnsi="Times New Roman" w:cs="Times New Roman"/>
            <w:kern w:val="0"/>
            <w:szCs w:val="24"/>
            <w:rPrChange w:id="255" w:author="USRPL" w:date="2014-08-10T13:00:00Z">
              <w:rPr>
                <w:rFonts w:ascii="新細明體" w:eastAsia="新細明體" w:hAnsi="新細明體" w:cs="新細明體"/>
                <w:kern w:val="0"/>
                <w:szCs w:val="24"/>
              </w:rPr>
            </w:rPrChange>
          </w:rPr>
          <w:t>\end{figure}</w:t>
        </w:r>
      </w:ins>
    </w:p>
    <w:p w:rsidR="00F374EC" w:rsidRDefault="00F374EC" w:rsidP="00483804">
      <w:pPr>
        <w:rPr>
          <w:ins w:id="256" w:author="USRPL" w:date="2014-08-10T16:50:00Z"/>
          <w:rFonts w:ascii="Times New Roman" w:eastAsia="新細明體" w:hAnsi="Times New Roman" w:cs="Times New Roman"/>
          <w:kern w:val="0"/>
          <w:szCs w:val="24"/>
        </w:rPr>
      </w:pPr>
    </w:p>
    <w:p w:rsidR="007367DF" w:rsidRDefault="001A1173" w:rsidP="00483804">
      <w:pPr>
        <w:rPr>
          <w:ins w:id="257" w:author="USRPL" w:date="2014-08-10T16:50:00Z"/>
          <w:rFonts w:ascii="Times New Roman" w:eastAsia="新細明體" w:hAnsi="Times New Roman" w:cs="Times New Roman"/>
          <w:kern w:val="0"/>
          <w:szCs w:val="24"/>
        </w:rPr>
      </w:pPr>
      <w:proofErr w:type="gramStart"/>
      <w:ins w:id="258" w:author="USRPL" w:date="2014-08-10T16:57:00Z">
        <w:r>
          <w:rPr>
            <w:rFonts w:ascii="Times New Roman" w:eastAsia="新細明體" w:hAnsi="Times New Roman" w:cs="Times New Roman" w:hint="eastAsia"/>
            <w:kern w:val="0"/>
            <w:szCs w:val="24"/>
          </w:rPr>
          <w:t>From the result shown in Fig.</w:t>
        </w:r>
        <w:proofErr w:type="gramEnd"/>
        <w:r>
          <w:rPr>
            <w:rFonts w:ascii="Times New Roman" w:eastAsia="新細明體" w:hAnsi="Times New Roman" w:cs="Times New Roman" w:hint="eastAsia"/>
            <w:kern w:val="0"/>
            <w:szCs w:val="24"/>
          </w:rPr>
          <w:t xml:space="preserve"> \ref{</w:t>
        </w:r>
      </w:ins>
      <w:proofErr w:type="spellStart"/>
      <w:ins w:id="259" w:author="USRPL" w:date="2014-08-10T16:58:00Z">
        <w:r>
          <w:rPr>
            <w:rFonts w:ascii="Times New Roman" w:eastAsia="新細明體" w:hAnsi="Times New Roman" w:cs="Times New Roman" w:hint="eastAsia"/>
            <w:kern w:val="0"/>
            <w:szCs w:val="24"/>
          </w:rPr>
          <w:t>fig:complexity</w:t>
        </w:r>
      </w:ins>
      <w:proofErr w:type="spellEnd"/>
      <w:ins w:id="260" w:author="USRPL" w:date="2014-08-10T16:57:00Z">
        <w:r>
          <w:rPr>
            <w:rFonts w:ascii="Times New Roman" w:eastAsia="新細明體" w:hAnsi="Times New Roman" w:cs="Times New Roman" w:hint="eastAsia"/>
            <w:kern w:val="0"/>
            <w:szCs w:val="24"/>
          </w:rPr>
          <w:t>}</w:t>
        </w:r>
      </w:ins>
      <w:ins w:id="261" w:author="USRPL" w:date="2014-08-10T16:58:00Z">
        <w:r>
          <w:rPr>
            <w:rFonts w:ascii="Times New Roman" w:eastAsia="新細明體" w:hAnsi="Times New Roman" w:cs="Times New Roman" w:hint="eastAsia"/>
            <w:kern w:val="0"/>
            <w:szCs w:val="24"/>
          </w:rPr>
          <w:t xml:space="preserve">, it is noticed that the </w:t>
        </w:r>
      </w:ins>
      <w:ins w:id="262" w:author="USRPL" w:date="2014-08-10T16:59:00Z">
        <w:r>
          <w:rPr>
            <w:rFonts w:ascii="Times New Roman" w:eastAsia="新細明體" w:hAnsi="Times New Roman" w:cs="Times New Roman"/>
            <w:kern w:val="0"/>
            <w:szCs w:val="24"/>
          </w:rPr>
          <w:t>tendency</w:t>
        </w:r>
      </w:ins>
      <w:ins w:id="263" w:author="USRPL" w:date="2014-08-10T16:58:00Z">
        <w:r>
          <w:rPr>
            <w:rFonts w:ascii="Times New Roman" w:eastAsia="新細明體" w:hAnsi="Times New Roman" w:cs="Times New Roman" w:hint="eastAsia"/>
            <w:kern w:val="0"/>
            <w:szCs w:val="24"/>
          </w:rPr>
          <w:t xml:space="preserve"> </w:t>
        </w:r>
      </w:ins>
      <w:ins w:id="264" w:author="USRPL" w:date="2014-08-10T16:59:00Z">
        <w:r>
          <w:rPr>
            <w:rFonts w:ascii="Times New Roman" w:eastAsia="新細明體" w:hAnsi="Times New Roman" w:cs="Times New Roman" w:hint="eastAsia"/>
            <w:kern w:val="0"/>
            <w:szCs w:val="24"/>
          </w:rPr>
          <w:t xml:space="preserve">is approximately linear </w:t>
        </w:r>
      </w:ins>
      <w:ins w:id="265" w:author="USRPL" w:date="2014-08-10T17:00:00Z">
        <w:r>
          <w:rPr>
            <w:rFonts w:ascii="Times New Roman" w:eastAsia="新細明體" w:hAnsi="Times New Roman" w:cs="Times New Roman" w:hint="eastAsia"/>
            <w:kern w:val="0"/>
            <w:szCs w:val="24"/>
          </w:rPr>
          <w:t xml:space="preserve">and thus </w:t>
        </w:r>
      </w:ins>
      <w:ins w:id="266" w:author="USRPL" w:date="2014-08-10T16:59:00Z">
        <w:r>
          <w:rPr>
            <w:rFonts w:ascii="Times New Roman" w:eastAsia="新細明體" w:hAnsi="Times New Roman" w:cs="Times New Roman" w:hint="eastAsia"/>
            <w:kern w:val="0"/>
            <w:szCs w:val="24"/>
          </w:rPr>
          <w:t>the thin black line</w:t>
        </w:r>
      </w:ins>
      <w:ins w:id="267" w:author="USRPL" w:date="2014-08-10T17:00:00Z">
        <w:r>
          <w:rPr>
            <w:rFonts w:ascii="Times New Roman" w:eastAsia="新細明體" w:hAnsi="Times New Roman" w:cs="Times New Roman" w:hint="eastAsia"/>
            <w:kern w:val="0"/>
            <w:szCs w:val="24"/>
          </w:rPr>
          <w:t xml:space="preserve"> denotes the linear </w:t>
        </w:r>
        <w:proofErr w:type="spellStart"/>
        <w:r>
          <w:rPr>
            <w:rFonts w:ascii="Times New Roman" w:eastAsia="新細明體" w:hAnsi="Times New Roman" w:cs="Times New Roman" w:hint="eastAsia"/>
            <w:kern w:val="0"/>
            <w:szCs w:val="24"/>
          </w:rPr>
          <w:t>trendline</w:t>
        </w:r>
      </w:ins>
      <w:proofErr w:type="spellEnd"/>
      <w:ins w:id="268" w:author="USRPL" w:date="2014-08-10T17:04:00Z">
        <w:r>
          <w:rPr>
            <w:rFonts w:ascii="Times New Roman" w:eastAsia="新細明體" w:hAnsi="Times New Roman" w:cs="Times New Roman" w:hint="eastAsia"/>
            <w:kern w:val="0"/>
            <w:szCs w:val="24"/>
          </w:rPr>
          <w:t xml:space="preserve">. </w:t>
        </w:r>
      </w:ins>
      <w:ins w:id="269" w:author="USRPL" w:date="2014-08-10T17:05:00Z">
        <w:r>
          <w:rPr>
            <w:rFonts w:ascii="Times New Roman" w:eastAsia="新細明體" w:hAnsi="Times New Roman" w:cs="Times New Roman" w:hint="eastAsia"/>
            <w:kern w:val="0"/>
            <w:szCs w:val="24"/>
          </w:rPr>
          <w:t xml:space="preserve">As a result, the time </w:t>
        </w:r>
      </w:ins>
      <w:ins w:id="270" w:author="USRPL" w:date="2014-08-10T17:07:00Z">
        <w:r>
          <w:rPr>
            <w:rFonts w:ascii="Times New Roman" w:eastAsia="新細明體" w:hAnsi="Times New Roman" w:cs="Times New Roman" w:hint="eastAsia"/>
            <w:kern w:val="0"/>
            <w:szCs w:val="24"/>
          </w:rPr>
          <w:t>usage</w:t>
        </w:r>
      </w:ins>
      <w:ins w:id="271" w:author="USRPL" w:date="2014-08-10T17:05:00Z">
        <w:r>
          <w:rPr>
            <w:rFonts w:ascii="Times New Roman" w:eastAsia="新細明體" w:hAnsi="Times New Roman" w:cs="Times New Roman" w:hint="eastAsia"/>
            <w:kern w:val="0"/>
            <w:szCs w:val="24"/>
          </w:rPr>
          <w:t xml:space="preserve"> of spatial UEP is </w:t>
        </w:r>
      </w:ins>
      <w:ins w:id="272" w:author="USRPL" w:date="2014-08-10T17:07:00Z">
        <w:r>
          <w:rPr>
            <w:rFonts w:ascii="Times New Roman" w:eastAsia="新細明體" w:hAnsi="Times New Roman" w:cs="Times New Roman" w:hint="eastAsia"/>
            <w:kern w:val="0"/>
            <w:szCs w:val="24"/>
          </w:rPr>
          <w:t>linear to $N$, that is the time complexity of UEP is ${\</w:t>
        </w:r>
        <w:proofErr w:type="spellStart"/>
        <w:r>
          <w:rPr>
            <w:rFonts w:ascii="Times New Roman" w:eastAsia="新細明體" w:hAnsi="Times New Roman" w:cs="Times New Roman" w:hint="eastAsia"/>
            <w:kern w:val="0"/>
            <w:szCs w:val="24"/>
          </w:rPr>
          <w:t>textbf</w:t>
        </w:r>
        <w:proofErr w:type="spellEnd"/>
        <w:r>
          <w:rPr>
            <w:rFonts w:ascii="Times New Roman" w:eastAsia="新細明體" w:hAnsi="Times New Roman" w:cs="Times New Roman" w:hint="eastAsia"/>
            <w:kern w:val="0"/>
            <w:szCs w:val="24"/>
          </w:rPr>
          <w:t xml:space="preserve"> O</w:t>
        </w:r>
        <w:proofErr w:type="gramStart"/>
        <w:r>
          <w:rPr>
            <w:rFonts w:ascii="Times New Roman" w:eastAsia="新細明體" w:hAnsi="Times New Roman" w:cs="Times New Roman" w:hint="eastAsia"/>
            <w:kern w:val="0"/>
            <w:szCs w:val="24"/>
          </w:rPr>
          <w:t>}(</w:t>
        </w:r>
      </w:ins>
      <w:proofErr w:type="gramEnd"/>
      <w:ins w:id="273" w:author="USRPL" w:date="2014-08-10T17:08:00Z">
        <w:r>
          <w:rPr>
            <w:rFonts w:ascii="Times New Roman" w:eastAsia="新細明體" w:hAnsi="Times New Roman" w:cs="Times New Roman" w:hint="eastAsia"/>
            <w:kern w:val="0"/>
            <w:szCs w:val="24"/>
          </w:rPr>
          <w:t>N</w:t>
        </w:r>
      </w:ins>
      <w:ins w:id="274" w:author="USRPL" w:date="2014-08-10T17:07:00Z">
        <w:r>
          <w:rPr>
            <w:rFonts w:ascii="Times New Roman" w:eastAsia="新細明體" w:hAnsi="Times New Roman" w:cs="Times New Roman" w:hint="eastAsia"/>
            <w:kern w:val="0"/>
            <w:szCs w:val="24"/>
          </w:rPr>
          <w:t>)$</w:t>
        </w:r>
      </w:ins>
      <w:ins w:id="275" w:author="USRPL" w:date="2014-08-10T17:08:00Z">
        <w:r>
          <w:rPr>
            <w:rFonts w:ascii="Times New Roman" w:eastAsia="新細明體" w:hAnsi="Times New Roman" w:cs="Times New Roman" w:hint="eastAsia"/>
            <w:kern w:val="0"/>
            <w:szCs w:val="24"/>
          </w:rPr>
          <w:t xml:space="preserve">. </w:t>
        </w:r>
        <w:r w:rsidR="00620F55">
          <w:rPr>
            <w:rFonts w:ascii="Times New Roman" w:eastAsia="新細明體" w:hAnsi="Times New Roman" w:cs="Times New Roman" w:hint="eastAsia"/>
            <w:kern w:val="0"/>
            <w:szCs w:val="24"/>
          </w:rPr>
          <w:t xml:space="preserve">Such complexity causes </w:t>
        </w:r>
      </w:ins>
      <w:ins w:id="276" w:author="USRPL" w:date="2014-08-10T17:09:00Z">
        <w:r w:rsidR="00620F55">
          <w:rPr>
            <w:rFonts w:ascii="Times New Roman" w:eastAsia="新細明體" w:hAnsi="Times New Roman" w:cs="Times New Roman" w:hint="eastAsia"/>
            <w:kern w:val="0"/>
            <w:szCs w:val="24"/>
          </w:rPr>
          <w:t>less</w:t>
        </w:r>
      </w:ins>
      <w:ins w:id="277" w:author="USRPL" w:date="2014-08-10T17:08:00Z">
        <w:r w:rsidR="00620F55">
          <w:rPr>
            <w:rFonts w:ascii="Times New Roman" w:eastAsia="新細明體" w:hAnsi="Times New Roman" w:cs="Times New Roman" w:hint="eastAsia"/>
            <w:kern w:val="0"/>
            <w:szCs w:val="24"/>
          </w:rPr>
          <w:t xml:space="preserve"> loading to the </w:t>
        </w:r>
      </w:ins>
      <w:ins w:id="278" w:author="USRPL" w:date="2014-08-10T17:09:00Z">
        <w:r w:rsidR="00620F55">
          <w:rPr>
            <w:rFonts w:ascii="Times New Roman" w:eastAsia="新細明體" w:hAnsi="Times New Roman" w:cs="Times New Roman" w:hint="eastAsia"/>
            <w:kern w:val="0"/>
            <w:szCs w:val="24"/>
          </w:rPr>
          <w:t xml:space="preserve">encoder </w:t>
        </w:r>
      </w:ins>
      <w:ins w:id="279" w:author="USRPL" w:date="2014-08-10T17:08:00Z">
        <w:r w:rsidR="00620F55">
          <w:rPr>
            <w:rFonts w:ascii="Times New Roman" w:eastAsia="新細明體" w:hAnsi="Times New Roman" w:cs="Times New Roman" w:hint="eastAsia"/>
            <w:kern w:val="0"/>
            <w:szCs w:val="24"/>
          </w:rPr>
          <w:t>system</w:t>
        </w:r>
      </w:ins>
      <w:ins w:id="280" w:author="USRPL" w:date="2014-08-10T17:09:00Z">
        <w:r w:rsidR="00620F55">
          <w:rPr>
            <w:rFonts w:ascii="Times New Roman" w:eastAsia="新細明體" w:hAnsi="Times New Roman" w:cs="Times New Roman" w:hint="eastAsia"/>
            <w:kern w:val="0"/>
            <w:szCs w:val="24"/>
          </w:rPr>
          <w:t xml:space="preserve"> </w:t>
        </w:r>
      </w:ins>
      <w:ins w:id="281" w:author="USRPL" w:date="2014-08-10T17:10:00Z">
        <w:r w:rsidR="00620F55">
          <w:rPr>
            <w:rFonts w:ascii="Times New Roman" w:eastAsia="新細明體" w:hAnsi="Times New Roman" w:cs="Times New Roman" w:hint="eastAsia"/>
            <w:kern w:val="0"/>
            <w:szCs w:val="24"/>
          </w:rPr>
          <w:t xml:space="preserve">which does not implement video compression. </w:t>
        </w:r>
      </w:ins>
      <w:ins w:id="282" w:author="USRPL" w:date="2014-08-10T17:12:00Z">
        <w:r w:rsidR="00620F55">
          <w:rPr>
            <w:rFonts w:ascii="Times New Roman" w:eastAsia="新細明體" w:hAnsi="Times New Roman" w:cs="Times New Roman" w:hint="eastAsia"/>
            <w:kern w:val="0"/>
            <w:szCs w:val="24"/>
          </w:rPr>
          <w:t xml:space="preserve">Even the Full HD video only takes about </w:t>
        </w:r>
      </w:ins>
      <w:ins w:id="283" w:author="USRPL" w:date="2014-08-10T17:14:00Z">
        <w:r w:rsidR="00620F55">
          <w:rPr>
            <w:rFonts w:ascii="Times New Roman" w:eastAsia="新細明體" w:hAnsi="Times New Roman" w:cs="Times New Roman" w:hint="eastAsia"/>
            <w:kern w:val="0"/>
            <w:szCs w:val="24"/>
          </w:rPr>
          <w:t>$</w:t>
        </w:r>
      </w:ins>
      <w:ins w:id="284" w:author="USRPL" w:date="2014-08-10T17:12:00Z">
        <w:r w:rsidR="00620F55">
          <w:rPr>
            <w:rFonts w:ascii="Times New Roman" w:eastAsia="新細明體" w:hAnsi="Times New Roman" w:cs="Times New Roman" w:hint="eastAsia"/>
            <w:kern w:val="0"/>
            <w:szCs w:val="24"/>
          </w:rPr>
          <w:t>0.4</w:t>
        </w:r>
      </w:ins>
      <w:ins w:id="285" w:author="USRPL" w:date="2014-08-10T17:14:00Z">
        <w:r w:rsidR="00620F55">
          <w:rPr>
            <w:rFonts w:ascii="Times New Roman" w:eastAsia="新細明體" w:hAnsi="Times New Roman" w:cs="Times New Roman" w:hint="eastAsia"/>
            <w:kern w:val="0"/>
            <w:szCs w:val="24"/>
          </w:rPr>
          <w:t>$</w:t>
        </w:r>
      </w:ins>
      <w:ins w:id="286" w:author="USRPL" w:date="2014-08-10T17:12:00Z">
        <w:r w:rsidR="00620F55">
          <w:rPr>
            <w:rFonts w:ascii="Times New Roman" w:eastAsia="新細明體" w:hAnsi="Times New Roman" w:cs="Times New Roman" w:hint="eastAsia"/>
            <w:kern w:val="0"/>
            <w:szCs w:val="24"/>
          </w:rPr>
          <w:t xml:space="preserve"> second for each frame</w:t>
        </w:r>
      </w:ins>
      <w:ins w:id="287" w:author="USRPL" w:date="2014-08-10T17:13:00Z">
        <w:r w:rsidR="00620F55">
          <w:rPr>
            <w:rFonts w:ascii="Times New Roman" w:eastAsia="新細明體" w:hAnsi="Times New Roman" w:cs="Times New Roman" w:hint="eastAsia"/>
            <w:kern w:val="0"/>
            <w:szCs w:val="24"/>
          </w:rPr>
          <w:t xml:space="preserve"> to execute the proposed spatial UEP </w:t>
        </w:r>
      </w:ins>
      <w:ins w:id="288" w:author="USRPL" w:date="2014-08-10T17:14:00Z">
        <w:r w:rsidR="00620F55">
          <w:rPr>
            <w:rFonts w:ascii="Times New Roman" w:eastAsia="新細明體" w:hAnsi="Times New Roman" w:cs="Times New Roman" w:hint="eastAsia"/>
            <w:kern w:val="0"/>
            <w:szCs w:val="24"/>
          </w:rPr>
          <w:t xml:space="preserve">computation. </w:t>
        </w:r>
      </w:ins>
    </w:p>
    <w:p w:rsidR="007367DF" w:rsidRDefault="007367DF" w:rsidP="00483804">
      <w:pPr>
        <w:rPr>
          <w:ins w:id="289" w:author="USRPL" w:date="2014-08-10T16:50:00Z"/>
          <w:rFonts w:ascii="Times New Roman" w:eastAsia="新細明體" w:hAnsi="Times New Roman" w:cs="Times New Roman"/>
          <w:kern w:val="0"/>
          <w:szCs w:val="24"/>
        </w:rPr>
      </w:pPr>
    </w:p>
    <w:p w:rsidR="007367DF" w:rsidRDefault="007367DF" w:rsidP="00483804">
      <w:pPr>
        <w:rPr>
          <w:ins w:id="290" w:author="USRPL" w:date="2014-08-10T13:00:00Z"/>
          <w:rFonts w:ascii="Times New Roman" w:eastAsia="新細明體" w:hAnsi="Times New Roman" w:cs="Times New Roman"/>
          <w:kern w:val="0"/>
          <w:szCs w:val="24"/>
        </w:rPr>
      </w:pPr>
    </w:p>
    <w:p w:rsidR="00F374EC" w:rsidRPr="001175F1" w:rsidRDefault="00F374EC" w:rsidP="00F374EC">
      <w:pPr>
        <w:rPr>
          <w:ins w:id="291" w:author="USRPL" w:date="2014-08-10T13:00:00Z"/>
          <w:rFonts w:ascii="Times New Roman" w:hAnsi="Times New Roman" w:cs="Times New Roman"/>
          <w:highlight w:val="cyan"/>
        </w:rPr>
      </w:pPr>
      <w:ins w:id="292" w:author="USRPL" w:date="2014-08-10T13:00:00Z">
        <w:r w:rsidRPr="001175F1">
          <w:rPr>
            <w:rFonts w:ascii="Times New Roman" w:hAnsi="Times New Roman" w:cs="Times New Roman" w:hint="eastAsia"/>
            <w:highlight w:val="cyan"/>
          </w:rPr>
          <w:t>%=========================================================</w:t>
        </w:r>
      </w:ins>
    </w:p>
    <w:p w:rsidR="00F374EC" w:rsidRPr="001175F1" w:rsidRDefault="00F374EC" w:rsidP="00F374EC">
      <w:pPr>
        <w:rPr>
          <w:ins w:id="293" w:author="USRPL" w:date="2014-08-10T13:00:00Z"/>
          <w:rFonts w:ascii="Times New Roman" w:hAnsi="Times New Roman" w:cs="Times New Roman"/>
          <w:highlight w:val="cyan"/>
        </w:rPr>
      </w:pPr>
      <w:ins w:id="294" w:author="USRPL" w:date="2014-08-10T13:00:00Z">
        <w:r w:rsidRPr="001175F1">
          <w:rPr>
            <w:rFonts w:ascii="Times New Roman" w:hAnsi="Times New Roman" w:cs="Times New Roman" w:hint="eastAsia"/>
            <w:highlight w:val="cyan"/>
          </w:rPr>
          <w:t>%=========================================================</w:t>
        </w:r>
      </w:ins>
    </w:p>
    <w:p w:rsidR="00F374EC" w:rsidRPr="001175F1" w:rsidRDefault="00F374EC" w:rsidP="00F374EC">
      <w:pPr>
        <w:rPr>
          <w:ins w:id="295" w:author="USRPL" w:date="2014-08-10T13:00:00Z"/>
          <w:rFonts w:ascii="Times New Roman" w:hAnsi="Times New Roman" w:cs="Times New Roman"/>
          <w:highlight w:val="cyan"/>
        </w:rPr>
      </w:pPr>
      <w:ins w:id="296" w:author="USRPL" w:date="2014-08-10T13:00:00Z">
        <w:r w:rsidRPr="001175F1">
          <w:rPr>
            <w:rFonts w:ascii="Times New Roman" w:hAnsi="Times New Roman" w:cs="Times New Roman" w:hint="eastAsia"/>
            <w:highlight w:val="cyan"/>
          </w:rPr>
          <w:t>%=========================================================</w:t>
        </w:r>
      </w:ins>
    </w:p>
    <w:p w:rsidR="00F374EC" w:rsidRPr="001175F1" w:rsidRDefault="00F374EC" w:rsidP="00F374EC">
      <w:pPr>
        <w:rPr>
          <w:ins w:id="297" w:author="USRPL" w:date="2014-08-10T13:00:00Z"/>
          <w:rFonts w:ascii="Times New Roman" w:hAnsi="Times New Roman" w:cs="Times New Roman"/>
          <w:highlight w:val="cyan"/>
        </w:rPr>
      </w:pPr>
      <w:ins w:id="298" w:author="USRPL" w:date="2014-08-10T13:00:00Z">
        <w:r w:rsidRPr="001175F1">
          <w:rPr>
            <w:rFonts w:ascii="Times New Roman" w:hAnsi="Times New Roman" w:cs="Times New Roman" w:hint="eastAsia"/>
            <w:highlight w:val="cyan"/>
          </w:rPr>
          <w:t>%=========================================================</w:t>
        </w:r>
      </w:ins>
    </w:p>
    <w:p w:rsidR="00F374EC" w:rsidRPr="001175F1" w:rsidRDefault="00F374EC" w:rsidP="00F374EC">
      <w:pPr>
        <w:rPr>
          <w:ins w:id="299" w:author="USRPL" w:date="2014-08-10T13:00:00Z"/>
          <w:rFonts w:ascii="Times New Roman" w:hAnsi="Times New Roman" w:cs="Times New Roman"/>
        </w:rPr>
      </w:pPr>
      <w:ins w:id="300" w:author="USRPL" w:date="2014-08-10T13:00:00Z">
        <w:r w:rsidRPr="001175F1">
          <w:rPr>
            <w:rFonts w:ascii="Times New Roman" w:hAnsi="Times New Roman" w:cs="Times New Roman" w:hint="eastAsia"/>
            <w:highlight w:val="cyan"/>
          </w:rPr>
          <w:t>%=========================================================</w:t>
        </w:r>
      </w:ins>
    </w:p>
    <w:p w:rsidR="00F374EC" w:rsidRDefault="00F374EC" w:rsidP="00483804">
      <w:pPr>
        <w:rPr>
          <w:ins w:id="301" w:author="USRPL" w:date="2014-08-10T14:05:00Z"/>
          <w:rFonts w:ascii="Times New Roman" w:eastAsia="新細明體" w:hAnsi="Times New Roman" w:cs="Times New Roman"/>
          <w:kern w:val="0"/>
          <w:szCs w:val="24"/>
        </w:rPr>
      </w:pPr>
    </w:p>
    <w:p w:rsidR="003A61F0" w:rsidRDefault="003A61F0" w:rsidP="00483804">
      <w:pPr>
        <w:rPr>
          <w:ins w:id="302" w:author="USRPL" w:date="2014-08-10T14:05:00Z"/>
          <w:rFonts w:ascii="Times New Roman" w:eastAsia="新細明體" w:hAnsi="Times New Roman" w:cs="Times New Roman"/>
          <w:kern w:val="0"/>
          <w:szCs w:val="24"/>
        </w:rPr>
      </w:pPr>
    </w:p>
    <w:p w:rsidR="003A61F0" w:rsidRDefault="003A61F0" w:rsidP="00483804">
      <w:pPr>
        <w:rPr>
          <w:ins w:id="303" w:author="USRPL" w:date="2014-08-10T14:05:00Z"/>
          <w:rFonts w:ascii="Times New Roman" w:eastAsia="新細明體" w:hAnsi="Times New Roman" w:cs="Times New Roman"/>
          <w:kern w:val="0"/>
          <w:szCs w:val="24"/>
        </w:rPr>
      </w:pPr>
    </w:p>
    <w:p w:rsidR="003A61F0" w:rsidRDefault="003A61F0" w:rsidP="00483804">
      <w:pPr>
        <w:rPr>
          <w:ins w:id="304" w:author="USRPL" w:date="2014-08-10T14:05:00Z"/>
          <w:rFonts w:ascii="Times New Roman" w:eastAsia="新細明體" w:hAnsi="Times New Roman" w:cs="Times New Roman"/>
          <w:kern w:val="0"/>
          <w:szCs w:val="24"/>
        </w:rPr>
      </w:pPr>
    </w:p>
    <w:p w:rsidR="003A61F0" w:rsidRDefault="003A61F0" w:rsidP="00483804">
      <w:pPr>
        <w:rPr>
          <w:ins w:id="305" w:author="USRPL" w:date="2014-08-10T14:05:00Z"/>
          <w:rFonts w:ascii="Times New Roman" w:eastAsia="新細明體" w:hAnsi="Times New Roman" w:cs="Times New Roman"/>
          <w:kern w:val="0"/>
          <w:szCs w:val="24"/>
        </w:rPr>
      </w:pPr>
    </w:p>
    <w:p w:rsidR="003A61F0" w:rsidRPr="00483804" w:rsidRDefault="003A61F0" w:rsidP="00483804">
      <w:pPr>
        <w:rPr>
          <w:rFonts w:ascii="Times New Roman" w:eastAsia="新細明體" w:hAnsi="Times New Roman" w:cs="Times New Roman"/>
          <w:kern w:val="0"/>
          <w:szCs w:val="24"/>
        </w:rPr>
      </w:pPr>
    </w:p>
    <w:p w:rsidR="00483804" w:rsidRPr="00CE514B" w:rsidRDefault="00B03E72" w:rsidP="00483804">
      <w:pPr>
        <w:rPr>
          <w:rFonts w:ascii="Times New Roman" w:eastAsia="新細明體" w:hAnsi="Times New Roman" w:cs="Times New Roman"/>
          <w:kern w:val="0"/>
          <w:sz w:val="36"/>
          <w:szCs w:val="24"/>
        </w:rPr>
      </w:pPr>
      <m:oMathPara>
        <m:oMath>
          <m:sSub>
            <m:sSubPr>
              <m:ctrlPr>
                <w:rPr>
                  <w:rFonts w:ascii="Cambria Math" w:eastAsia="新細明體" w:hAnsi="Cambria Math" w:cs="Times New Roman"/>
                  <w:kern w:val="0"/>
                  <w:sz w:val="36"/>
                  <w:szCs w:val="24"/>
                </w:rPr>
              </m:ctrlPr>
            </m:sSubPr>
            <m:e>
              <m:r>
                <m:rPr>
                  <m:sty m:val="p"/>
                </m:rPr>
                <w:rPr>
                  <w:rFonts w:ascii="Cambria Math" w:eastAsia="新細明體" w:hAnsi="Cambria Math" w:cs="Times New Roman"/>
                  <w:kern w:val="0"/>
                  <w:sz w:val="36"/>
                  <w:szCs w:val="24"/>
                </w:rPr>
                <m:t>γ</m:t>
              </m:r>
            </m:e>
            <m:sub>
              <m:r>
                <m:rPr>
                  <m:sty m:val="p"/>
                </m:rPr>
                <w:rPr>
                  <w:rFonts w:ascii="Cambria Math" w:eastAsia="新細明體" w:hAnsi="Cambria Math" w:cs="Times New Roman"/>
                  <w:kern w:val="0"/>
                  <w:sz w:val="36"/>
                  <w:szCs w:val="24"/>
                </w:rPr>
                <m:t>0</m:t>
              </m:r>
            </m:sub>
          </m:sSub>
          <m:r>
            <m:rPr>
              <m:sty m:val="p"/>
            </m:rPr>
            <w:rPr>
              <w:rFonts w:ascii="Cambria Math" w:eastAsia="新細明體" w:hAnsi="Cambria Math" w:cs="Times New Roman"/>
              <w:kern w:val="0"/>
              <w:sz w:val="36"/>
              <w:szCs w:val="24"/>
            </w:rPr>
            <m:t>,</m:t>
          </m:r>
          <m:r>
            <w:rPr>
              <w:rFonts w:ascii="Cambria Math" w:eastAsia="新細明體" w:hAnsi="Cambria Math" w:cs="Times New Roman"/>
              <w:kern w:val="0"/>
              <w:sz w:val="36"/>
              <w:szCs w:val="24"/>
            </w:rPr>
            <m:t>fr</m:t>
          </m:r>
          <m:d>
            <m:dPr>
              <m:ctrlPr>
                <w:rPr>
                  <w:rFonts w:ascii="Cambria Math" w:eastAsia="新細明體" w:hAnsi="Cambria Math" w:cs="Times New Roman"/>
                  <w:kern w:val="0"/>
                  <w:sz w:val="36"/>
                  <w:szCs w:val="24"/>
                </w:rPr>
              </m:ctrlPr>
            </m:dPr>
            <m:e>
              <m:r>
                <m:rPr>
                  <m:sty m:val="p"/>
                </m:rPr>
                <w:rPr>
                  <w:rFonts w:ascii="Cambria Math" w:eastAsia="新細明體" w:hAnsi="Cambria Math" w:cs="Times New Roman"/>
                  <w:kern w:val="0"/>
                  <w:sz w:val="36"/>
                  <w:szCs w:val="24"/>
                </w:rPr>
                <m:t>γ</m:t>
              </m:r>
            </m:e>
          </m:d>
          <m:r>
            <m:rPr>
              <m:sty m:val="p"/>
            </m:rPr>
            <w:rPr>
              <w:rFonts w:ascii="Cambria Math" w:eastAsia="新細明體" w:hAnsi="Cambria Math" w:cs="Times New Roman"/>
              <w:kern w:val="0"/>
              <w:sz w:val="36"/>
              <w:szCs w:val="24"/>
            </w:rPr>
            <m:t>,</m:t>
          </m:r>
          <m:r>
            <w:rPr>
              <w:rFonts w:ascii="Cambria Math" w:eastAsia="新細明體" w:hAnsi="Cambria Math" w:cs="Times New Roman"/>
              <w:kern w:val="0"/>
              <w:sz w:val="36"/>
              <w:szCs w:val="24"/>
            </w:rPr>
            <m:t>Df</m:t>
          </m:r>
          <m:d>
            <m:dPr>
              <m:ctrlPr>
                <w:rPr>
                  <w:rFonts w:ascii="Cambria Math" w:eastAsia="新細明體" w:hAnsi="Cambria Math" w:cs="Times New Roman"/>
                  <w:kern w:val="0"/>
                  <w:sz w:val="36"/>
                  <w:szCs w:val="24"/>
                </w:rPr>
              </m:ctrlPr>
            </m:dPr>
            <m:e>
              <m:r>
                <m:rPr>
                  <m:sty m:val="p"/>
                </m:rPr>
                <w:rPr>
                  <w:rFonts w:ascii="Cambria Math" w:eastAsia="新細明體" w:hAnsi="Cambria Math" w:cs="Times New Roman"/>
                  <w:kern w:val="0"/>
                  <w:sz w:val="36"/>
                  <w:szCs w:val="24"/>
                </w:rPr>
                <m:t>γ</m:t>
              </m:r>
            </m:e>
          </m:d>
        </m:oMath>
      </m:oMathPara>
    </w:p>
    <w:p w:rsidR="00483804" w:rsidRPr="00CE514B" w:rsidRDefault="00B03E72" w:rsidP="00483804">
      <w:pPr>
        <w:rPr>
          <w:rFonts w:ascii="Times New Roman" w:eastAsia="新細明體" w:hAnsi="Times New Roman" w:cs="Times New Roman"/>
          <w:kern w:val="0"/>
          <w:sz w:val="36"/>
          <w:szCs w:val="24"/>
        </w:rPr>
      </w:pPr>
      <m:oMathPara>
        <m:oMath>
          <m:sSub>
            <m:sSubPr>
              <m:ctrlPr>
                <w:rPr>
                  <w:rFonts w:ascii="Cambria Math" w:eastAsia="新細明體" w:hAnsi="Cambria Math" w:cs="Times New Roman"/>
                  <w:kern w:val="0"/>
                  <w:sz w:val="36"/>
                  <w:szCs w:val="24"/>
                </w:rPr>
              </m:ctrlPr>
            </m:sSubPr>
            <m:e>
              <m:r>
                <m:rPr>
                  <m:sty m:val="b"/>
                </m:rPr>
                <w:rPr>
                  <w:rFonts w:ascii="Cambria Math" w:eastAsia="新細明體" w:hAnsi="Cambria Math" w:cs="Times New Roman"/>
                  <w:kern w:val="0"/>
                  <w:sz w:val="36"/>
                  <w:szCs w:val="24"/>
                </w:rPr>
                <m:t>E</m:t>
              </m:r>
            </m:e>
            <m:sub>
              <m:r>
                <m:rPr>
                  <m:sty m:val="p"/>
                </m:rPr>
                <w:rPr>
                  <w:rFonts w:ascii="Cambria Math" w:eastAsia="新細明體" w:hAnsi="Cambria Math" w:cs="Times New Roman"/>
                  <w:kern w:val="0"/>
                  <w:sz w:val="36"/>
                  <w:szCs w:val="24"/>
                </w:rPr>
                <m:t>k</m:t>
              </m:r>
            </m:sub>
          </m:sSub>
          <m:r>
            <m:rPr>
              <m:sty m:val="p"/>
            </m:rPr>
            <w:rPr>
              <w:rFonts w:ascii="Cambria Math" w:eastAsia="新細明體" w:hAnsi="Cambria Math" w:cs="Times New Roman"/>
              <w:kern w:val="0"/>
              <w:sz w:val="36"/>
              <w:szCs w:val="24"/>
            </w:rPr>
            <m:t>=</m:t>
          </m:r>
          <m:sSub>
            <m:sSubPr>
              <m:ctrlPr>
                <w:rPr>
                  <w:rFonts w:ascii="Cambria Math" w:eastAsia="新細明體" w:hAnsi="Cambria Math" w:cs="Times New Roman"/>
                  <w:i/>
                  <w:kern w:val="0"/>
                  <w:sz w:val="36"/>
                  <w:szCs w:val="24"/>
                </w:rPr>
              </m:ctrlPr>
            </m:sSubPr>
            <m:e>
              <m:r>
                <m:rPr>
                  <m:sty m:val="bi"/>
                </m:rPr>
                <w:rPr>
                  <w:rFonts w:ascii="Cambria Math" w:eastAsia="新細明體" w:hAnsi="Cambria Math" w:cs="Times New Roman"/>
                  <w:kern w:val="0"/>
                  <w:sz w:val="36"/>
                  <w:szCs w:val="24"/>
                </w:rPr>
                <m:t>w</m:t>
              </m:r>
            </m:e>
            <m:sub>
              <m:r>
                <w:rPr>
                  <w:rFonts w:ascii="Cambria Math" w:eastAsia="新細明體" w:hAnsi="Cambria Math" w:cs="Times New Roman"/>
                  <w:kern w:val="0"/>
                  <w:sz w:val="36"/>
                  <w:szCs w:val="24"/>
                </w:rPr>
                <m:t>k</m:t>
              </m:r>
            </m:sub>
          </m:sSub>
          <m:sSub>
            <m:sSubPr>
              <m:ctrlPr>
                <w:rPr>
                  <w:rFonts w:ascii="Cambria Math" w:eastAsia="新細明體" w:hAnsi="Cambria Math" w:cs="Times New Roman"/>
                  <w:kern w:val="0"/>
                  <w:sz w:val="36"/>
                  <w:szCs w:val="24"/>
                </w:rPr>
              </m:ctrlPr>
            </m:sSubPr>
            <m:e>
              <m:r>
                <m:rPr>
                  <m:sty m:val="p"/>
                </m:rPr>
                <w:rPr>
                  <w:rFonts w:ascii="Cambria Math" w:eastAsia="新細明體" w:hAnsi="Cambria Math" w:cs="Times New Roman"/>
                  <w:kern w:val="0"/>
                  <w:sz w:val="36"/>
                  <w:szCs w:val="24"/>
                </w:rPr>
                <m:t>E</m:t>
              </m:r>
            </m:e>
            <m:sub>
              <m:r>
                <m:rPr>
                  <m:sty m:val="p"/>
                </m:rPr>
                <w:rPr>
                  <w:rFonts w:ascii="Cambria Math" w:eastAsia="新細明體" w:hAnsi="Cambria Math" w:cs="Times New Roman"/>
                  <w:kern w:val="0"/>
                  <w:sz w:val="36"/>
                  <w:szCs w:val="24"/>
                </w:rPr>
                <m:t>s0</m:t>
              </m:r>
            </m:sub>
          </m:sSub>
          <m:r>
            <m:rPr>
              <m:sty m:val="p"/>
            </m:rPr>
            <w:rPr>
              <w:rFonts w:ascii="Cambria Math" w:eastAsia="新細明體" w:hAnsi="Cambria Math" w:cs="Times New Roman"/>
              <w:kern w:val="0"/>
              <w:sz w:val="36"/>
              <w:szCs w:val="24"/>
            </w:rPr>
            <m:t>=</m:t>
          </m:r>
          <m:d>
            <m:dPr>
              <m:begChr m:val="["/>
              <m:endChr m:val="]"/>
              <m:ctrlPr>
                <w:rPr>
                  <w:rFonts w:ascii="Cambria Math" w:eastAsia="新細明體" w:hAnsi="Cambria Math" w:cs="Times New Roman"/>
                  <w:kern w:val="0"/>
                  <w:sz w:val="36"/>
                  <w:szCs w:val="24"/>
                </w:rPr>
              </m:ctrlPr>
            </m:dPr>
            <m:e>
              <m:m>
                <m:mPr>
                  <m:mcs>
                    <m:mc>
                      <m:mcPr>
                        <m:count m:val="1"/>
                        <m:mcJc m:val="center"/>
                      </m:mcPr>
                    </m:mc>
                  </m:mcs>
                  <m:ctrlPr>
                    <w:rPr>
                      <w:rFonts w:ascii="Cambria Math" w:eastAsia="新細明體" w:hAnsi="Cambria Math" w:cs="Times New Roman"/>
                      <w:kern w:val="0"/>
                      <w:sz w:val="36"/>
                      <w:szCs w:val="24"/>
                    </w:rPr>
                  </m:ctrlPr>
                </m:mPr>
                <m:mr>
                  <m:e>
                    <m:sSub>
                      <m:sSubPr>
                        <m:ctrlPr>
                          <w:rPr>
                            <w:rFonts w:ascii="Cambria Math" w:eastAsia="新細明體" w:hAnsi="Cambria Math" w:cs="Times New Roman"/>
                            <w:i/>
                            <w:kern w:val="0"/>
                            <w:sz w:val="36"/>
                            <w:szCs w:val="24"/>
                          </w:rPr>
                        </m:ctrlPr>
                      </m:sSubPr>
                      <m:e>
                        <m:r>
                          <w:rPr>
                            <w:rFonts w:ascii="Cambria Math" w:eastAsia="新細明體" w:hAnsi="Cambria Math" w:cs="Times New Roman"/>
                            <w:kern w:val="0"/>
                            <w:sz w:val="36"/>
                            <w:szCs w:val="24"/>
                          </w:rPr>
                          <m:t>w</m:t>
                        </m:r>
                      </m:e>
                      <m:sub>
                        <m:r>
                          <w:rPr>
                            <w:rFonts w:ascii="Cambria Math" w:eastAsia="新細明體" w:hAnsi="Cambria Math" w:cs="Times New Roman"/>
                            <w:kern w:val="0"/>
                            <w:sz w:val="36"/>
                            <w:szCs w:val="24"/>
                          </w:rPr>
                          <m:t>k,0</m:t>
                        </m:r>
                      </m:sub>
                    </m:sSub>
                    <m:sSub>
                      <m:sSubPr>
                        <m:ctrlPr>
                          <w:rPr>
                            <w:rFonts w:ascii="Cambria Math" w:eastAsia="新細明體" w:hAnsi="Cambria Math" w:cs="Times New Roman"/>
                            <w:kern w:val="0"/>
                            <w:sz w:val="36"/>
                            <w:szCs w:val="24"/>
                          </w:rPr>
                        </m:ctrlPr>
                      </m:sSubPr>
                      <m:e>
                        <m:r>
                          <m:rPr>
                            <m:sty m:val="p"/>
                          </m:rPr>
                          <w:rPr>
                            <w:rFonts w:ascii="Cambria Math" w:eastAsia="新細明體" w:hAnsi="Cambria Math" w:cs="Times New Roman"/>
                            <w:kern w:val="0"/>
                            <w:sz w:val="36"/>
                            <w:szCs w:val="24"/>
                          </w:rPr>
                          <m:t>E</m:t>
                        </m:r>
                      </m:e>
                      <m:sub>
                        <m:r>
                          <m:rPr>
                            <m:sty m:val="p"/>
                          </m:rPr>
                          <w:rPr>
                            <w:rFonts w:ascii="Cambria Math" w:eastAsia="新細明體" w:hAnsi="Cambria Math" w:cs="Times New Roman"/>
                            <w:kern w:val="0"/>
                            <w:sz w:val="36"/>
                            <w:szCs w:val="24"/>
                          </w:rPr>
                          <m:t>s0</m:t>
                        </m:r>
                      </m:sub>
                    </m:sSub>
                  </m:e>
                </m:mr>
                <m:mr>
                  <m:e>
                    <m:r>
                      <m:rPr>
                        <m:sty m:val="p"/>
                      </m:rPr>
                      <w:rPr>
                        <w:rFonts w:ascii="Cambria Math" w:eastAsia="新細明體" w:hAnsi="Cambria Math" w:cs="Times New Roman"/>
                        <w:kern w:val="0"/>
                        <w:sz w:val="36"/>
                        <w:szCs w:val="24"/>
                      </w:rPr>
                      <m:t>⋮</m:t>
                    </m:r>
                  </m:e>
                </m:mr>
                <m:mr>
                  <m:e>
                    <m:sSub>
                      <m:sSubPr>
                        <m:ctrlPr>
                          <w:rPr>
                            <w:rFonts w:ascii="Cambria Math" w:eastAsia="新細明體" w:hAnsi="Cambria Math" w:cs="Times New Roman"/>
                            <w:i/>
                            <w:kern w:val="0"/>
                            <w:sz w:val="36"/>
                            <w:szCs w:val="24"/>
                          </w:rPr>
                        </m:ctrlPr>
                      </m:sSubPr>
                      <m:e>
                        <m:r>
                          <w:rPr>
                            <w:rFonts w:ascii="Cambria Math" w:eastAsia="新細明體" w:hAnsi="Cambria Math" w:cs="Times New Roman"/>
                            <w:kern w:val="0"/>
                            <w:sz w:val="36"/>
                            <w:szCs w:val="24"/>
                          </w:rPr>
                          <m:t>w</m:t>
                        </m:r>
                      </m:e>
                      <m:sub>
                        <m:r>
                          <w:rPr>
                            <w:rFonts w:ascii="Cambria Math" w:eastAsia="新細明體" w:hAnsi="Cambria Math" w:cs="Times New Roman"/>
                            <w:kern w:val="0"/>
                            <w:sz w:val="36"/>
                            <w:szCs w:val="24"/>
                          </w:rPr>
                          <m:t>k,m</m:t>
                        </m:r>
                      </m:sub>
                    </m:sSub>
                    <m:sSub>
                      <m:sSubPr>
                        <m:ctrlPr>
                          <w:rPr>
                            <w:rFonts w:ascii="Cambria Math" w:eastAsia="新細明體" w:hAnsi="Cambria Math" w:cs="Times New Roman"/>
                            <w:kern w:val="0"/>
                            <w:sz w:val="36"/>
                            <w:szCs w:val="24"/>
                          </w:rPr>
                        </m:ctrlPr>
                      </m:sSubPr>
                      <m:e>
                        <m:r>
                          <m:rPr>
                            <m:sty m:val="p"/>
                          </m:rPr>
                          <w:rPr>
                            <w:rFonts w:ascii="Cambria Math" w:eastAsia="新細明體" w:hAnsi="Cambria Math" w:cs="Times New Roman"/>
                            <w:kern w:val="0"/>
                            <w:sz w:val="36"/>
                            <w:szCs w:val="24"/>
                          </w:rPr>
                          <m:t>E</m:t>
                        </m:r>
                      </m:e>
                      <m:sub>
                        <m:r>
                          <m:rPr>
                            <m:sty m:val="p"/>
                          </m:rPr>
                          <w:rPr>
                            <w:rFonts w:ascii="Cambria Math" w:eastAsia="新細明體" w:hAnsi="Cambria Math" w:cs="Times New Roman"/>
                            <w:kern w:val="0"/>
                            <w:sz w:val="36"/>
                            <w:szCs w:val="24"/>
                          </w:rPr>
                          <m:t>s0</m:t>
                        </m:r>
                      </m:sub>
                    </m:sSub>
                  </m:e>
                </m:mr>
              </m:m>
            </m:e>
          </m:d>
        </m:oMath>
      </m:oMathPara>
    </w:p>
    <w:p w:rsidR="00483804" w:rsidRPr="00304B44" w:rsidRDefault="00304B44" w:rsidP="00483804">
      <w:pPr>
        <w:rPr>
          <w:rFonts w:ascii="Cambria Math" w:eastAsia="新細明體" w:hAnsi="Cambria Math" w:cs="Times New Roman" w:hint="eastAsia"/>
          <w:kern w:val="0"/>
          <w:sz w:val="32"/>
          <w:szCs w:val="24"/>
          <w:oMath/>
        </w:rPr>
      </w:pPr>
      <m:oMathPara>
        <m:oMath>
          <m:r>
            <m:rPr>
              <m:sty m:val="p"/>
            </m:rPr>
            <w:rPr>
              <w:rFonts w:ascii="Cambria Math" w:eastAsia="新細明體" w:hAnsi="Cambria Math" w:cs="Times New Roman" w:hint="eastAsia"/>
              <w:kern w:val="0"/>
              <w:sz w:val="32"/>
              <w:szCs w:val="24"/>
            </w:rPr>
            <m:t>{</m:t>
          </m:r>
          <m:sSub>
            <m:sSubPr>
              <m:ctrlPr>
                <w:rPr>
                  <w:rFonts w:ascii="Cambria Math" w:eastAsia="新細明體" w:hAnsi="Cambria Math" w:cs="Times New Roman"/>
                  <w:i/>
                  <w:kern w:val="0"/>
                  <w:sz w:val="32"/>
                  <w:szCs w:val="24"/>
                </w:rPr>
              </m:ctrlPr>
            </m:sSubPr>
            <m:e>
              <m:r>
                <w:rPr>
                  <w:rFonts w:ascii="Cambria Math" w:eastAsia="新細明體" w:hAnsi="Cambria Math" w:cs="Times New Roman"/>
                  <w:kern w:val="0"/>
                  <w:sz w:val="32"/>
                  <w:szCs w:val="24"/>
                </w:rPr>
                <m:t>u</m:t>
              </m:r>
            </m:e>
            <m:sub>
              <m:r>
                <w:rPr>
                  <w:rFonts w:ascii="Cambria Math" w:eastAsia="新細明體" w:hAnsi="Cambria Math" w:cs="Times New Roman"/>
                  <w:kern w:val="0"/>
                  <w:sz w:val="32"/>
                  <w:szCs w:val="24"/>
                </w:rPr>
                <m:t>k,n</m:t>
              </m:r>
            </m:sub>
          </m:sSub>
          <m:r>
            <m:rPr>
              <m:sty m:val="p"/>
            </m:rPr>
            <w:rPr>
              <w:rFonts w:ascii="Cambria Math" w:eastAsia="新細明體" w:hAnsi="Cambria Math" w:cs="Times New Roman" w:hint="eastAsia"/>
              <w:kern w:val="0"/>
              <w:sz w:val="32"/>
              <w:szCs w:val="24"/>
            </w:rPr>
            <m:t>}</m:t>
          </m:r>
        </m:oMath>
      </m:oMathPara>
    </w:p>
    <w:p w:rsidR="00483804" w:rsidRPr="00304B44" w:rsidRDefault="00B03E72" w:rsidP="00483804">
      <w:pPr>
        <w:rPr>
          <w:rFonts w:ascii="Times New Roman" w:hAnsi="Times New Roman" w:cs="Times New Roman"/>
          <w:i/>
          <w:sz w:val="44"/>
        </w:rPr>
      </w:pPr>
      <m:oMathPara>
        <m:oMath>
          <m:sSup>
            <m:sSupPr>
              <m:ctrlPr>
                <w:rPr>
                  <w:rFonts w:ascii="Cambria Math" w:hAnsi="Cambria Math" w:cs="Times New Roman"/>
                  <w:i/>
                  <w:sz w:val="44"/>
                </w:rPr>
              </m:ctrlPr>
            </m:sSupPr>
            <m:e>
              <m:r>
                <w:rPr>
                  <w:rFonts w:ascii="Cambria Math" w:hAnsi="Cambria Math" w:cs="Times New Roman"/>
                  <w:sz w:val="44"/>
                </w:rPr>
                <m:t>e</m:t>
              </m:r>
            </m:e>
            <m:sup>
              <m:sSubSup>
                <m:sSubSupPr>
                  <m:ctrlPr>
                    <w:rPr>
                      <w:rFonts w:ascii="Cambria Math" w:hAnsi="Cambria Math" w:cs="Times New Roman"/>
                      <w:i/>
                      <w:sz w:val="44"/>
                    </w:rPr>
                  </m:ctrlPr>
                </m:sSubSupPr>
                <m:e>
                  <m:r>
                    <w:rPr>
                      <w:rFonts w:ascii="Cambria Math" w:hAnsi="Cambria Math" w:cs="Times New Roman"/>
                      <w:sz w:val="44"/>
                    </w:rPr>
                    <m:t>β</m:t>
                  </m:r>
                </m:e>
                <m:sub>
                  <m:r>
                    <w:rPr>
                      <w:rFonts w:ascii="Cambria Math" w:hAnsi="Cambria Math" w:cs="Times New Roman"/>
                      <w:sz w:val="44"/>
                    </w:rPr>
                    <m:t>k,n</m:t>
                  </m:r>
                </m:sub>
                <m:sup>
                  <m:d>
                    <m:dPr>
                      <m:begChr m:val="["/>
                      <m:endChr m:val="]"/>
                      <m:ctrlPr>
                        <w:rPr>
                          <w:rFonts w:ascii="Cambria Math" w:hAnsi="Cambria Math" w:cs="Times New Roman"/>
                          <w:i/>
                          <w:sz w:val="44"/>
                        </w:rPr>
                      </m:ctrlPr>
                    </m:dPr>
                    <m:e>
                      <m:r>
                        <w:rPr>
                          <w:rFonts w:ascii="Cambria Math" w:hAnsi="Cambria Math" w:cs="Times New Roman"/>
                          <w:sz w:val="44"/>
                        </w:rPr>
                        <m:t>s</m:t>
                      </m:r>
                    </m:e>
                  </m:d>
                </m:sup>
              </m:sSubSup>
              <m:r>
                <w:rPr>
                  <w:rFonts w:ascii="Cambria Math" w:hAnsi="Cambria Math" w:cs="Times New Roman"/>
                  <w:sz w:val="44"/>
                </w:rPr>
                <m:t>∙</m:t>
              </m:r>
              <m:sSubSup>
                <m:sSubSupPr>
                  <m:ctrlPr>
                    <w:rPr>
                      <w:rFonts w:ascii="Cambria Math" w:hAnsi="Cambria Math" w:cs="Times New Roman"/>
                      <w:i/>
                      <w:sz w:val="44"/>
                    </w:rPr>
                  </m:ctrlPr>
                </m:sSubSupPr>
                <m:e>
                  <m:acc>
                    <m:accPr>
                      <m:chr m:val="̅"/>
                      <m:ctrlPr>
                        <w:rPr>
                          <w:rFonts w:ascii="Cambria Math" w:hAnsi="Cambria Math" w:cs="Times New Roman"/>
                          <w:i/>
                          <w:sz w:val="44"/>
                        </w:rPr>
                      </m:ctrlPr>
                    </m:accPr>
                    <m:e>
                      <m:r>
                        <w:rPr>
                          <w:rFonts w:ascii="Cambria Math" w:hAnsi="Cambria Math" w:cs="Times New Roman"/>
                          <w:sz w:val="44"/>
                        </w:rPr>
                        <m:t>N</m:t>
                      </m:r>
                    </m:e>
                  </m:acc>
                </m:e>
                <m:sub>
                  <m:r>
                    <w:rPr>
                      <w:rFonts w:ascii="Cambria Math" w:hAnsi="Cambria Math" w:cs="Times New Roman"/>
                      <w:sz w:val="44"/>
                    </w:rPr>
                    <m:t>k,n</m:t>
                  </m:r>
                </m:sub>
                <m:sup>
                  <m:d>
                    <m:dPr>
                      <m:begChr m:val="["/>
                      <m:endChr m:val="]"/>
                      <m:ctrlPr>
                        <w:rPr>
                          <w:rFonts w:ascii="Cambria Math" w:hAnsi="Cambria Math" w:cs="Times New Roman"/>
                          <w:i/>
                          <w:sz w:val="44"/>
                        </w:rPr>
                      </m:ctrlPr>
                    </m:dPr>
                    <m:e>
                      <m:r>
                        <w:rPr>
                          <w:rFonts w:ascii="Cambria Math" w:hAnsi="Cambria Math" w:cs="Times New Roman"/>
                          <w:sz w:val="44"/>
                        </w:rPr>
                        <m:t>s</m:t>
                      </m:r>
                    </m:e>
                  </m:d>
                </m:sup>
              </m:sSubSup>
            </m:sup>
          </m:sSup>
        </m:oMath>
      </m:oMathPara>
    </w:p>
    <w:p w:rsidR="00F16C36" w:rsidRDefault="00B03E72" w:rsidP="00F16C36">
      <w:pPr>
        <w:rPr>
          <w:rFonts w:ascii="Times New Roman" w:hAnsi="Times New Roman" w:cs="Times New Roman"/>
        </w:rPr>
      </w:pPr>
      <m:oMathPara>
        <m:oMath>
          <m:d>
            <m:dPr>
              <m:begChr m:val="|"/>
              <m:endChr m:val="|"/>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k,n</m:t>
                      </m:r>
                    </m:sub>
                  </m:sSub>
                  <m:r>
                    <w:rPr>
                      <w:rFonts w:ascii="Cambria Math" w:hAnsi="Cambria Math" w:cs="Times New Roman"/>
                    </w:rPr>
                    <m:t>-m</m:t>
                  </m:r>
                </m:e>
              </m:nary>
            </m:e>
          </m:d>
          <m:r>
            <m:rPr>
              <m:sty m:val="p"/>
            </m:rPr>
            <w:rPr>
              <w:rFonts w:ascii="Cambria Math" w:hAnsi="Cambria Math" w:cs="Times New Roman"/>
            </w:rPr>
            <m:t>&lt;</m:t>
          </m:r>
          <m:r>
            <w:rPr>
              <w:rFonts w:ascii="Cambria Math" w:hAnsi="Cambria Math" w:cs="Times New Roman"/>
            </w:rPr>
            <m:t>ε</m:t>
          </m:r>
        </m:oMath>
      </m:oMathPara>
    </w:p>
    <w:p w:rsidR="00F16C36" w:rsidRPr="00F30650" w:rsidRDefault="00B03E72" w:rsidP="00F16C36">
      <w:pPr>
        <w:rPr>
          <w:rFonts w:ascii="Times New Roman" w:hAnsi="Times New Roman" w:cs="Times New Roman"/>
        </w:rPr>
      </w:pPr>
      <m:oMathPara>
        <m:oMath>
          <m:sSub>
            <m:sSubPr>
              <m:ctrlPr>
                <w:rPr>
                  <w:rFonts w:ascii="Cambria Math" w:hAnsi="Cambria Math" w:cs="Times New Roman"/>
                  <w:i/>
                  <w:iCs/>
                  <w:sz w:val="32"/>
                </w:rPr>
              </m:ctrlPr>
            </m:sSubPr>
            <m:e>
              <m:r>
                <m:rPr>
                  <m:sty m:val="bi"/>
                </m:rPr>
                <w:rPr>
                  <w:rFonts w:ascii="Cambria Math" w:hAnsi="Cambria Math" w:cs="Times New Roman"/>
                  <w:sz w:val="32"/>
                </w:rPr>
                <m:t>w</m:t>
              </m:r>
            </m:e>
            <m:sub>
              <m:r>
                <w:rPr>
                  <w:rFonts w:ascii="Cambria Math" w:hAnsi="Cambria Math" w:cs="Times New Roman"/>
                  <w:sz w:val="32"/>
                </w:rPr>
                <m:t>k</m:t>
              </m:r>
            </m:sub>
          </m:sSub>
        </m:oMath>
      </m:oMathPara>
    </w:p>
    <w:p w:rsidR="00F16C36" w:rsidRDefault="00F16C36" w:rsidP="00F16C36">
      <w:pPr>
        <w:rPr>
          <w:rFonts w:ascii="Times New Roman" w:hAnsi="Times New Roman" w:cs="Times New Roman"/>
        </w:rPr>
      </w:pPr>
      <m:oMathPara>
        <m:oMath>
          <m:r>
            <m:rPr>
              <m:sty m:val="p"/>
            </m:rPr>
            <w:rPr>
              <w:rFonts w:ascii="Cambria Math" w:hAnsi="Cambria Math" w:cs="Times New Roman"/>
            </w:rPr>
            <m:t>λ← λ-</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f>
            <m:fPr>
              <m:ctrlPr>
                <w:rPr>
                  <w:rFonts w:ascii="Cambria Math" w:hAnsi="Cambria Math" w:cs="Times New Roman"/>
                </w:rPr>
              </m:ctrlPr>
            </m:fPr>
            <m:num>
              <m:r>
                <m:rPr>
                  <m:sty m:val="p"/>
                </m:rPr>
                <w:rPr>
                  <w:rFonts w:ascii="Cambria Math" w:hAnsi="Cambria Math" w:cs="Times New Roman"/>
                </w:rPr>
                <m:t>∆λ∙</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2</m:t>
                  </m:r>
                </m:sub>
              </m:sSub>
              <m:r>
                <m:rPr>
                  <m:sty m:val="p"/>
                </m:rPr>
                <w:rPr>
                  <w:rFonts w:ascii="Cambria Math" w:hAnsi="Cambria Math" w:cs="Times New Roman"/>
                </w:rPr>
                <m:t>(λ)</m:t>
              </m:r>
            </m:num>
            <m:den>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2</m:t>
                  </m:r>
                </m:sub>
              </m:sSub>
              <m:d>
                <m:dPr>
                  <m:ctrlPr>
                    <w:rPr>
                      <w:rFonts w:ascii="Cambria Math" w:hAnsi="Cambria Math" w:cs="Times New Roman"/>
                    </w:rPr>
                  </m:ctrlPr>
                </m:dPr>
                <m:e>
                  <m:r>
                    <m:rPr>
                      <m:sty m:val="p"/>
                    </m:rPr>
                    <w:rPr>
                      <w:rFonts w:ascii="Cambria Math" w:hAnsi="Cambria Math" w:cs="Times New Roman"/>
                    </w:rPr>
                    <m:t>λ+∆λ</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2</m:t>
                  </m:r>
                </m:sub>
              </m:sSub>
              <m:r>
                <m:rPr>
                  <m:sty m:val="p"/>
                </m:rPr>
                <w:rPr>
                  <w:rFonts w:ascii="Cambria Math" w:hAnsi="Cambria Math" w:cs="Times New Roman"/>
                </w:rPr>
                <m:t>(λ)</m:t>
              </m:r>
            </m:den>
          </m:f>
        </m:oMath>
      </m:oMathPara>
    </w:p>
    <w:p w:rsidR="00F16C36" w:rsidRPr="00960301" w:rsidRDefault="00F16C36" w:rsidP="00960301">
      <w:pPr>
        <w:rPr>
          <w:rFonts w:ascii="Times New Roman" w:hAnsi="Times New Roman" w:cs="Times New Roman"/>
        </w:rPr>
      </w:pPr>
    </w:p>
    <w:sectPr w:rsidR="00F16C36" w:rsidRPr="00960301" w:rsidSect="004C63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099" w:rsidRDefault="001F0099" w:rsidP="00B97CFC">
      <w:r>
        <w:separator/>
      </w:r>
    </w:p>
  </w:endnote>
  <w:endnote w:type="continuationSeparator" w:id="0">
    <w:p w:rsidR="001F0099" w:rsidRDefault="001F0099" w:rsidP="00B97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099" w:rsidRDefault="001F0099" w:rsidP="00B97CFC">
      <w:r>
        <w:separator/>
      </w:r>
    </w:p>
  </w:footnote>
  <w:footnote w:type="continuationSeparator" w:id="0">
    <w:p w:rsidR="001F0099" w:rsidRDefault="001F0099" w:rsidP="00B97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0301"/>
    <w:rsid w:val="00000416"/>
    <w:rsid w:val="00005F58"/>
    <w:rsid w:val="0000640A"/>
    <w:rsid w:val="00044FB5"/>
    <w:rsid w:val="00053E3F"/>
    <w:rsid w:val="00057073"/>
    <w:rsid w:val="00061C1A"/>
    <w:rsid w:val="000664E4"/>
    <w:rsid w:val="0007253A"/>
    <w:rsid w:val="00075036"/>
    <w:rsid w:val="00085049"/>
    <w:rsid w:val="00095992"/>
    <w:rsid w:val="000A3883"/>
    <w:rsid w:val="000A4BBD"/>
    <w:rsid w:val="000B4B9A"/>
    <w:rsid w:val="000C392C"/>
    <w:rsid w:val="000C4816"/>
    <w:rsid w:val="000C78CC"/>
    <w:rsid w:val="000D31C2"/>
    <w:rsid w:val="000E3B43"/>
    <w:rsid w:val="00104BB2"/>
    <w:rsid w:val="001175F1"/>
    <w:rsid w:val="001206CA"/>
    <w:rsid w:val="001323AE"/>
    <w:rsid w:val="0013756C"/>
    <w:rsid w:val="0014761A"/>
    <w:rsid w:val="00161FC5"/>
    <w:rsid w:val="0016478E"/>
    <w:rsid w:val="001749AD"/>
    <w:rsid w:val="001A1173"/>
    <w:rsid w:val="001A3EE6"/>
    <w:rsid w:val="001A4A18"/>
    <w:rsid w:val="001B170F"/>
    <w:rsid w:val="001B55AA"/>
    <w:rsid w:val="001C30FB"/>
    <w:rsid w:val="001C4ED6"/>
    <w:rsid w:val="001C74CF"/>
    <w:rsid w:val="001E24C2"/>
    <w:rsid w:val="001F0099"/>
    <w:rsid w:val="0020679B"/>
    <w:rsid w:val="002076AF"/>
    <w:rsid w:val="00213F62"/>
    <w:rsid w:val="0021649B"/>
    <w:rsid w:val="00221675"/>
    <w:rsid w:val="002230D4"/>
    <w:rsid w:val="00233D0B"/>
    <w:rsid w:val="00253484"/>
    <w:rsid w:val="0026389D"/>
    <w:rsid w:val="00270A1A"/>
    <w:rsid w:val="002739D7"/>
    <w:rsid w:val="002810A5"/>
    <w:rsid w:val="002834FD"/>
    <w:rsid w:val="00283EDD"/>
    <w:rsid w:val="00286987"/>
    <w:rsid w:val="0029454F"/>
    <w:rsid w:val="002A43B1"/>
    <w:rsid w:val="002A6C4B"/>
    <w:rsid w:val="002B06F5"/>
    <w:rsid w:val="002C0DEE"/>
    <w:rsid w:val="002C777A"/>
    <w:rsid w:val="002D1EC8"/>
    <w:rsid w:val="002D2E30"/>
    <w:rsid w:val="002D75C3"/>
    <w:rsid w:val="002F5E71"/>
    <w:rsid w:val="002F5EBE"/>
    <w:rsid w:val="002F760E"/>
    <w:rsid w:val="00304B44"/>
    <w:rsid w:val="00306263"/>
    <w:rsid w:val="003150CD"/>
    <w:rsid w:val="00316085"/>
    <w:rsid w:val="003246C1"/>
    <w:rsid w:val="00326803"/>
    <w:rsid w:val="00332FC7"/>
    <w:rsid w:val="00337047"/>
    <w:rsid w:val="00344C8E"/>
    <w:rsid w:val="003507C0"/>
    <w:rsid w:val="0035199A"/>
    <w:rsid w:val="00365454"/>
    <w:rsid w:val="00375468"/>
    <w:rsid w:val="00376834"/>
    <w:rsid w:val="003779A3"/>
    <w:rsid w:val="003A61F0"/>
    <w:rsid w:val="003D00EE"/>
    <w:rsid w:val="003E094C"/>
    <w:rsid w:val="00413211"/>
    <w:rsid w:val="0042039B"/>
    <w:rsid w:val="00421CC5"/>
    <w:rsid w:val="0042613A"/>
    <w:rsid w:val="00433868"/>
    <w:rsid w:val="00435DCE"/>
    <w:rsid w:val="00446207"/>
    <w:rsid w:val="004549BE"/>
    <w:rsid w:val="00457E21"/>
    <w:rsid w:val="0048358E"/>
    <w:rsid w:val="00483804"/>
    <w:rsid w:val="004A0DC3"/>
    <w:rsid w:val="004A25B2"/>
    <w:rsid w:val="004C5F7E"/>
    <w:rsid w:val="004C623E"/>
    <w:rsid w:val="004C633C"/>
    <w:rsid w:val="00503C9A"/>
    <w:rsid w:val="0050443E"/>
    <w:rsid w:val="0050523F"/>
    <w:rsid w:val="00517007"/>
    <w:rsid w:val="00517D99"/>
    <w:rsid w:val="00521154"/>
    <w:rsid w:val="005236FD"/>
    <w:rsid w:val="00532918"/>
    <w:rsid w:val="00533D13"/>
    <w:rsid w:val="0053644A"/>
    <w:rsid w:val="00544A4A"/>
    <w:rsid w:val="005505E6"/>
    <w:rsid w:val="00552EB3"/>
    <w:rsid w:val="00563606"/>
    <w:rsid w:val="005654AE"/>
    <w:rsid w:val="00577A23"/>
    <w:rsid w:val="005955C8"/>
    <w:rsid w:val="005B0AB6"/>
    <w:rsid w:val="005B728A"/>
    <w:rsid w:val="005D24D2"/>
    <w:rsid w:val="005D266E"/>
    <w:rsid w:val="005D7393"/>
    <w:rsid w:val="005E303D"/>
    <w:rsid w:val="005E52E6"/>
    <w:rsid w:val="005F216D"/>
    <w:rsid w:val="0061324A"/>
    <w:rsid w:val="006155DC"/>
    <w:rsid w:val="00620F55"/>
    <w:rsid w:val="0066072A"/>
    <w:rsid w:val="0067282B"/>
    <w:rsid w:val="0067712E"/>
    <w:rsid w:val="00683D11"/>
    <w:rsid w:val="00692146"/>
    <w:rsid w:val="00692712"/>
    <w:rsid w:val="006933C1"/>
    <w:rsid w:val="00695E1E"/>
    <w:rsid w:val="006A06EE"/>
    <w:rsid w:val="006A6ABD"/>
    <w:rsid w:val="006A7461"/>
    <w:rsid w:val="006B20F0"/>
    <w:rsid w:val="006B4D06"/>
    <w:rsid w:val="006D0E64"/>
    <w:rsid w:val="006F020C"/>
    <w:rsid w:val="006F07B9"/>
    <w:rsid w:val="006F1517"/>
    <w:rsid w:val="006F296A"/>
    <w:rsid w:val="006F6E2C"/>
    <w:rsid w:val="00700C9B"/>
    <w:rsid w:val="00707B7C"/>
    <w:rsid w:val="00721CFD"/>
    <w:rsid w:val="00723F8E"/>
    <w:rsid w:val="00724D03"/>
    <w:rsid w:val="00730043"/>
    <w:rsid w:val="00733305"/>
    <w:rsid w:val="00735528"/>
    <w:rsid w:val="007367DF"/>
    <w:rsid w:val="007455B8"/>
    <w:rsid w:val="00770455"/>
    <w:rsid w:val="007804CC"/>
    <w:rsid w:val="00793520"/>
    <w:rsid w:val="007A2285"/>
    <w:rsid w:val="007C5223"/>
    <w:rsid w:val="007E1E4D"/>
    <w:rsid w:val="007F6483"/>
    <w:rsid w:val="00804EDB"/>
    <w:rsid w:val="008071E0"/>
    <w:rsid w:val="00812F9D"/>
    <w:rsid w:val="00822C07"/>
    <w:rsid w:val="00835EA5"/>
    <w:rsid w:val="00844145"/>
    <w:rsid w:val="00865BC2"/>
    <w:rsid w:val="00875EF8"/>
    <w:rsid w:val="008928F6"/>
    <w:rsid w:val="0089396E"/>
    <w:rsid w:val="0089637C"/>
    <w:rsid w:val="008B7D66"/>
    <w:rsid w:val="008C1CEB"/>
    <w:rsid w:val="008E7CFD"/>
    <w:rsid w:val="008F213F"/>
    <w:rsid w:val="00904B2D"/>
    <w:rsid w:val="00914E03"/>
    <w:rsid w:val="00914F96"/>
    <w:rsid w:val="0092018A"/>
    <w:rsid w:val="00921C5F"/>
    <w:rsid w:val="00924562"/>
    <w:rsid w:val="009342A9"/>
    <w:rsid w:val="00934517"/>
    <w:rsid w:val="0093582B"/>
    <w:rsid w:val="00960301"/>
    <w:rsid w:val="0097585D"/>
    <w:rsid w:val="009769E0"/>
    <w:rsid w:val="009A0202"/>
    <w:rsid w:val="009A7412"/>
    <w:rsid w:val="009B7037"/>
    <w:rsid w:val="009D232B"/>
    <w:rsid w:val="009E0BC3"/>
    <w:rsid w:val="009E2E16"/>
    <w:rsid w:val="009F7DF2"/>
    <w:rsid w:val="00A06522"/>
    <w:rsid w:val="00A13215"/>
    <w:rsid w:val="00A13910"/>
    <w:rsid w:val="00A3374B"/>
    <w:rsid w:val="00A34875"/>
    <w:rsid w:val="00A4418E"/>
    <w:rsid w:val="00A50AA1"/>
    <w:rsid w:val="00A52E2E"/>
    <w:rsid w:val="00A53019"/>
    <w:rsid w:val="00A538E9"/>
    <w:rsid w:val="00A54DAD"/>
    <w:rsid w:val="00A61123"/>
    <w:rsid w:val="00A63040"/>
    <w:rsid w:val="00A650BD"/>
    <w:rsid w:val="00A71F4B"/>
    <w:rsid w:val="00A77B96"/>
    <w:rsid w:val="00A94138"/>
    <w:rsid w:val="00AA5ED9"/>
    <w:rsid w:val="00AA60E7"/>
    <w:rsid w:val="00AC709F"/>
    <w:rsid w:val="00AC7746"/>
    <w:rsid w:val="00AD36B8"/>
    <w:rsid w:val="00AD7E89"/>
    <w:rsid w:val="00AE1946"/>
    <w:rsid w:val="00AE54C8"/>
    <w:rsid w:val="00AF4955"/>
    <w:rsid w:val="00B03E72"/>
    <w:rsid w:val="00B1196A"/>
    <w:rsid w:val="00B13CBD"/>
    <w:rsid w:val="00B156B0"/>
    <w:rsid w:val="00B271DB"/>
    <w:rsid w:val="00B43718"/>
    <w:rsid w:val="00B64546"/>
    <w:rsid w:val="00B83F09"/>
    <w:rsid w:val="00B87582"/>
    <w:rsid w:val="00B9002A"/>
    <w:rsid w:val="00B94282"/>
    <w:rsid w:val="00B95A2E"/>
    <w:rsid w:val="00B97CFC"/>
    <w:rsid w:val="00BA1EFF"/>
    <w:rsid w:val="00BB010E"/>
    <w:rsid w:val="00BB036D"/>
    <w:rsid w:val="00BC416F"/>
    <w:rsid w:val="00BD6B2A"/>
    <w:rsid w:val="00BF3D2D"/>
    <w:rsid w:val="00BF6D72"/>
    <w:rsid w:val="00C01104"/>
    <w:rsid w:val="00C011AE"/>
    <w:rsid w:val="00C04726"/>
    <w:rsid w:val="00C235AD"/>
    <w:rsid w:val="00C2609C"/>
    <w:rsid w:val="00C3737F"/>
    <w:rsid w:val="00C41147"/>
    <w:rsid w:val="00C45E18"/>
    <w:rsid w:val="00C62E87"/>
    <w:rsid w:val="00C644F9"/>
    <w:rsid w:val="00C73BF9"/>
    <w:rsid w:val="00C750BD"/>
    <w:rsid w:val="00C86457"/>
    <w:rsid w:val="00C90657"/>
    <w:rsid w:val="00C94E04"/>
    <w:rsid w:val="00CB4506"/>
    <w:rsid w:val="00CB6EFB"/>
    <w:rsid w:val="00CC174F"/>
    <w:rsid w:val="00CC5775"/>
    <w:rsid w:val="00CD6447"/>
    <w:rsid w:val="00CE0AC1"/>
    <w:rsid w:val="00CE3634"/>
    <w:rsid w:val="00CE514B"/>
    <w:rsid w:val="00CE61DC"/>
    <w:rsid w:val="00D16BD2"/>
    <w:rsid w:val="00D2283C"/>
    <w:rsid w:val="00D277AD"/>
    <w:rsid w:val="00D50BB7"/>
    <w:rsid w:val="00D706CA"/>
    <w:rsid w:val="00D809EC"/>
    <w:rsid w:val="00D81841"/>
    <w:rsid w:val="00D85BC2"/>
    <w:rsid w:val="00D85DB0"/>
    <w:rsid w:val="00D86328"/>
    <w:rsid w:val="00DA12B5"/>
    <w:rsid w:val="00DA37FE"/>
    <w:rsid w:val="00DA4A47"/>
    <w:rsid w:val="00DB7B8F"/>
    <w:rsid w:val="00DC6702"/>
    <w:rsid w:val="00DC709F"/>
    <w:rsid w:val="00DD0674"/>
    <w:rsid w:val="00DF34B9"/>
    <w:rsid w:val="00E00DCA"/>
    <w:rsid w:val="00E035EF"/>
    <w:rsid w:val="00E17E0E"/>
    <w:rsid w:val="00E235D6"/>
    <w:rsid w:val="00E3603A"/>
    <w:rsid w:val="00E40D2C"/>
    <w:rsid w:val="00E46754"/>
    <w:rsid w:val="00E47215"/>
    <w:rsid w:val="00E473F7"/>
    <w:rsid w:val="00E52003"/>
    <w:rsid w:val="00E668F0"/>
    <w:rsid w:val="00E820B4"/>
    <w:rsid w:val="00E930F2"/>
    <w:rsid w:val="00EA402A"/>
    <w:rsid w:val="00EC17D8"/>
    <w:rsid w:val="00EC428C"/>
    <w:rsid w:val="00EE0CFF"/>
    <w:rsid w:val="00EE2719"/>
    <w:rsid w:val="00EE5242"/>
    <w:rsid w:val="00EF1944"/>
    <w:rsid w:val="00EF27EE"/>
    <w:rsid w:val="00F012CF"/>
    <w:rsid w:val="00F16C36"/>
    <w:rsid w:val="00F226A3"/>
    <w:rsid w:val="00F239C4"/>
    <w:rsid w:val="00F30650"/>
    <w:rsid w:val="00F3275F"/>
    <w:rsid w:val="00F338CF"/>
    <w:rsid w:val="00F35696"/>
    <w:rsid w:val="00F374EC"/>
    <w:rsid w:val="00F37A36"/>
    <w:rsid w:val="00F40EC6"/>
    <w:rsid w:val="00F539C0"/>
    <w:rsid w:val="00F552D9"/>
    <w:rsid w:val="00F66DAC"/>
    <w:rsid w:val="00F67F0A"/>
    <w:rsid w:val="00F7014E"/>
    <w:rsid w:val="00F77435"/>
    <w:rsid w:val="00F84D8C"/>
    <w:rsid w:val="00F96862"/>
    <w:rsid w:val="00FA26A1"/>
    <w:rsid w:val="00FB4D71"/>
    <w:rsid w:val="00FD5F3B"/>
    <w:rsid w:val="00FE1C67"/>
    <w:rsid w:val="00FE52C5"/>
    <w:rsid w:val="00FF2DD2"/>
    <w:rsid w:val="00FF40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23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60301"/>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semiHidden/>
    <w:unhideWhenUsed/>
    <w:rsid w:val="00B97CFC"/>
    <w:pPr>
      <w:tabs>
        <w:tab w:val="center" w:pos="4153"/>
        <w:tab w:val="right" w:pos="8306"/>
      </w:tabs>
      <w:snapToGrid w:val="0"/>
    </w:pPr>
    <w:rPr>
      <w:sz w:val="20"/>
      <w:szCs w:val="20"/>
    </w:rPr>
  </w:style>
  <w:style w:type="character" w:customStyle="1" w:styleId="a4">
    <w:name w:val="頁首 字元"/>
    <w:basedOn w:val="a0"/>
    <w:link w:val="a3"/>
    <w:uiPriority w:val="99"/>
    <w:semiHidden/>
    <w:rsid w:val="00B97CFC"/>
    <w:rPr>
      <w:sz w:val="20"/>
      <w:szCs w:val="20"/>
    </w:rPr>
  </w:style>
  <w:style w:type="paragraph" w:styleId="a5">
    <w:name w:val="footer"/>
    <w:basedOn w:val="a"/>
    <w:link w:val="a6"/>
    <w:uiPriority w:val="99"/>
    <w:semiHidden/>
    <w:unhideWhenUsed/>
    <w:rsid w:val="00B97CFC"/>
    <w:pPr>
      <w:tabs>
        <w:tab w:val="center" w:pos="4153"/>
        <w:tab w:val="right" w:pos="8306"/>
      </w:tabs>
      <w:snapToGrid w:val="0"/>
    </w:pPr>
    <w:rPr>
      <w:sz w:val="20"/>
      <w:szCs w:val="20"/>
    </w:rPr>
  </w:style>
  <w:style w:type="character" w:customStyle="1" w:styleId="a6">
    <w:name w:val="頁尾 字元"/>
    <w:basedOn w:val="a0"/>
    <w:link w:val="a5"/>
    <w:uiPriority w:val="99"/>
    <w:semiHidden/>
    <w:rsid w:val="00B97CFC"/>
    <w:rPr>
      <w:sz w:val="20"/>
      <w:szCs w:val="20"/>
    </w:rPr>
  </w:style>
  <w:style w:type="character" w:styleId="a7">
    <w:name w:val="Placeholder Text"/>
    <w:basedOn w:val="a0"/>
    <w:uiPriority w:val="99"/>
    <w:semiHidden/>
    <w:rsid w:val="00812F9D"/>
    <w:rPr>
      <w:color w:val="808080"/>
    </w:rPr>
  </w:style>
  <w:style w:type="paragraph" w:styleId="a8">
    <w:name w:val="Balloon Text"/>
    <w:basedOn w:val="a"/>
    <w:link w:val="a9"/>
    <w:uiPriority w:val="99"/>
    <w:semiHidden/>
    <w:unhideWhenUsed/>
    <w:rsid w:val="00812F9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12F9D"/>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CE36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E3634"/>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79965">
      <w:bodyDiv w:val="1"/>
      <w:marLeft w:val="0"/>
      <w:marRight w:val="0"/>
      <w:marTop w:val="0"/>
      <w:marBottom w:val="0"/>
      <w:divBdr>
        <w:top w:val="none" w:sz="0" w:space="0" w:color="auto"/>
        <w:left w:val="none" w:sz="0" w:space="0" w:color="auto"/>
        <w:bottom w:val="none" w:sz="0" w:space="0" w:color="auto"/>
        <w:right w:val="none" w:sz="0" w:space="0" w:color="auto"/>
      </w:divBdr>
    </w:div>
    <w:div w:id="191919299">
      <w:bodyDiv w:val="1"/>
      <w:marLeft w:val="0"/>
      <w:marRight w:val="0"/>
      <w:marTop w:val="0"/>
      <w:marBottom w:val="0"/>
      <w:divBdr>
        <w:top w:val="none" w:sz="0" w:space="0" w:color="auto"/>
        <w:left w:val="none" w:sz="0" w:space="0" w:color="auto"/>
        <w:bottom w:val="none" w:sz="0" w:space="0" w:color="auto"/>
        <w:right w:val="none" w:sz="0" w:space="0" w:color="auto"/>
      </w:divBdr>
    </w:div>
    <w:div w:id="422923699">
      <w:bodyDiv w:val="1"/>
      <w:marLeft w:val="0"/>
      <w:marRight w:val="0"/>
      <w:marTop w:val="0"/>
      <w:marBottom w:val="0"/>
      <w:divBdr>
        <w:top w:val="none" w:sz="0" w:space="0" w:color="auto"/>
        <w:left w:val="none" w:sz="0" w:space="0" w:color="auto"/>
        <w:bottom w:val="none" w:sz="0" w:space="0" w:color="auto"/>
        <w:right w:val="none" w:sz="0" w:space="0" w:color="auto"/>
      </w:divBdr>
    </w:div>
    <w:div w:id="548537939">
      <w:bodyDiv w:val="1"/>
      <w:marLeft w:val="0"/>
      <w:marRight w:val="0"/>
      <w:marTop w:val="0"/>
      <w:marBottom w:val="0"/>
      <w:divBdr>
        <w:top w:val="none" w:sz="0" w:space="0" w:color="auto"/>
        <w:left w:val="none" w:sz="0" w:space="0" w:color="auto"/>
        <w:bottom w:val="none" w:sz="0" w:space="0" w:color="auto"/>
        <w:right w:val="none" w:sz="0" w:space="0" w:color="auto"/>
      </w:divBdr>
    </w:div>
    <w:div w:id="607931267">
      <w:bodyDiv w:val="1"/>
      <w:marLeft w:val="0"/>
      <w:marRight w:val="0"/>
      <w:marTop w:val="0"/>
      <w:marBottom w:val="0"/>
      <w:divBdr>
        <w:top w:val="none" w:sz="0" w:space="0" w:color="auto"/>
        <w:left w:val="none" w:sz="0" w:space="0" w:color="auto"/>
        <w:bottom w:val="none" w:sz="0" w:space="0" w:color="auto"/>
        <w:right w:val="none" w:sz="0" w:space="0" w:color="auto"/>
      </w:divBdr>
    </w:div>
    <w:div w:id="612908095">
      <w:bodyDiv w:val="1"/>
      <w:marLeft w:val="0"/>
      <w:marRight w:val="0"/>
      <w:marTop w:val="0"/>
      <w:marBottom w:val="0"/>
      <w:divBdr>
        <w:top w:val="none" w:sz="0" w:space="0" w:color="auto"/>
        <w:left w:val="none" w:sz="0" w:space="0" w:color="auto"/>
        <w:bottom w:val="none" w:sz="0" w:space="0" w:color="auto"/>
        <w:right w:val="none" w:sz="0" w:space="0" w:color="auto"/>
      </w:divBdr>
    </w:div>
    <w:div w:id="911162724">
      <w:bodyDiv w:val="1"/>
      <w:marLeft w:val="0"/>
      <w:marRight w:val="0"/>
      <w:marTop w:val="0"/>
      <w:marBottom w:val="0"/>
      <w:divBdr>
        <w:top w:val="none" w:sz="0" w:space="0" w:color="auto"/>
        <w:left w:val="none" w:sz="0" w:space="0" w:color="auto"/>
        <w:bottom w:val="none" w:sz="0" w:space="0" w:color="auto"/>
        <w:right w:val="none" w:sz="0" w:space="0" w:color="auto"/>
      </w:divBdr>
    </w:div>
    <w:div w:id="959342653">
      <w:bodyDiv w:val="1"/>
      <w:marLeft w:val="0"/>
      <w:marRight w:val="0"/>
      <w:marTop w:val="0"/>
      <w:marBottom w:val="0"/>
      <w:divBdr>
        <w:top w:val="none" w:sz="0" w:space="0" w:color="auto"/>
        <w:left w:val="none" w:sz="0" w:space="0" w:color="auto"/>
        <w:bottom w:val="none" w:sz="0" w:space="0" w:color="auto"/>
        <w:right w:val="none" w:sz="0" w:space="0" w:color="auto"/>
      </w:divBdr>
    </w:div>
    <w:div w:id="1079062147">
      <w:bodyDiv w:val="1"/>
      <w:marLeft w:val="0"/>
      <w:marRight w:val="0"/>
      <w:marTop w:val="0"/>
      <w:marBottom w:val="0"/>
      <w:divBdr>
        <w:top w:val="none" w:sz="0" w:space="0" w:color="auto"/>
        <w:left w:val="none" w:sz="0" w:space="0" w:color="auto"/>
        <w:bottom w:val="none" w:sz="0" w:space="0" w:color="auto"/>
        <w:right w:val="none" w:sz="0" w:space="0" w:color="auto"/>
      </w:divBdr>
    </w:div>
    <w:div w:id="1139691564">
      <w:bodyDiv w:val="1"/>
      <w:marLeft w:val="0"/>
      <w:marRight w:val="0"/>
      <w:marTop w:val="0"/>
      <w:marBottom w:val="0"/>
      <w:divBdr>
        <w:top w:val="none" w:sz="0" w:space="0" w:color="auto"/>
        <w:left w:val="none" w:sz="0" w:space="0" w:color="auto"/>
        <w:bottom w:val="none" w:sz="0" w:space="0" w:color="auto"/>
        <w:right w:val="none" w:sz="0" w:space="0" w:color="auto"/>
      </w:divBdr>
    </w:div>
    <w:div w:id="1142234812">
      <w:bodyDiv w:val="1"/>
      <w:marLeft w:val="0"/>
      <w:marRight w:val="0"/>
      <w:marTop w:val="0"/>
      <w:marBottom w:val="0"/>
      <w:divBdr>
        <w:top w:val="none" w:sz="0" w:space="0" w:color="auto"/>
        <w:left w:val="none" w:sz="0" w:space="0" w:color="auto"/>
        <w:bottom w:val="none" w:sz="0" w:space="0" w:color="auto"/>
        <w:right w:val="none" w:sz="0" w:space="0" w:color="auto"/>
      </w:divBdr>
    </w:div>
    <w:div w:id="1497528559">
      <w:bodyDiv w:val="1"/>
      <w:marLeft w:val="0"/>
      <w:marRight w:val="0"/>
      <w:marTop w:val="0"/>
      <w:marBottom w:val="0"/>
      <w:divBdr>
        <w:top w:val="none" w:sz="0" w:space="0" w:color="auto"/>
        <w:left w:val="none" w:sz="0" w:space="0" w:color="auto"/>
        <w:bottom w:val="none" w:sz="0" w:space="0" w:color="auto"/>
        <w:right w:val="none" w:sz="0" w:space="0" w:color="auto"/>
      </w:divBdr>
    </w:div>
    <w:div w:id="1584072110">
      <w:bodyDiv w:val="1"/>
      <w:marLeft w:val="0"/>
      <w:marRight w:val="0"/>
      <w:marTop w:val="0"/>
      <w:marBottom w:val="0"/>
      <w:divBdr>
        <w:top w:val="none" w:sz="0" w:space="0" w:color="auto"/>
        <w:left w:val="none" w:sz="0" w:space="0" w:color="auto"/>
        <w:bottom w:val="none" w:sz="0" w:space="0" w:color="auto"/>
        <w:right w:val="none" w:sz="0" w:space="0" w:color="auto"/>
      </w:divBdr>
    </w:div>
    <w:div w:id="1652754052">
      <w:bodyDiv w:val="1"/>
      <w:marLeft w:val="0"/>
      <w:marRight w:val="0"/>
      <w:marTop w:val="0"/>
      <w:marBottom w:val="0"/>
      <w:divBdr>
        <w:top w:val="none" w:sz="0" w:space="0" w:color="auto"/>
        <w:left w:val="none" w:sz="0" w:space="0" w:color="auto"/>
        <w:bottom w:val="none" w:sz="0" w:space="0" w:color="auto"/>
        <w:right w:val="none" w:sz="0" w:space="0" w:color="auto"/>
      </w:divBdr>
    </w:div>
    <w:div w:id="1835146704">
      <w:bodyDiv w:val="1"/>
      <w:marLeft w:val="0"/>
      <w:marRight w:val="0"/>
      <w:marTop w:val="0"/>
      <w:marBottom w:val="0"/>
      <w:divBdr>
        <w:top w:val="none" w:sz="0" w:space="0" w:color="auto"/>
        <w:left w:val="none" w:sz="0" w:space="0" w:color="auto"/>
        <w:bottom w:val="none" w:sz="0" w:space="0" w:color="auto"/>
        <w:right w:val="none" w:sz="0" w:space="0" w:color="auto"/>
      </w:divBdr>
    </w:div>
    <w:div w:id="1875773962">
      <w:bodyDiv w:val="1"/>
      <w:marLeft w:val="0"/>
      <w:marRight w:val="0"/>
      <w:marTop w:val="0"/>
      <w:marBottom w:val="0"/>
      <w:divBdr>
        <w:top w:val="none" w:sz="0" w:space="0" w:color="auto"/>
        <w:left w:val="none" w:sz="0" w:space="0" w:color="auto"/>
        <w:bottom w:val="none" w:sz="0" w:space="0" w:color="auto"/>
        <w:right w:val="none" w:sz="0" w:space="0" w:color="auto"/>
      </w:divBdr>
    </w:div>
    <w:div w:id="20202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528A29-9185-4A01-A1DE-CF1E2308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15966</TotalTime>
  <Pages>20</Pages>
  <Words>5388</Words>
  <Characters>30715</Characters>
  <Application>Microsoft Office Word</Application>
  <DocSecurity>0</DocSecurity>
  <Lines>255</Lines>
  <Paragraphs>72</Paragraphs>
  <ScaleCrop>false</ScaleCrop>
  <Company/>
  <LinksUpToDate>false</LinksUpToDate>
  <CharactersWithSpaces>36031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USRPL</dc:creator>
  <cp:lastModifiedBy>penlin</cp:lastModifiedBy>
  <cp:revision>234</cp:revision>
  <dcterms:created xsi:type="dcterms:W3CDTF">2014-06-21T21:15:00Z</dcterms:created>
  <dcterms:modified xsi:type="dcterms:W3CDTF">2014-08-14T07:24:00Z</dcterms:modified>
</cp:coreProperties>
</file>