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48C" w:rsidRPr="0016448C" w:rsidRDefault="0016448C" w:rsidP="0016448C">
      <w:pPr>
        <w:jc w:val="center"/>
        <w:rPr>
          <w:rFonts w:ascii="Times New Roman" w:hAnsi="Times New Roman" w:cs="Times New Roman"/>
          <w:sz w:val="32"/>
        </w:rPr>
      </w:pPr>
      <w:r w:rsidRPr="0016448C">
        <w:rPr>
          <w:rFonts w:ascii="Times New Roman" w:hAnsi="Times New Roman" w:cs="Times New Roman"/>
          <w:sz w:val="32"/>
        </w:rPr>
        <w:t>Chap 6. Conclusions</w:t>
      </w:r>
      <w:ins w:id="0" w:author="USRPL" w:date="2014-08-07T05:59:00Z">
        <w:r w:rsidR="00754DA3">
          <w:rPr>
            <w:rFonts w:ascii="Times New Roman" w:hAnsi="Times New Roman" w:cs="Times New Roman" w:hint="eastAsia"/>
            <w:sz w:val="32"/>
          </w:rPr>
          <w:t xml:space="preserve"> and Future Works</w:t>
        </w:r>
      </w:ins>
    </w:p>
    <w:p w:rsidR="0016448C" w:rsidRPr="0016448C" w:rsidRDefault="0016448C">
      <w:pPr>
        <w:rPr>
          <w:rFonts w:ascii="Times New Roman" w:hAnsi="Times New Roman" w:cs="Times New Roman"/>
        </w:rPr>
      </w:pPr>
    </w:p>
    <w:p w:rsidR="00041405" w:rsidRPr="0016448C" w:rsidRDefault="0016448C">
      <w:pPr>
        <w:rPr>
          <w:rFonts w:ascii="Times New Roman" w:hAnsi="Times New Roman" w:cs="Times New Roman"/>
          <w:color w:val="808080" w:themeColor="background1" w:themeShade="80"/>
        </w:rPr>
      </w:pPr>
      <w:r w:rsidRPr="0016448C">
        <w:rPr>
          <w:rFonts w:ascii="Times New Roman" w:hAnsi="Times New Roman" w:cs="Times New Roman"/>
          <w:color w:val="808080" w:themeColor="background1" w:themeShade="80"/>
        </w:rPr>
        <w:t>\section{Conclusions}</w:t>
      </w:r>
    </w:p>
    <w:p w:rsidR="0016448C" w:rsidRPr="0016448C" w:rsidRDefault="0016448C">
      <w:pPr>
        <w:rPr>
          <w:rFonts w:ascii="Times New Roman" w:hAnsi="Times New Roman" w:cs="Times New Roman"/>
          <w:color w:val="808080" w:themeColor="background1" w:themeShade="80"/>
        </w:rPr>
      </w:pPr>
      <w:r w:rsidRPr="0016448C">
        <w:rPr>
          <w:rFonts w:ascii="Times New Roman" w:hAnsi="Times New Roman" w:cs="Times New Roman"/>
          <w:color w:val="808080" w:themeColor="background1" w:themeShade="80"/>
        </w:rPr>
        <w:t>\label{</w:t>
      </w:r>
      <w:r w:rsidR="00FE018F">
        <w:rPr>
          <w:rFonts w:ascii="Times New Roman" w:hAnsi="Times New Roman" w:cs="Times New Roman" w:hint="eastAsia"/>
          <w:color w:val="808080" w:themeColor="background1" w:themeShade="80"/>
        </w:rPr>
        <w:t>e:conclusion</w:t>
      </w:r>
      <w:r w:rsidRPr="0016448C">
        <w:rPr>
          <w:rFonts w:ascii="Times New Roman" w:hAnsi="Times New Roman" w:cs="Times New Roman"/>
          <w:color w:val="808080" w:themeColor="background1" w:themeShade="80"/>
        </w:rPr>
        <w:t>}</w:t>
      </w:r>
    </w:p>
    <w:p w:rsidR="0016448C" w:rsidRDefault="0016448C">
      <w:pPr>
        <w:rPr>
          <w:ins w:id="1" w:author="USRPL" w:date="2014-08-07T06:03:00Z"/>
          <w:rFonts w:ascii="Times New Roman" w:hAnsi="Times New Roman" w:cs="Times New Roman"/>
        </w:rPr>
      </w:pPr>
    </w:p>
    <w:p w:rsidR="00754DA3" w:rsidRDefault="00754DA3">
      <w:pPr>
        <w:rPr>
          <w:ins w:id="2" w:author="USRPL" w:date="2014-08-07T06:13:00Z"/>
          <w:rFonts w:ascii="Times New Roman" w:hAnsi="Times New Roman" w:cs="Times New Roman"/>
        </w:rPr>
      </w:pPr>
      <w:ins w:id="3" w:author="USRPL" w:date="2014-08-07T06:03:00Z">
        <w:r>
          <w:rPr>
            <w:rFonts w:ascii="Times New Roman" w:hAnsi="Times New Roman" w:cs="Times New Roman" w:hint="eastAsia"/>
          </w:rPr>
          <w:t xml:space="preserve">In this final chapter, </w:t>
        </w:r>
      </w:ins>
      <w:ins w:id="4" w:author="USRPL" w:date="2014-08-07T06:04:00Z">
        <w:r>
          <w:rPr>
            <w:rFonts w:ascii="Times New Roman" w:hAnsi="Times New Roman" w:cs="Times New Roman" w:hint="eastAsia"/>
          </w:rPr>
          <w:t xml:space="preserve">conclusions </w:t>
        </w:r>
      </w:ins>
      <w:ins w:id="5" w:author="USRPL" w:date="2014-08-07T06:05:00Z">
        <w:r>
          <w:rPr>
            <w:rFonts w:ascii="Times New Roman" w:hAnsi="Times New Roman" w:cs="Times New Roman" w:hint="eastAsia"/>
          </w:rPr>
          <w:t xml:space="preserve">from </w:t>
        </w:r>
      </w:ins>
      <w:ins w:id="6" w:author="USRPL" w:date="2014-08-07T06:06:00Z">
        <w:r>
          <w:rPr>
            <w:rFonts w:ascii="Times New Roman" w:hAnsi="Times New Roman" w:cs="Times New Roman" w:hint="eastAsia"/>
          </w:rPr>
          <w:t>all</w:t>
        </w:r>
      </w:ins>
      <w:ins w:id="7" w:author="USRPL" w:date="2014-08-07T06:05:00Z">
        <w:r>
          <w:rPr>
            <w:rFonts w:ascii="Times New Roman" w:hAnsi="Times New Roman" w:cs="Times New Roman" w:hint="eastAsia"/>
          </w:rPr>
          <w:t xml:space="preserve"> previous chapters are made. </w:t>
        </w:r>
      </w:ins>
      <w:ins w:id="8" w:author="USRPL" w:date="2014-08-07T06:06:00Z">
        <w:r>
          <w:rPr>
            <w:rFonts w:ascii="Times New Roman" w:hAnsi="Times New Roman" w:cs="Times New Roman" w:hint="eastAsia"/>
          </w:rPr>
          <w:t xml:space="preserve">Besides, </w:t>
        </w:r>
      </w:ins>
      <w:ins w:id="9" w:author="USRPL" w:date="2014-08-07T06:07:00Z">
        <w:r>
          <w:rPr>
            <w:rFonts w:ascii="Times New Roman" w:hAnsi="Times New Roman" w:cs="Times New Roman" w:hint="eastAsia"/>
          </w:rPr>
          <w:t xml:space="preserve">in order to complete a </w:t>
        </w:r>
      </w:ins>
      <w:ins w:id="10" w:author="USRPL" w:date="2014-08-07T06:08:00Z">
        <w:r w:rsidR="00FD22C6">
          <w:rPr>
            <w:rFonts w:ascii="Times New Roman" w:hAnsi="Times New Roman" w:cs="Times New Roman" w:hint="eastAsia"/>
          </w:rPr>
          <w:t xml:space="preserve">more </w:t>
        </w:r>
      </w:ins>
      <w:ins w:id="11" w:author="USRPL" w:date="2014-08-07T06:07:00Z">
        <w:r>
          <w:rPr>
            <w:rFonts w:ascii="Times New Roman" w:hAnsi="Times New Roman" w:cs="Times New Roman" w:hint="eastAsia"/>
          </w:rPr>
          <w:t xml:space="preserve">general purpose wireless video transmission system, </w:t>
        </w:r>
      </w:ins>
      <w:ins w:id="12" w:author="USRPL" w:date="2014-08-07T06:08:00Z">
        <w:r w:rsidR="00FD22C6">
          <w:rPr>
            <w:rFonts w:ascii="Times New Roman" w:hAnsi="Times New Roman" w:cs="Times New Roman" w:hint="eastAsia"/>
          </w:rPr>
          <w:t>some suggestions for the future research directions</w:t>
        </w:r>
      </w:ins>
      <w:ins w:id="13" w:author="USRPL" w:date="2014-08-07T06:11:00Z">
        <w:r w:rsidR="00FD22C6">
          <w:rPr>
            <w:rFonts w:ascii="Times New Roman" w:hAnsi="Times New Roman" w:cs="Times New Roman" w:hint="eastAsia"/>
          </w:rPr>
          <w:t xml:space="preserve"> are introduced as well. These suggestions are expected to be able to</w:t>
        </w:r>
      </w:ins>
      <w:ins w:id="14" w:author="USRPL" w:date="2014-08-07T06:08:00Z">
        <w:r w:rsidR="00FD22C6">
          <w:rPr>
            <w:rFonts w:ascii="Times New Roman" w:hAnsi="Times New Roman" w:cs="Times New Roman" w:hint="eastAsia"/>
          </w:rPr>
          <w:t xml:space="preserve"> provide the next steps along the path </w:t>
        </w:r>
      </w:ins>
      <w:ins w:id="15" w:author="USRPL" w:date="2014-08-07T06:09:00Z">
        <w:r w:rsidR="00FD22C6">
          <w:rPr>
            <w:rFonts w:ascii="Times New Roman" w:hAnsi="Times New Roman" w:cs="Times New Roman" w:hint="eastAsia"/>
          </w:rPr>
          <w:t>to</w:t>
        </w:r>
      </w:ins>
      <w:ins w:id="16" w:author="USRPL" w:date="2014-08-07T06:12:00Z">
        <w:r w:rsidR="00FD22C6">
          <w:rPr>
            <w:rFonts w:ascii="Times New Roman" w:hAnsi="Times New Roman" w:cs="Times New Roman" w:hint="eastAsia"/>
          </w:rPr>
          <w:t>ward</w:t>
        </w:r>
      </w:ins>
      <w:ins w:id="17" w:author="USRPL" w:date="2014-08-07T06:09:00Z">
        <w:r w:rsidR="00FD22C6">
          <w:rPr>
            <w:rFonts w:ascii="Times New Roman" w:hAnsi="Times New Roman" w:cs="Times New Roman" w:hint="eastAsia"/>
          </w:rPr>
          <w:t xml:space="preserve"> a practical and widely applicable system.</w:t>
        </w:r>
      </w:ins>
    </w:p>
    <w:p w:rsidR="00FD22C6" w:rsidRDefault="00FD22C6">
      <w:pPr>
        <w:rPr>
          <w:ins w:id="18" w:author="USRPL" w:date="2014-08-07T06:03:00Z"/>
          <w:rFonts w:ascii="Times New Roman" w:hAnsi="Times New Roman" w:cs="Times New Roman"/>
        </w:rPr>
      </w:pPr>
    </w:p>
    <w:p w:rsidR="00754DA3" w:rsidRDefault="00754DA3">
      <w:pPr>
        <w:rPr>
          <w:ins w:id="19" w:author="USRPL" w:date="2014-08-07T05:59:00Z"/>
          <w:rFonts w:ascii="Times New Roman" w:hAnsi="Times New Roman" w:cs="Times New Roman"/>
        </w:rPr>
      </w:pPr>
      <w:ins w:id="20" w:author="USRPL" w:date="2014-08-07T06:03:00Z">
        <w:r>
          <w:rPr>
            <w:rFonts w:ascii="Times New Roman" w:hAnsi="Times New Roman" w:cs="Times New Roman" w:hint="eastAsia"/>
          </w:rPr>
          <w:t>%======================================================</w:t>
        </w:r>
      </w:ins>
    </w:p>
    <w:p w:rsidR="00754DA3" w:rsidRDefault="00754DA3">
      <w:pPr>
        <w:rPr>
          <w:ins w:id="21" w:author="USRPL" w:date="2014-08-07T05:59:00Z"/>
          <w:rFonts w:ascii="Times New Roman" w:hAnsi="Times New Roman" w:cs="Times New Roman"/>
        </w:rPr>
      </w:pPr>
      <w:ins w:id="22" w:author="USRPL" w:date="2014-08-07T05:59:00Z">
        <w:r>
          <w:rPr>
            <w:rFonts w:ascii="Times New Roman" w:hAnsi="Times New Roman" w:cs="Times New Roman" w:hint="eastAsia"/>
          </w:rPr>
          <w:t>\section{Conclusions}</w:t>
        </w:r>
      </w:ins>
    </w:p>
    <w:p w:rsidR="00754DA3" w:rsidRDefault="00754DA3">
      <w:pPr>
        <w:rPr>
          <w:ins w:id="23" w:author="USRPL" w:date="2014-08-07T05:59:00Z"/>
          <w:rFonts w:ascii="Times New Roman" w:hAnsi="Times New Roman" w:cs="Times New Roman"/>
        </w:rPr>
      </w:pPr>
      <w:ins w:id="24" w:author="USRPL" w:date="2014-08-07T06:00:00Z">
        <w:r>
          <w:rPr>
            <w:rFonts w:ascii="Times New Roman" w:hAnsi="Times New Roman" w:cs="Times New Roman" w:hint="eastAsia"/>
          </w:rPr>
          <w:t>\label{</w:t>
        </w:r>
        <w:proofErr w:type="spellStart"/>
        <w:r>
          <w:rPr>
            <w:rFonts w:ascii="Times New Roman" w:hAnsi="Times New Roman" w:cs="Times New Roman" w:hint="eastAsia"/>
          </w:rPr>
          <w:t>ee:conclusion</w:t>
        </w:r>
        <w:proofErr w:type="spellEnd"/>
        <w:r>
          <w:rPr>
            <w:rFonts w:ascii="Times New Roman" w:hAnsi="Times New Roman" w:cs="Times New Roman" w:hint="eastAsia"/>
          </w:rPr>
          <w:t>}</w:t>
        </w:r>
      </w:ins>
    </w:p>
    <w:p w:rsidR="00754DA3" w:rsidRDefault="00754DA3">
      <w:pPr>
        <w:rPr>
          <w:ins w:id="25" w:author="USRPL" w:date="2014-08-07T06:33:00Z"/>
          <w:rFonts w:ascii="Times New Roman" w:hAnsi="Times New Roman" w:cs="Times New Roman"/>
        </w:rPr>
      </w:pPr>
    </w:p>
    <w:p w:rsidR="00D03474" w:rsidRDefault="00016865">
      <w:pPr>
        <w:rPr>
          <w:ins w:id="26" w:author="USRPL" w:date="2014-08-07T06:54:00Z"/>
          <w:rFonts w:ascii="Times New Roman" w:hAnsi="Times New Roman" w:cs="Times New Roman"/>
        </w:rPr>
      </w:pPr>
      <w:ins w:id="27" w:author="USRPL" w:date="2014-08-10T01:00:00Z">
        <w:r>
          <w:rPr>
            <w:rFonts w:ascii="Times New Roman" w:hAnsi="Times New Roman" w:cs="Times New Roman" w:hint="eastAsia"/>
          </w:rPr>
          <w:t>%</w:t>
        </w:r>
      </w:ins>
      <w:proofErr w:type="gramStart"/>
      <w:ins w:id="28" w:author="USRPL" w:date="2014-08-07T06:33:00Z">
        <w:r w:rsidR="00D03474">
          <w:rPr>
            <w:rFonts w:ascii="Times New Roman" w:hAnsi="Times New Roman" w:cs="Times New Roman" w:hint="eastAsia"/>
          </w:rPr>
          <w:t>The</w:t>
        </w:r>
        <w:proofErr w:type="gramEnd"/>
        <w:r w:rsidR="00D03474">
          <w:rPr>
            <w:rFonts w:ascii="Times New Roman" w:hAnsi="Times New Roman" w:cs="Times New Roman" w:hint="eastAsia"/>
          </w:rPr>
          <w:t xml:space="preserve"> objective of this thesis </w:t>
        </w:r>
      </w:ins>
      <w:ins w:id="29" w:author="USRPL" w:date="2014-08-07T06:35:00Z">
        <w:r w:rsidR="00D03474">
          <w:rPr>
            <w:rFonts w:ascii="Times New Roman" w:hAnsi="Times New Roman" w:cs="Times New Roman" w:hint="eastAsia"/>
          </w:rPr>
          <w:t xml:space="preserve">has been to elaborate the main concept of the proposed UEP scheme designed </w:t>
        </w:r>
      </w:ins>
      <w:ins w:id="30" w:author="USRPL" w:date="2014-08-07T06:36:00Z">
        <w:r w:rsidR="00D03474">
          <w:rPr>
            <w:rFonts w:ascii="Times New Roman" w:hAnsi="Times New Roman" w:cs="Times New Roman" w:hint="eastAsia"/>
          </w:rPr>
          <w:t xml:space="preserve">for </w:t>
        </w:r>
      </w:ins>
      <w:ins w:id="31" w:author="USRPL" w:date="2014-08-07T06:41:00Z">
        <w:r w:rsidR="00D03474">
          <w:rPr>
            <w:rFonts w:ascii="Times New Roman" w:hAnsi="Times New Roman" w:cs="Times New Roman" w:hint="eastAsia"/>
          </w:rPr>
          <w:t>uncompressed video transmission system based on MRF ISCD</w:t>
        </w:r>
      </w:ins>
      <w:ins w:id="32" w:author="USRPL" w:date="2014-08-07T06:36:00Z">
        <w:r w:rsidR="00D03474">
          <w:rPr>
            <w:rFonts w:ascii="Times New Roman" w:hAnsi="Times New Roman" w:cs="Times New Roman" w:hint="eastAsia"/>
          </w:rPr>
          <w:t>, including its motivation</w:t>
        </w:r>
      </w:ins>
      <w:ins w:id="33" w:author="USRPL" w:date="2014-08-07T06:37:00Z">
        <w:r w:rsidR="00D03474">
          <w:rPr>
            <w:rFonts w:ascii="Times New Roman" w:hAnsi="Times New Roman" w:cs="Times New Roman" w:hint="eastAsia"/>
          </w:rPr>
          <w:t xml:space="preserve">, problems formulation, </w:t>
        </w:r>
      </w:ins>
      <w:ins w:id="34" w:author="USRPL" w:date="2014-08-07T06:40:00Z">
        <w:r w:rsidR="00D03474">
          <w:rPr>
            <w:rFonts w:ascii="Times New Roman" w:hAnsi="Times New Roman" w:cs="Times New Roman" w:hint="eastAsia"/>
          </w:rPr>
          <w:t xml:space="preserve">derivation details and final structures. </w:t>
        </w:r>
      </w:ins>
      <w:ins w:id="35" w:author="USRPL" w:date="2014-08-07T06:41:00Z">
        <w:r w:rsidR="00D03474">
          <w:rPr>
            <w:rFonts w:ascii="Times New Roman" w:hAnsi="Times New Roman" w:cs="Times New Roman" w:hint="eastAsia"/>
          </w:rPr>
          <w:t xml:space="preserve">In </w:t>
        </w:r>
      </w:ins>
      <w:ins w:id="36" w:author="USRPL" w:date="2014-08-07T06:42:00Z">
        <w:r w:rsidR="00D03474">
          <w:rPr>
            <w:rFonts w:ascii="Times New Roman" w:hAnsi="Times New Roman" w:cs="Times New Roman" w:hint="eastAsia"/>
          </w:rPr>
          <w:t xml:space="preserve">Chapter \ref{i:intro}, </w:t>
        </w:r>
      </w:ins>
      <w:ins w:id="37" w:author="USRPL" w:date="2014-08-07T06:43:00Z">
        <w:r w:rsidR="00D03474">
          <w:rPr>
            <w:rFonts w:ascii="Times New Roman" w:hAnsi="Times New Roman" w:cs="Times New Roman" w:hint="eastAsia"/>
          </w:rPr>
          <w:t xml:space="preserve">the background of wireless uncompressed video transmission is introduced and </w:t>
        </w:r>
      </w:ins>
      <w:ins w:id="38" w:author="USRPL" w:date="2014-08-07T06:44:00Z">
        <w:r w:rsidR="00136110">
          <w:rPr>
            <w:rFonts w:ascii="Times New Roman" w:hAnsi="Times New Roman" w:cs="Times New Roman" w:hint="eastAsia"/>
          </w:rPr>
          <w:t xml:space="preserve">the concept of UEP scheme is </w:t>
        </w:r>
      </w:ins>
      <w:ins w:id="39" w:author="USRPL" w:date="2014-08-07T06:45:00Z">
        <w:r w:rsidR="00136110">
          <w:rPr>
            <w:rFonts w:ascii="Times New Roman" w:hAnsi="Times New Roman" w:cs="Times New Roman" w:hint="eastAsia"/>
          </w:rPr>
          <w:t xml:space="preserve">brought out </w:t>
        </w:r>
      </w:ins>
      <w:ins w:id="40" w:author="USRPL" w:date="2014-08-07T06:43:00Z">
        <w:r w:rsidR="00136110">
          <w:rPr>
            <w:rFonts w:ascii="Times New Roman" w:hAnsi="Times New Roman" w:cs="Times New Roman" w:hint="eastAsia"/>
          </w:rPr>
          <w:t>additionally</w:t>
        </w:r>
      </w:ins>
      <w:ins w:id="41" w:author="USRPL" w:date="2014-08-07T06:45:00Z">
        <w:r w:rsidR="00136110">
          <w:rPr>
            <w:rFonts w:ascii="Times New Roman" w:hAnsi="Times New Roman" w:cs="Times New Roman" w:hint="eastAsia"/>
          </w:rPr>
          <w:t xml:space="preserve">. </w:t>
        </w:r>
      </w:ins>
      <w:ins w:id="42" w:author="USRPL" w:date="2014-08-07T06:46:00Z">
        <w:r w:rsidR="00136110">
          <w:rPr>
            <w:rFonts w:ascii="Times New Roman" w:hAnsi="Times New Roman" w:cs="Times New Roman" w:hint="eastAsia"/>
          </w:rPr>
          <w:t xml:space="preserve">That is, the purpose of the proposed UEP scheme in this thesis is to improve the </w:t>
        </w:r>
      </w:ins>
      <w:ins w:id="43" w:author="USRPL" w:date="2014-08-07T06:47:00Z">
        <w:r w:rsidR="00136110">
          <w:rPr>
            <w:rFonts w:ascii="Times New Roman" w:hAnsi="Times New Roman" w:cs="Times New Roman" w:hint="eastAsia"/>
          </w:rPr>
          <w:t xml:space="preserve">quality of a </w:t>
        </w:r>
      </w:ins>
      <w:ins w:id="44" w:author="USRPL" w:date="2014-08-07T06:46:00Z">
        <w:r w:rsidR="00136110">
          <w:rPr>
            <w:rFonts w:ascii="Times New Roman" w:hAnsi="Times New Roman" w:cs="Times New Roman" w:hint="eastAsia"/>
          </w:rPr>
          <w:t xml:space="preserve">wireless </w:t>
        </w:r>
      </w:ins>
      <w:ins w:id="45" w:author="USRPL" w:date="2014-08-07T06:47:00Z">
        <w:r w:rsidR="00136110">
          <w:rPr>
            <w:rFonts w:ascii="Times New Roman" w:hAnsi="Times New Roman" w:cs="Times New Roman" w:hint="eastAsia"/>
          </w:rPr>
          <w:t xml:space="preserve">uncompressed video </w:t>
        </w:r>
      </w:ins>
      <w:ins w:id="46" w:author="USRPL" w:date="2014-08-07T06:46:00Z">
        <w:r w:rsidR="00136110">
          <w:rPr>
            <w:rFonts w:ascii="Times New Roman" w:hAnsi="Times New Roman" w:cs="Times New Roman" w:hint="eastAsia"/>
          </w:rPr>
          <w:t xml:space="preserve">transmission </w:t>
        </w:r>
      </w:ins>
      <w:ins w:id="47" w:author="USRPL" w:date="2014-08-07T06:47:00Z">
        <w:r w:rsidR="00136110">
          <w:rPr>
            <w:rFonts w:ascii="Times New Roman" w:hAnsi="Times New Roman" w:cs="Times New Roman" w:hint="eastAsia"/>
          </w:rPr>
          <w:t>system through delivering different transmi</w:t>
        </w:r>
        <w:r w:rsidR="00276F3C">
          <w:rPr>
            <w:rFonts w:ascii="Times New Roman" w:hAnsi="Times New Roman" w:cs="Times New Roman" w:hint="eastAsia"/>
          </w:rPr>
          <w:t>ssion energy to each bit-plane.</w:t>
        </w:r>
      </w:ins>
    </w:p>
    <w:p w:rsidR="00276F3C" w:rsidRDefault="00276F3C">
      <w:pPr>
        <w:rPr>
          <w:ins w:id="48" w:author="USRPL" w:date="2014-08-07T06:54:00Z"/>
          <w:rFonts w:ascii="Times New Roman" w:hAnsi="Times New Roman" w:cs="Times New Roman"/>
        </w:rPr>
      </w:pPr>
    </w:p>
    <w:p w:rsidR="00276F3C" w:rsidRDefault="00016865">
      <w:pPr>
        <w:rPr>
          <w:ins w:id="49" w:author="USRPL" w:date="2014-08-07T06:33:00Z"/>
          <w:rFonts w:ascii="Times New Roman" w:hAnsi="Times New Roman" w:cs="Times New Roman"/>
        </w:rPr>
      </w:pPr>
      <w:ins w:id="50" w:author="USRPL" w:date="2014-08-10T01:01:00Z">
        <w:r>
          <w:rPr>
            <w:rFonts w:ascii="Times New Roman" w:hAnsi="Times New Roman" w:cs="Times New Roman" w:hint="eastAsia"/>
          </w:rPr>
          <w:t>%</w:t>
        </w:r>
      </w:ins>
      <w:ins w:id="51" w:author="USRPL" w:date="2014-08-07T06:54:00Z">
        <w:r w:rsidR="00276F3C">
          <w:rPr>
            <w:rFonts w:ascii="Times New Roman" w:hAnsi="Times New Roman" w:cs="Times New Roman" w:hint="eastAsia"/>
          </w:rPr>
          <w:t>In Chapter \ref{</w:t>
        </w:r>
        <w:proofErr w:type="spellStart"/>
        <w:r w:rsidR="00276F3C">
          <w:rPr>
            <w:rFonts w:ascii="Times New Roman" w:hAnsi="Times New Roman" w:cs="Times New Roman" w:hint="eastAsia"/>
          </w:rPr>
          <w:t>chapter:opt-prob</w:t>
        </w:r>
        <w:proofErr w:type="spellEnd"/>
        <w:r w:rsidR="00276F3C">
          <w:rPr>
            <w:rFonts w:ascii="Times New Roman" w:hAnsi="Times New Roman" w:cs="Times New Roman" w:hint="eastAsia"/>
          </w:rPr>
          <w:t xml:space="preserve">}, the optimization problem for </w:t>
        </w:r>
      </w:ins>
      <w:ins w:id="52" w:author="USRPL" w:date="2014-08-07T06:55:00Z">
        <w:r w:rsidR="00276F3C">
          <w:rPr>
            <w:rFonts w:ascii="Times New Roman" w:hAnsi="Times New Roman" w:cs="Times New Roman" w:hint="eastAsia"/>
          </w:rPr>
          <w:t xml:space="preserve">purpose of </w:t>
        </w:r>
      </w:ins>
      <w:ins w:id="53" w:author="USRPL" w:date="2014-08-07T06:54:00Z">
        <w:r w:rsidR="00276F3C">
          <w:rPr>
            <w:rFonts w:ascii="Times New Roman" w:hAnsi="Times New Roman" w:cs="Times New Roman" w:hint="eastAsia"/>
          </w:rPr>
          <w:t>the proposed UEP scheme</w:t>
        </w:r>
      </w:ins>
      <w:ins w:id="54" w:author="USRPL" w:date="2014-08-07T06:55:00Z">
        <w:r w:rsidR="00276F3C">
          <w:rPr>
            <w:rFonts w:ascii="Times New Roman" w:hAnsi="Times New Roman" w:cs="Times New Roman" w:hint="eastAsia"/>
          </w:rPr>
          <w:t xml:space="preserve"> is formulated. However, a distortion estimator in encoder is required according to the proposed formula</w:t>
        </w:r>
      </w:ins>
      <w:ins w:id="55" w:author="USRPL" w:date="2014-08-07T06:58:00Z">
        <w:r w:rsidR="00276F3C">
          <w:rPr>
            <w:rFonts w:ascii="Times New Roman" w:hAnsi="Times New Roman" w:cs="Times New Roman" w:hint="eastAsia"/>
          </w:rPr>
          <w:t xml:space="preserve">. Thus, the distortion estimator </w:t>
        </w:r>
      </w:ins>
      <w:ins w:id="56" w:author="USRPL" w:date="2014-08-07T07:01:00Z">
        <w:r w:rsidR="00276F3C">
          <w:rPr>
            <w:rFonts w:ascii="Times New Roman" w:hAnsi="Times New Roman" w:cs="Times New Roman" w:hint="eastAsia"/>
          </w:rPr>
          <w:t xml:space="preserve">for basic decoder </w:t>
        </w:r>
      </w:ins>
      <w:ins w:id="57" w:author="USRPL" w:date="2014-08-07T06:58:00Z">
        <w:r w:rsidR="00276F3C">
          <w:rPr>
            <w:rFonts w:ascii="Times New Roman" w:hAnsi="Times New Roman" w:cs="Times New Roman" w:hint="eastAsia"/>
          </w:rPr>
          <w:t xml:space="preserve">utilizing only the current channel information </w:t>
        </w:r>
      </w:ins>
      <w:ins w:id="58" w:author="USRPL" w:date="2014-08-07T06:59:00Z">
        <w:r w:rsidR="00276F3C">
          <w:rPr>
            <w:rFonts w:ascii="Times New Roman" w:hAnsi="Times New Roman" w:cs="Times New Roman" w:hint="eastAsia"/>
          </w:rPr>
          <w:t>and channel code information acquired in advance is derived in the same chapter.</w:t>
        </w:r>
      </w:ins>
      <w:ins w:id="59" w:author="USRPL" w:date="2014-08-07T07:01:00Z">
        <w:r w:rsidR="00276F3C">
          <w:rPr>
            <w:rFonts w:ascii="Times New Roman" w:hAnsi="Times New Roman" w:cs="Times New Roman" w:hint="eastAsia"/>
          </w:rPr>
          <w:t xml:space="preserve"> Then, the simulation results show</w:t>
        </w:r>
      </w:ins>
      <w:ins w:id="60" w:author="USRPL" w:date="2014-08-07T07:03:00Z">
        <w:r w:rsidR="00276F3C">
          <w:rPr>
            <w:rFonts w:ascii="Times New Roman" w:hAnsi="Times New Roman" w:cs="Times New Roman" w:hint="eastAsia"/>
          </w:rPr>
          <w:t xml:space="preserve"> </w:t>
        </w:r>
      </w:ins>
      <w:ins w:id="61" w:author="USRPL" w:date="2014-08-07T07:01:00Z">
        <w:r w:rsidR="00276F3C">
          <w:rPr>
            <w:rFonts w:ascii="Times New Roman" w:hAnsi="Times New Roman" w:cs="Times New Roman" w:hint="eastAsia"/>
          </w:rPr>
          <w:t>that the proposed UEP scheme performs better than EEP scheme with a</w:t>
        </w:r>
      </w:ins>
      <w:ins w:id="62" w:author="USRPL" w:date="2014-08-07T07:03:00Z">
        <w:r w:rsidR="00276F3C">
          <w:rPr>
            <w:rFonts w:ascii="Times New Roman" w:hAnsi="Times New Roman" w:cs="Times New Roman" w:hint="eastAsia"/>
          </w:rPr>
          <w:t>n average 14 dB</w:t>
        </w:r>
      </w:ins>
      <w:ins w:id="63" w:author="USRPL" w:date="2014-08-07T07:01:00Z">
        <w:r w:rsidR="00276F3C">
          <w:rPr>
            <w:rFonts w:ascii="Times New Roman" w:hAnsi="Times New Roman" w:cs="Times New Roman" w:hint="eastAsia"/>
          </w:rPr>
          <w:t xml:space="preserve"> gain </w:t>
        </w:r>
      </w:ins>
      <w:ins w:id="64" w:author="USRPL" w:date="2014-08-07T07:03:00Z">
        <w:r w:rsidR="00276F3C">
          <w:rPr>
            <w:rFonts w:ascii="Times New Roman" w:hAnsi="Times New Roman" w:cs="Times New Roman" w:hint="eastAsia"/>
          </w:rPr>
          <w:t>in terms of PSNR.</w:t>
        </w:r>
      </w:ins>
      <w:ins w:id="65" w:author="USRPL" w:date="2014-08-07T07:04:00Z">
        <w:r w:rsidR="00E201C5">
          <w:rPr>
            <w:rFonts w:ascii="Times New Roman" w:hAnsi="Times New Roman" w:cs="Times New Roman" w:hint="eastAsia"/>
          </w:rPr>
          <w:t xml:space="preserve"> As a result, Chapter \ref{</w:t>
        </w:r>
        <w:proofErr w:type="spellStart"/>
        <w:r w:rsidR="00E201C5">
          <w:rPr>
            <w:rFonts w:ascii="Times New Roman" w:hAnsi="Times New Roman" w:cs="Times New Roman" w:hint="eastAsia"/>
          </w:rPr>
          <w:t>chapter:estimation</w:t>
        </w:r>
        <w:proofErr w:type="spellEnd"/>
        <w:r w:rsidR="00E201C5">
          <w:rPr>
            <w:rFonts w:ascii="Times New Roman" w:hAnsi="Times New Roman" w:cs="Times New Roman" w:hint="eastAsia"/>
          </w:rPr>
          <w:t>} further</w:t>
        </w:r>
      </w:ins>
      <w:ins w:id="66" w:author="USRPL" w:date="2014-08-07T07:05:00Z">
        <w:r w:rsidR="00E201C5">
          <w:rPr>
            <w:rFonts w:ascii="Times New Roman" w:hAnsi="Times New Roman" w:cs="Times New Roman" w:hint="eastAsia"/>
          </w:rPr>
          <w:t xml:space="preserve"> updates the distortion estimator to adapt to MRF based </w:t>
        </w:r>
      </w:ins>
      <w:ins w:id="67" w:author="USRPL" w:date="2014-08-07T07:06:00Z">
        <w:r w:rsidR="00E201C5">
          <w:rPr>
            <w:rFonts w:ascii="Times New Roman" w:hAnsi="Times New Roman" w:cs="Times New Roman" w:hint="eastAsia"/>
          </w:rPr>
          <w:t>ISCD which is introduced in Chapter</w:t>
        </w:r>
      </w:ins>
      <w:ins w:id="68" w:author="USRPL" w:date="2014-08-07T07:08:00Z">
        <w:r w:rsidR="00E201C5">
          <w:rPr>
            <w:rFonts w:ascii="Times New Roman" w:hAnsi="Times New Roman" w:cs="Times New Roman" w:hint="eastAsia"/>
          </w:rPr>
          <w:t xml:space="preserve"> \</w:t>
        </w:r>
        <w:proofErr w:type="gramStart"/>
        <w:r w:rsidR="00E201C5">
          <w:rPr>
            <w:rFonts w:ascii="Times New Roman" w:hAnsi="Times New Roman" w:cs="Times New Roman" w:hint="eastAsia"/>
          </w:rPr>
          <w:t>ref{</w:t>
        </w:r>
        <w:proofErr w:type="gramEnd"/>
        <w:r w:rsidR="00E201C5">
          <w:rPr>
            <w:rFonts w:ascii="Times New Roman" w:hAnsi="Times New Roman" w:cs="Times New Roman" w:hint="eastAsia"/>
          </w:rPr>
          <w:t xml:space="preserve">b:intro}. </w:t>
        </w:r>
      </w:ins>
      <w:ins w:id="69" w:author="USRPL" w:date="2014-08-07T07:10:00Z">
        <w:r w:rsidR="001B545E">
          <w:rPr>
            <w:rFonts w:ascii="Times New Roman" w:hAnsi="Times New Roman" w:cs="Times New Roman" w:hint="eastAsia"/>
          </w:rPr>
          <w:t xml:space="preserve">Based on the result of the derivation, simulations </w:t>
        </w:r>
      </w:ins>
      <w:ins w:id="70" w:author="USRPL" w:date="2014-08-07T07:12:00Z">
        <w:r w:rsidR="001B545E">
          <w:rPr>
            <w:rFonts w:ascii="Times New Roman" w:hAnsi="Times New Roman" w:cs="Times New Roman" w:hint="eastAsia"/>
          </w:rPr>
          <w:t>are</w:t>
        </w:r>
      </w:ins>
      <w:ins w:id="71" w:author="USRPL" w:date="2014-08-07T07:10:00Z">
        <w:r w:rsidR="001B545E">
          <w:rPr>
            <w:rFonts w:ascii="Times New Roman" w:hAnsi="Times New Roman" w:cs="Times New Roman" w:hint="eastAsia"/>
          </w:rPr>
          <w:t xml:space="preserve"> </w:t>
        </w:r>
      </w:ins>
      <w:ins w:id="72" w:author="USRPL" w:date="2014-08-07T07:11:00Z">
        <w:r w:rsidR="001B545E">
          <w:rPr>
            <w:rFonts w:ascii="Times New Roman" w:hAnsi="Times New Roman" w:cs="Times New Roman" w:hint="eastAsia"/>
          </w:rPr>
          <w:t>compared with the performance of EEP scheme</w:t>
        </w:r>
      </w:ins>
      <w:ins w:id="73" w:author="USRPL" w:date="2014-08-07T07:12:00Z">
        <w:r w:rsidR="001B545E">
          <w:rPr>
            <w:rFonts w:ascii="Times New Roman" w:hAnsi="Times New Roman" w:cs="Times New Roman" w:hint="eastAsia"/>
          </w:rPr>
          <w:t xml:space="preserve">. </w:t>
        </w:r>
      </w:ins>
    </w:p>
    <w:p w:rsidR="00D03474" w:rsidRPr="0016448C" w:rsidRDefault="00D03474">
      <w:pPr>
        <w:rPr>
          <w:rFonts w:ascii="Times New Roman" w:hAnsi="Times New Roman" w:cs="Times New Roman"/>
        </w:rPr>
      </w:pPr>
    </w:p>
    <w:p w:rsidR="000A0B82" w:rsidRDefault="00576552">
      <w:pPr>
        <w:rPr>
          <w:ins w:id="74" w:author="USRPL" w:date="2014-08-10T00:58:00Z"/>
          <w:rFonts w:ascii="Times New Roman" w:hAnsi="Times New Roman" w:cs="Times New Roman"/>
        </w:rPr>
      </w:pPr>
      <w:bookmarkStart w:id="75" w:name="OLE_LINK1"/>
      <w:bookmarkStart w:id="76" w:name="OLE_LINK2"/>
      <w:r>
        <w:rPr>
          <w:rFonts w:ascii="Times New Roman" w:hAnsi="Times New Roman" w:cs="Times New Roman" w:hint="eastAsia"/>
        </w:rPr>
        <w:t xml:space="preserve">In this thesis, we have proposed an UEP scheme designed for uncompressed video transmission </w:t>
      </w:r>
      <w:r w:rsidR="00731412">
        <w:rPr>
          <w:rFonts w:ascii="Times New Roman" w:hAnsi="Times New Roman" w:cs="Times New Roman" w:hint="eastAsia"/>
        </w:rPr>
        <w:t xml:space="preserve">system </w:t>
      </w:r>
      <w:r>
        <w:rPr>
          <w:rFonts w:ascii="Times New Roman" w:hAnsi="Times New Roman" w:cs="Times New Roman" w:hint="eastAsia"/>
        </w:rPr>
        <w:t xml:space="preserve">based on 3D-MRF iterative joint source-channel decoder (ISCD). </w:t>
      </w:r>
      <w:ins w:id="77" w:author="USRPL" w:date="2014-08-10T00:53:00Z">
        <w:r w:rsidR="000A0B82">
          <w:rPr>
            <w:rFonts w:ascii="Times New Roman" w:hAnsi="Times New Roman" w:cs="Times New Roman" w:hint="eastAsia"/>
          </w:rPr>
          <w:lastRenderedPageBreak/>
          <w:t xml:space="preserve">Improving the quality of a wireless uncompressed video transmission system through delivering different transmission energy to each bit-plane is the main purpose of our proposed UEP scheme. </w:t>
        </w:r>
      </w:ins>
      <w:r>
        <w:rPr>
          <w:rFonts w:ascii="Times New Roman" w:hAnsi="Times New Roman" w:cs="Times New Roman" w:hint="eastAsia"/>
        </w:rPr>
        <w:t>First</w:t>
      </w:r>
      <w:r w:rsidR="00B03EC1">
        <w:rPr>
          <w:rFonts w:ascii="Times New Roman" w:hAnsi="Times New Roman" w:cs="Times New Roman" w:hint="eastAsia"/>
        </w:rPr>
        <w:t>ly</w:t>
      </w:r>
      <w:r>
        <w:rPr>
          <w:rFonts w:ascii="Times New Roman" w:hAnsi="Times New Roman" w:cs="Times New Roman" w:hint="eastAsia"/>
        </w:rPr>
        <w:t>, by our proposed distortion estimation for ISCD decoded video</w:t>
      </w:r>
      <w:ins w:id="78" w:author="USRPL" w:date="2014-08-10T00:48:00Z">
        <w:r w:rsidR="000A0B82">
          <w:rPr>
            <w:rFonts w:ascii="Times New Roman" w:hAnsi="Times New Roman" w:cs="Times New Roman" w:hint="eastAsia"/>
          </w:rPr>
          <w:t xml:space="preserve"> in Chapter \ref{</w:t>
        </w:r>
        <w:proofErr w:type="spellStart"/>
        <w:r w:rsidR="000A0B82">
          <w:rPr>
            <w:rFonts w:ascii="Times New Roman" w:hAnsi="Times New Roman" w:cs="Times New Roman" w:hint="eastAsia"/>
          </w:rPr>
          <w:t>chapter</w:t>
        </w:r>
      </w:ins>
      <w:ins w:id="79" w:author="USRPL" w:date="2014-08-10T00:49:00Z">
        <w:r w:rsidR="000A0B82">
          <w:rPr>
            <w:rFonts w:ascii="Times New Roman" w:hAnsi="Times New Roman" w:cs="Times New Roman" w:hint="eastAsia"/>
          </w:rPr>
          <w:t>:</w:t>
        </w:r>
      </w:ins>
      <w:ins w:id="80" w:author="USRPL" w:date="2014-08-10T00:48:00Z">
        <w:r w:rsidR="000A0B82">
          <w:rPr>
            <w:rFonts w:ascii="Times New Roman" w:hAnsi="Times New Roman" w:cs="Times New Roman" w:hint="eastAsia"/>
          </w:rPr>
          <w:t>estimation</w:t>
        </w:r>
        <w:proofErr w:type="spellEnd"/>
        <w:r w:rsidR="000A0B82">
          <w:rPr>
            <w:rFonts w:ascii="Times New Roman" w:hAnsi="Times New Roman" w:cs="Times New Roman" w:hint="eastAsia"/>
          </w:rPr>
          <w:t>}</w:t>
        </w:r>
      </w:ins>
      <w:r>
        <w:rPr>
          <w:rFonts w:ascii="Times New Roman" w:hAnsi="Times New Roman" w:cs="Times New Roman" w:hint="eastAsia"/>
        </w:rPr>
        <w:t xml:space="preserve">, the encoder can predict the expected decoded visual quality </w:t>
      </w:r>
      <w:r w:rsidR="00B03EC1">
        <w:rPr>
          <w:rFonts w:ascii="Times New Roman" w:hAnsi="Times New Roman" w:cs="Times New Roman" w:hint="eastAsia"/>
        </w:rPr>
        <w:t xml:space="preserve">with only the redundancy information described in </w:t>
      </w:r>
      <w:del w:id="81" w:author="USRPL" w:date="2014-08-13T17:45:00Z">
        <w:r w:rsidR="00B03EC1" w:rsidDel="00EC1D6A">
          <w:rPr>
            <w:rFonts w:ascii="Times New Roman" w:hAnsi="Times New Roman" w:cs="Times New Roman" w:hint="eastAsia"/>
          </w:rPr>
          <w:delText xml:space="preserve">markov </w:delText>
        </w:r>
      </w:del>
      <w:ins w:id="82" w:author="USRPL" w:date="2014-08-13T17:45:00Z">
        <w:r w:rsidR="00EC1D6A">
          <w:rPr>
            <w:rFonts w:ascii="Times New Roman" w:hAnsi="Times New Roman" w:cs="Times New Roman" w:hint="eastAsia"/>
          </w:rPr>
          <w:t>M</w:t>
        </w:r>
        <w:r w:rsidR="00EC1D6A">
          <w:rPr>
            <w:rFonts w:ascii="Times New Roman" w:hAnsi="Times New Roman" w:cs="Times New Roman" w:hint="eastAsia"/>
          </w:rPr>
          <w:t xml:space="preserve">arkov </w:t>
        </w:r>
      </w:ins>
      <w:r w:rsidR="00B03EC1">
        <w:rPr>
          <w:rFonts w:ascii="Times New Roman" w:hAnsi="Times New Roman" w:cs="Times New Roman" w:hint="eastAsia"/>
        </w:rPr>
        <w:t xml:space="preserve">random field (MRF) model, current channel information </w:t>
      </w:r>
      <w:proofErr w:type="spellStart"/>
      <w:ins w:id="83" w:author="USRPL" w:date="2014-08-07T06:59:00Z">
        <w:r w:rsidR="00276F3C">
          <w:rPr>
            <w:rFonts w:ascii="Times New Roman" w:hAnsi="Times New Roman" w:cs="Times New Roman" w:hint="eastAsia"/>
          </w:rPr>
          <w:t>from</w:t>
        </w:r>
      </w:ins>
      <w:del w:id="84" w:author="USRPL" w:date="2014-08-07T06:59:00Z">
        <w:r w:rsidR="00B03EC1" w:rsidDel="00276F3C">
          <w:rPr>
            <w:rFonts w:ascii="Times New Roman" w:hAnsi="Times New Roman" w:cs="Times New Roman" w:hint="eastAsia"/>
          </w:rPr>
          <w:delText xml:space="preserve">form </w:delText>
        </w:r>
      </w:del>
      <w:r w:rsidR="00B03EC1">
        <w:rPr>
          <w:rFonts w:ascii="Times New Roman" w:hAnsi="Times New Roman" w:cs="Times New Roman" w:hint="eastAsia"/>
        </w:rPr>
        <w:t>channel</w:t>
      </w:r>
      <w:proofErr w:type="spellEnd"/>
      <w:r w:rsidR="00B03EC1">
        <w:rPr>
          <w:rFonts w:ascii="Times New Roman" w:hAnsi="Times New Roman" w:cs="Times New Roman" w:hint="eastAsia"/>
        </w:rPr>
        <w:t xml:space="preserve"> estimation, as well as the channel code information </w:t>
      </w:r>
      <w:r w:rsidR="00731412">
        <w:rPr>
          <w:rFonts w:ascii="Times New Roman" w:hAnsi="Times New Roman" w:cs="Times New Roman" w:hint="eastAsia"/>
        </w:rPr>
        <w:t xml:space="preserve">acquired </w:t>
      </w:r>
      <w:r w:rsidR="00B03EC1">
        <w:rPr>
          <w:rFonts w:ascii="Times New Roman" w:hAnsi="Times New Roman" w:cs="Times New Roman" w:hint="eastAsia"/>
        </w:rPr>
        <w:t>in advance. Once the encoder can predict the distortion of the decoded video in receiver, the encoder can thus determine the transmission energy allocation for different bit-planes in order to obtain the optimized decoding quality</w:t>
      </w:r>
      <w:ins w:id="85" w:author="USRPL" w:date="2014-08-10T00:50:00Z">
        <w:r w:rsidR="000A0B82">
          <w:rPr>
            <w:rFonts w:ascii="Times New Roman" w:hAnsi="Times New Roman" w:cs="Times New Roman" w:hint="eastAsia"/>
          </w:rPr>
          <w:t xml:space="preserve"> according to the </w:t>
        </w:r>
      </w:ins>
      <w:ins w:id="86" w:author="USRPL" w:date="2014-08-10T00:54:00Z">
        <w:r w:rsidR="000A0B82">
          <w:rPr>
            <w:rFonts w:ascii="Times New Roman" w:hAnsi="Times New Roman" w:cs="Times New Roman" w:hint="eastAsia"/>
          </w:rPr>
          <w:t>UEP concept introduced</w:t>
        </w:r>
      </w:ins>
      <w:ins w:id="87" w:author="USRPL" w:date="2014-08-10T00:50:00Z">
        <w:r w:rsidR="000A0B82">
          <w:rPr>
            <w:rFonts w:ascii="Times New Roman" w:hAnsi="Times New Roman" w:cs="Times New Roman" w:hint="eastAsia"/>
          </w:rPr>
          <w:t xml:space="preserve"> in Chapter \ref{</w:t>
        </w:r>
      </w:ins>
      <w:proofErr w:type="spellStart"/>
      <w:ins w:id="88" w:author="USRPL" w:date="2014-08-10T00:54:00Z">
        <w:r w:rsidR="000A0B82">
          <w:rPr>
            <w:rFonts w:ascii="Times New Roman" w:hAnsi="Times New Roman" w:cs="Times New Roman" w:hint="eastAsia"/>
          </w:rPr>
          <w:t>chapter:opt-prob</w:t>
        </w:r>
      </w:ins>
      <w:proofErr w:type="spellEnd"/>
      <w:ins w:id="89" w:author="USRPL" w:date="2014-08-10T00:50:00Z">
        <w:r w:rsidR="000A0B82">
          <w:rPr>
            <w:rFonts w:ascii="Times New Roman" w:hAnsi="Times New Roman" w:cs="Times New Roman" w:hint="eastAsia"/>
          </w:rPr>
          <w:t>}.</w:t>
        </w:r>
      </w:ins>
      <w:del w:id="90" w:author="USRPL" w:date="2014-08-10T00:50:00Z">
        <w:r w:rsidR="00B03EC1" w:rsidDel="000A0B82">
          <w:rPr>
            <w:rFonts w:ascii="Times New Roman" w:hAnsi="Times New Roman" w:cs="Times New Roman" w:hint="eastAsia"/>
          </w:rPr>
          <w:delText>,</w:delText>
        </w:r>
      </w:del>
      <w:r w:rsidR="00B03EC1">
        <w:rPr>
          <w:rFonts w:ascii="Times New Roman" w:hAnsi="Times New Roman" w:cs="Times New Roman" w:hint="eastAsia"/>
        </w:rPr>
        <w:t xml:space="preserve"> </w:t>
      </w:r>
      <w:del w:id="91" w:author="USRPL" w:date="2014-08-10T00:52:00Z">
        <w:r w:rsidR="00B03EC1" w:rsidDel="000A0B82">
          <w:rPr>
            <w:rFonts w:ascii="Times New Roman" w:hAnsi="Times New Roman" w:cs="Times New Roman" w:hint="eastAsia"/>
          </w:rPr>
          <w:delText>which</w:delText>
        </w:r>
      </w:del>
      <w:del w:id="92" w:author="USRPL" w:date="2014-08-10T00:53:00Z">
        <w:r w:rsidR="00B03EC1" w:rsidDel="000A0B82">
          <w:rPr>
            <w:rFonts w:ascii="Times New Roman" w:hAnsi="Times New Roman" w:cs="Times New Roman" w:hint="eastAsia"/>
          </w:rPr>
          <w:delText xml:space="preserve"> is the purpose of our proposed UEP scheme. </w:delText>
        </w:r>
      </w:del>
      <w:ins w:id="93" w:author="USRPL" w:date="2014-08-10T00:55:00Z">
        <w:r w:rsidR="000A0B82">
          <w:rPr>
            <w:rFonts w:ascii="Times New Roman" w:hAnsi="Times New Roman" w:cs="Times New Roman" w:hint="eastAsia"/>
          </w:rPr>
          <w:t>As a result, t</w:t>
        </w:r>
      </w:ins>
      <w:del w:id="94" w:author="USRPL" w:date="2014-08-10T00:55:00Z">
        <w:r w:rsidR="00D01ADD" w:rsidDel="000A0B82">
          <w:rPr>
            <w:rFonts w:ascii="Times New Roman" w:hAnsi="Times New Roman" w:cs="Times New Roman" w:hint="eastAsia"/>
          </w:rPr>
          <w:delText>T</w:delText>
        </w:r>
      </w:del>
      <w:r w:rsidR="00D01ADD">
        <w:rPr>
          <w:rFonts w:ascii="Times New Roman" w:hAnsi="Times New Roman" w:cs="Times New Roman"/>
        </w:rPr>
        <w:t>h</w:t>
      </w:r>
      <w:r w:rsidR="00D01ADD">
        <w:rPr>
          <w:rFonts w:ascii="Times New Roman" w:hAnsi="Times New Roman" w:cs="Times New Roman" w:hint="eastAsia"/>
        </w:rPr>
        <w:t xml:space="preserve">e inference of the UEP scheme based on the proposed distortion estimation is </w:t>
      </w:r>
      <w:r w:rsidR="00B141DF">
        <w:rPr>
          <w:rFonts w:ascii="Times New Roman" w:hAnsi="Times New Roman" w:cs="Times New Roman" w:hint="eastAsia"/>
        </w:rPr>
        <w:t xml:space="preserve">then </w:t>
      </w:r>
      <w:r w:rsidR="00D01ADD">
        <w:rPr>
          <w:rFonts w:ascii="Times New Roman" w:hAnsi="Times New Roman" w:cs="Times New Roman" w:hint="eastAsia"/>
        </w:rPr>
        <w:t>solved by the Lagrange multiplier method</w:t>
      </w:r>
      <w:ins w:id="95" w:author="USRPL" w:date="2014-08-10T00:55:00Z">
        <w:r w:rsidR="000A0B82">
          <w:rPr>
            <w:rFonts w:ascii="Times New Roman" w:hAnsi="Times New Roman" w:cs="Times New Roman" w:hint="eastAsia"/>
          </w:rPr>
          <w:t xml:space="preserve"> and proposed in Chapter \</w:t>
        </w:r>
        <w:proofErr w:type="gramStart"/>
        <w:r w:rsidR="000A0B82">
          <w:rPr>
            <w:rFonts w:ascii="Times New Roman" w:hAnsi="Times New Roman" w:cs="Times New Roman" w:hint="eastAsia"/>
          </w:rPr>
          <w:t>ref{</w:t>
        </w:r>
      </w:ins>
      <w:proofErr w:type="spellStart"/>
      <w:proofErr w:type="gramEnd"/>
      <w:ins w:id="96" w:author="USRPL" w:date="2014-08-10T00:56:00Z">
        <w:r w:rsidR="000A0B82">
          <w:rPr>
            <w:rFonts w:ascii="Times New Roman" w:hAnsi="Times New Roman" w:cs="Times New Roman" w:hint="eastAsia"/>
          </w:rPr>
          <w:t>chapter:optimization</w:t>
        </w:r>
      </w:ins>
      <w:proofErr w:type="spellEnd"/>
      <w:ins w:id="97" w:author="USRPL" w:date="2014-08-10T00:55:00Z">
        <w:r w:rsidR="000A0B82">
          <w:rPr>
            <w:rFonts w:ascii="Times New Roman" w:hAnsi="Times New Roman" w:cs="Times New Roman" w:hint="eastAsia"/>
          </w:rPr>
          <w:t>}</w:t>
        </w:r>
      </w:ins>
      <w:r w:rsidR="00D01ADD">
        <w:rPr>
          <w:rFonts w:ascii="Times New Roman" w:hAnsi="Times New Roman" w:cs="Times New Roman" w:hint="eastAsia"/>
        </w:rPr>
        <w:t>.</w:t>
      </w:r>
      <w:r w:rsidR="00B141DF">
        <w:rPr>
          <w:rFonts w:ascii="Times New Roman" w:hAnsi="Times New Roman" w:cs="Times New Roman" w:hint="eastAsia"/>
        </w:rPr>
        <w:t xml:space="preserve"> Finally, the iterative solver for the proposed UEP scheme is constructed and it helps the encoder decide the transmission energy distribution </w:t>
      </w:r>
      <w:r w:rsidR="00731412">
        <w:rPr>
          <w:rFonts w:ascii="Times New Roman" w:hAnsi="Times New Roman" w:cs="Times New Roman" w:hint="eastAsia"/>
        </w:rPr>
        <w:t xml:space="preserve">among bit-planes. </w:t>
      </w:r>
    </w:p>
    <w:p w:rsidR="000A0B82" w:rsidRDefault="000A0B82">
      <w:pPr>
        <w:rPr>
          <w:ins w:id="98" w:author="USRPL" w:date="2014-08-10T00:58:00Z"/>
          <w:rFonts w:ascii="Times New Roman" w:hAnsi="Times New Roman" w:cs="Times New Roman"/>
        </w:rPr>
      </w:pPr>
    </w:p>
    <w:p w:rsidR="0016448C" w:rsidDel="000A0B82" w:rsidRDefault="000A0B82">
      <w:pPr>
        <w:rPr>
          <w:del w:id="99" w:author="USRPL" w:date="2014-08-10T00:58:00Z"/>
          <w:rFonts w:ascii="Times New Roman" w:hAnsi="Times New Roman" w:cs="Times New Roman"/>
        </w:rPr>
      </w:pPr>
      <w:ins w:id="100" w:author="USRPL" w:date="2014-08-10T00:57:00Z">
        <w:r>
          <w:rPr>
            <w:rFonts w:ascii="Times New Roman" w:hAnsi="Times New Roman" w:cs="Times New Roman" w:hint="eastAsia"/>
          </w:rPr>
          <w:t>Based on the simulation results, t</w:t>
        </w:r>
      </w:ins>
      <w:del w:id="101" w:author="USRPL" w:date="2014-08-10T00:57:00Z">
        <w:r w:rsidR="00731412" w:rsidDel="000A0B82">
          <w:rPr>
            <w:rFonts w:ascii="Times New Roman" w:hAnsi="Times New Roman" w:cs="Times New Roman" w:hint="eastAsia"/>
          </w:rPr>
          <w:delText>T</w:delText>
        </w:r>
      </w:del>
      <w:r w:rsidR="00731412">
        <w:rPr>
          <w:rFonts w:ascii="Times New Roman" w:hAnsi="Times New Roman" w:cs="Times New Roman" w:hint="eastAsia"/>
        </w:rPr>
        <w:t xml:space="preserve">he proposed UEP scheme </w:t>
      </w:r>
      <w:r w:rsidR="00B141DF">
        <w:rPr>
          <w:rFonts w:ascii="Times New Roman" w:hAnsi="Times New Roman" w:cs="Times New Roman" w:hint="eastAsia"/>
        </w:rPr>
        <w:t xml:space="preserve">increases the </w:t>
      </w:r>
      <w:r w:rsidR="00B141DF">
        <w:rPr>
          <w:rFonts w:ascii="Times New Roman" w:hAnsi="Times New Roman" w:cs="Times New Roman"/>
        </w:rPr>
        <w:t>efficiency</w:t>
      </w:r>
      <w:r w:rsidR="00B141DF">
        <w:rPr>
          <w:rFonts w:ascii="Times New Roman" w:hAnsi="Times New Roman" w:cs="Times New Roman" w:hint="eastAsia"/>
        </w:rPr>
        <w:t xml:space="preserve"> of the transmission energy usage and enhance</w:t>
      </w:r>
      <w:r w:rsidR="00731412">
        <w:rPr>
          <w:rFonts w:ascii="Times New Roman" w:hAnsi="Times New Roman" w:cs="Times New Roman" w:hint="eastAsia"/>
        </w:rPr>
        <w:t>s</w:t>
      </w:r>
      <w:r w:rsidR="00B141DF">
        <w:rPr>
          <w:rFonts w:ascii="Times New Roman" w:hAnsi="Times New Roman" w:cs="Times New Roman" w:hint="eastAsia"/>
        </w:rPr>
        <w:t xml:space="preserve"> the decoded quality in the meanwhile. </w:t>
      </w:r>
    </w:p>
    <w:p w:rsidR="002C1F33" w:rsidDel="000A0B82" w:rsidRDefault="000A0B82">
      <w:pPr>
        <w:rPr>
          <w:del w:id="102" w:author="USRPL" w:date="2014-08-10T00:58:00Z"/>
          <w:rFonts w:ascii="Times New Roman" w:hAnsi="Times New Roman" w:cs="Times New Roman"/>
        </w:rPr>
      </w:pPr>
      <w:ins w:id="103" w:author="USRPL" w:date="2014-08-10T00:58:00Z">
        <w:r>
          <w:rPr>
            <w:rFonts w:ascii="Times New Roman" w:hAnsi="Times New Roman" w:cs="Times New Roman" w:hint="eastAsia"/>
          </w:rPr>
          <w:t xml:space="preserve">Besides, </w:t>
        </w:r>
      </w:ins>
    </w:p>
    <w:p w:rsidR="002C1F33" w:rsidRDefault="002C1F33">
      <w:pPr>
        <w:rPr>
          <w:rFonts w:ascii="Times New Roman" w:hAnsi="Times New Roman" w:cs="Times New Roman"/>
        </w:rPr>
      </w:pPr>
      <w:r>
        <w:rPr>
          <w:rFonts w:ascii="Times New Roman" w:hAnsi="Times New Roman" w:cs="Times New Roman" w:hint="eastAsia"/>
        </w:rPr>
        <w:t xml:space="preserve">The numerical results have </w:t>
      </w:r>
      <w:ins w:id="104" w:author="USRPL" w:date="2014-08-10T00:58:00Z">
        <w:r w:rsidR="008F31CC">
          <w:rPr>
            <w:rFonts w:ascii="Times New Roman" w:hAnsi="Times New Roman" w:cs="Times New Roman" w:hint="eastAsia"/>
          </w:rPr>
          <w:t xml:space="preserve">also </w:t>
        </w:r>
      </w:ins>
      <w:r>
        <w:rPr>
          <w:rFonts w:ascii="Times New Roman" w:hAnsi="Times New Roman" w:cs="Times New Roman" w:hint="eastAsia"/>
        </w:rPr>
        <w:t xml:space="preserve">shown that our proposed UEP scheme can significantly enhance the decoded video </w:t>
      </w:r>
      <w:r>
        <w:rPr>
          <w:rFonts w:ascii="Times New Roman" w:hAnsi="Times New Roman" w:cs="Times New Roman"/>
        </w:rPr>
        <w:t>quality</w:t>
      </w:r>
      <w:r>
        <w:rPr>
          <w:rFonts w:ascii="Times New Roman" w:hAnsi="Times New Roman" w:cs="Times New Roman" w:hint="eastAsia"/>
        </w:rPr>
        <w:t xml:space="preserve"> in term</w:t>
      </w:r>
      <w:r w:rsidR="003F7619">
        <w:rPr>
          <w:rFonts w:ascii="Times New Roman" w:hAnsi="Times New Roman" w:cs="Times New Roman" w:hint="eastAsia"/>
        </w:rPr>
        <w:t>s</w:t>
      </w:r>
      <w:r>
        <w:rPr>
          <w:rFonts w:ascii="Times New Roman" w:hAnsi="Times New Roman" w:cs="Times New Roman" w:hint="eastAsia"/>
        </w:rPr>
        <w:t xml:space="preserve"> of PSNR </w:t>
      </w:r>
      <w:r w:rsidR="003F7619">
        <w:rPr>
          <w:rFonts w:ascii="Times New Roman" w:hAnsi="Times New Roman" w:cs="Times New Roman" w:hint="eastAsia"/>
        </w:rPr>
        <w:t xml:space="preserve">in comparison with </w:t>
      </w:r>
      <w:r>
        <w:rPr>
          <w:rFonts w:ascii="Times New Roman" w:hAnsi="Times New Roman" w:cs="Times New Roman" w:hint="eastAsia"/>
        </w:rPr>
        <w:t xml:space="preserve">the conventional EEP scheme. Several video sequences are used as the test sequence to </w:t>
      </w:r>
      <w:r w:rsidR="003F7619">
        <w:rPr>
          <w:rFonts w:ascii="Times New Roman" w:hAnsi="Times New Roman" w:cs="Times New Roman" w:hint="eastAsia"/>
        </w:rPr>
        <w:t xml:space="preserve">verify </w:t>
      </w:r>
      <w:r>
        <w:rPr>
          <w:rFonts w:ascii="Times New Roman" w:hAnsi="Times New Roman" w:cs="Times New Roman" w:hint="eastAsia"/>
        </w:rPr>
        <w:t>the performance of our proposed UEP scheme</w:t>
      </w:r>
      <w:r w:rsidR="009C68FD">
        <w:rPr>
          <w:rFonts w:ascii="Times New Roman" w:hAnsi="Times New Roman" w:cs="Times New Roman" w:hint="eastAsia"/>
        </w:rPr>
        <w:t xml:space="preserve">. </w:t>
      </w:r>
      <w:r>
        <w:rPr>
          <w:rFonts w:ascii="Times New Roman" w:hAnsi="Times New Roman" w:cs="Times New Roman" w:hint="eastAsia"/>
        </w:rPr>
        <w:t xml:space="preserve">Additionally, </w:t>
      </w:r>
      <w:r w:rsidR="009C68FD">
        <w:rPr>
          <w:rFonts w:ascii="Times New Roman" w:hAnsi="Times New Roman" w:cs="Times New Roman" w:hint="eastAsia"/>
        </w:rPr>
        <w:t xml:space="preserve">in this simulation result, it is observed that the proposed UEP scheme also can improve the ability of the noise tolerance for uncompressed video streaming since the PSNR drops and rapid varying in EEP scheme are all mitigated in the proposed UEP scheme. </w:t>
      </w:r>
      <w:del w:id="105" w:author="USRPL" w:date="2014-08-10T00:59:00Z">
        <w:r w:rsidR="00395CCA" w:rsidDel="008F31CC">
          <w:rPr>
            <w:rFonts w:ascii="Times New Roman" w:hAnsi="Times New Roman" w:cs="Times New Roman" w:hint="eastAsia"/>
          </w:rPr>
          <w:delText>As a result</w:delText>
        </w:r>
      </w:del>
      <w:ins w:id="106" w:author="USRPL" w:date="2014-08-10T00:59:00Z">
        <w:r w:rsidR="008F31CC">
          <w:rPr>
            <w:rFonts w:ascii="Times New Roman" w:hAnsi="Times New Roman" w:cs="Times New Roman" w:hint="eastAsia"/>
          </w:rPr>
          <w:t>In summary</w:t>
        </w:r>
      </w:ins>
      <w:r w:rsidR="00395CCA">
        <w:rPr>
          <w:rFonts w:ascii="Times New Roman" w:hAnsi="Times New Roman" w:cs="Times New Roman" w:hint="eastAsia"/>
        </w:rPr>
        <w:t xml:space="preserve">, our proposed UEP scheme </w:t>
      </w:r>
      <w:ins w:id="107" w:author="USRPL" w:date="2014-08-10T00:59:00Z">
        <w:r w:rsidR="008F31CC">
          <w:rPr>
            <w:rFonts w:ascii="Times New Roman" w:hAnsi="Times New Roman" w:cs="Times New Roman" w:hint="eastAsia"/>
          </w:rPr>
          <w:t xml:space="preserve">can </w:t>
        </w:r>
      </w:ins>
      <w:r w:rsidR="00395CCA">
        <w:rPr>
          <w:rFonts w:ascii="Times New Roman" w:hAnsi="Times New Roman" w:cs="Times New Roman" w:hint="eastAsia"/>
        </w:rPr>
        <w:t>successfully enhance</w:t>
      </w:r>
      <w:del w:id="108" w:author="USRPL" w:date="2014-08-10T00:59:00Z">
        <w:r w:rsidR="00395CCA" w:rsidDel="008F31CC">
          <w:rPr>
            <w:rFonts w:ascii="Times New Roman" w:hAnsi="Times New Roman" w:cs="Times New Roman" w:hint="eastAsia"/>
          </w:rPr>
          <w:delText>s</w:delText>
        </w:r>
      </w:del>
      <w:r w:rsidR="00395CCA">
        <w:rPr>
          <w:rFonts w:ascii="Times New Roman" w:hAnsi="Times New Roman" w:cs="Times New Roman" w:hint="eastAsia"/>
        </w:rPr>
        <w:t xml:space="preserve"> the quality and the energy efficiency in the wireless uncompressed video </w:t>
      </w:r>
      <w:r w:rsidR="00395CCA">
        <w:rPr>
          <w:rFonts w:ascii="Times New Roman" w:hAnsi="Times New Roman" w:cs="Times New Roman"/>
        </w:rPr>
        <w:t>transmission</w:t>
      </w:r>
      <w:r w:rsidR="00395CCA">
        <w:rPr>
          <w:rFonts w:ascii="Times New Roman" w:hAnsi="Times New Roman" w:cs="Times New Roman" w:hint="eastAsia"/>
        </w:rPr>
        <w:t xml:space="preserve"> system</w:t>
      </w:r>
      <w:ins w:id="109" w:author="USRPL" w:date="2014-08-10T00:59:00Z">
        <w:r w:rsidR="008F31CC">
          <w:rPr>
            <w:rFonts w:ascii="Times New Roman" w:hAnsi="Times New Roman" w:cs="Times New Roman" w:hint="eastAsia"/>
          </w:rPr>
          <w:t xml:space="preserve"> through the </w:t>
        </w:r>
      </w:ins>
      <w:ins w:id="110" w:author="USRPL" w:date="2014-08-10T01:00:00Z">
        <w:r w:rsidR="008F31CC">
          <w:rPr>
            <w:rFonts w:ascii="Times New Roman" w:hAnsi="Times New Roman" w:cs="Times New Roman" w:hint="eastAsia"/>
          </w:rPr>
          <w:t xml:space="preserve">optimized </w:t>
        </w:r>
      </w:ins>
      <w:ins w:id="111" w:author="USRPL" w:date="2014-08-10T00:59:00Z">
        <w:r w:rsidR="008F31CC">
          <w:rPr>
            <w:rFonts w:ascii="Times New Roman" w:hAnsi="Times New Roman" w:cs="Times New Roman" w:hint="eastAsia"/>
          </w:rPr>
          <w:t>transmission energy allocation</w:t>
        </w:r>
      </w:ins>
      <w:r w:rsidR="00395CCA">
        <w:rPr>
          <w:rFonts w:ascii="Times New Roman" w:hAnsi="Times New Roman" w:cs="Times New Roman" w:hint="eastAsia"/>
        </w:rPr>
        <w:t>.</w:t>
      </w:r>
    </w:p>
    <w:p w:rsidR="009C68FD" w:rsidRDefault="009C68FD">
      <w:pPr>
        <w:rPr>
          <w:ins w:id="112" w:author="USRPL" w:date="2014-08-07T06:01:00Z"/>
          <w:rFonts w:ascii="Times New Roman" w:hAnsi="Times New Roman" w:cs="Times New Roman"/>
        </w:rPr>
      </w:pPr>
      <w:bookmarkStart w:id="113" w:name="_GoBack"/>
      <w:bookmarkEnd w:id="75"/>
      <w:bookmarkEnd w:id="76"/>
      <w:bookmarkEnd w:id="113"/>
    </w:p>
    <w:p w:rsidR="00754DA3" w:rsidRDefault="00754DA3">
      <w:pPr>
        <w:rPr>
          <w:ins w:id="114" w:author="USRPL" w:date="2014-08-07T06:00:00Z"/>
          <w:rFonts w:ascii="Times New Roman" w:hAnsi="Times New Roman" w:cs="Times New Roman"/>
        </w:rPr>
      </w:pPr>
      <w:ins w:id="115" w:author="USRPL" w:date="2014-08-07T06:01:00Z">
        <w:r>
          <w:rPr>
            <w:rFonts w:ascii="Times New Roman" w:hAnsi="Times New Roman" w:cs="Times New Roman" w:hint="eastAsia"/>
          </w:rPr>
          <w:t>%========================================================</w:t>
        </w:r>
      </w:ins>
    </w:p>
    <w:p w:rsidR="00754DA3" w:rsidRDefault="00754DA3">
      <w:pPr>
        <w:rPr>
          <w:ins w:id="116" w:author="USRPL" w:date="2014-08-07T06:00:00Z"/>
          <w:rFonts w:ascii="Times New Roman" w:hAnsi="Times New Roman" w:cs="Times New Roman"/>
        </w:rPr>
      </w:pPr>
      <w:ins w:id="117" w:author="USRPL" w:date="2014-08-07T06:00:00Z">
        <w:r>
          <w:rPr>
            <w:rFonts w:ascii="Times New Roman" w:hAnsi="Times New Roman" w:cs="Times New Roman" w:hint="eastAsia"/>
          </w:rPr>
          <w:t>\section{Future Works}</w:t>
        </w:r>
      </w:ins>
    </w:p>
    <w:p w:rsidR="00754DA3" w:rsidRPr="00FE018F" w:rsidRDefault="00754DA3">
      <w:pPr>
        <w:rPr>
          <w:rFonts w:ascii="Times New Roman" w:hAnsi="Times New Roman" w:cs="Times New Roman"/>
        </w:rPr>
      </w:pPr>
      <w:ins w:id="118" w:author="USRPL" w:date="2014-08-07T06:00:00Z">
        <w:r>
          <w:rPr>
            <w:rFonts w:ascii="Times New Roman" w:hAnsi="Times New Roman" w:cs="Times New Roman" w:hint="eastAsia"/>
          </w:rPr>
          <w:t>\label{</w:t>
        </w:r>
        <w:proofErr w:type="spellStart"/>
        <w:r>
          <w:rPr>
            <w:rFonts w:ascii="Times New Roman" w:hAnsi="Times New Roman" w:cs="Times New Roman" w:hint="eastAsia"/>
          </w:rPr>
          <w:t>ee:future_works</w:t>
        </w:r>
        <w:proofErr w:type="spellEnd"/>
        <w:r>
          <w:rPr>
            <w:rFonts w:ascii="Times New Roman" w:hAnsi="Times New Roman" w:cs="Times New Roman" w:hint="eastAsia"/>
          </w:rPr>
          <w:t>}</w:t>
        </w:r>
      </w:ins>
    </w:p>
    <w:p w:rsidR="009C68FD" w:rsidRDefault="00754DA3">
      <w:pPr>
        <w:rPr>
          <w:ins w:id="119" w:author="USRPL" w:date="2014-08-07T05:57:00Z"/>
          <w:rFonts w:ascii="Times New Roman" w:hAnsi="Times New Roman" w:cs="Times New Roman"/>
        </w:rPr>
      </w:pPr>
      <w:ins w:id="120" w:author="USRPL" w:date="2014-08-07T05:57:00Z">
        <w:r>
          <w:rPr>
            <w:rFonts w:ascii="Times New Roman" w:hAnsi="Times New Roman" w:cs="Times New Roman" w:hint="eastAsia"/>
          </w:rPr>
          <w:t>% future work</w:t>
        </w:r>
      </w:ins>
    </w:p>
    <w:p w:rsidR="00754DA3" w:rsidRDefault="00754DA3">
      <w:pPr>
        <w:rPr>
          <w:ins w:id="121" w:author="USRPL" w:date="2014-08-07T06:01:00Z"/>
          <w:rFonts w:ascii="Times New Roman" w:hAnsi="Times New Roman" w:cs="Times New Roman"/>
        </w:rPr>
      </w:pPr>
    </w:p>
    <w:p w:rsidR="00754DA3" w:rsidRDefault="00FE47F0">
      <w:pPr>
        <w:rPr>
          <w:ins w:id="122" w:author="USRPL" w:date="2014-08-10T02:12:00Z"/>
          <w:rFonts w:ascii="Times New Roman" w:hAnsi="Times New Roman" w:cs="Times New Roman"/>
        </w:rPr>
      </w:pPr>
      <w:ins w:id="123" w:author="USRPL" w:date="2014-08-10T01:33:00Z">
        <w:r>
          <w:rPr>
            <w:rFonts w:ascii="Times New Roman" w:hAnsi="Times New Roman" w:cs="Times New Roman" w:hint="eastAsia"/>
          </w:rPr>
          <w:t xml:space="preserve">In the end of this thesis, there are several </w:t>
        </w:r>
      </w:ins>
      <w:ins w:id="124" w:author="USRPL" w:date="2014-08-10T01:34:00Z">
        <w:r>
          <w:rPr>
            <w:rFonts w:ascii="Times New Roman" w:hAnsi="Times New Roman" w:cs="Times New Roman" w:hint="eastAsia"/>
          </w:rPr>
          <w:t xml:space="preserve">suggestions for the next steps of UEP scheme and this system. </w:t>
        </w:r>
      </w:ins>
      <w:ins w:id="125" w:author="USRPL" w:date="2014-08-10T01:35:00Z">
        <w:r>
          <w:rPr>
            <w:rFonts w:ascii="Times New Roman" w:hAnsi="Times New Roman" w:cs="Times New Roman" w:hint="eastAsia"/>
          </w:rPr>
          <w:t>First of all, it is noticed that the accura</w:t>
        </w:r>
      </w:ins>
      <w:ins w:id="126" w:author="USRPL" w:date="2014-08-10T01:36:00Z">
        <w:r>
          <w:rPr>
            <w:rFonts w:ascii="Times New Roman" w:hAnsi="Times New Roman" w:cs="Times New Roman" w:hint="eastAsia"/>
          </w:rPr>
          <w:t>c</w:t>
        </w:r>
      </w:ins>
      <w:ins w:id="127" w:author="USRPL" w:date="2014-08-10T01:35:00Z">
        <w:r>
          <w:rPr>
            <w:rFonts w:ascii="Times New Roman" w:hAnsi="Times New Roman" w:cs="Times New Roman" w:hint="eastAsia"/>
          </w:rPr>
          <w:t xml:space="preserve">y </w:t>
        </w:r>
      </w:ins>
      <w:ins w:id="128" w:author="USRPL" w:date="2014-08-10T01:36:00Z">
        <w:r>
          <w:rPr>
            <w:rFonts w:ascii="Times New Roman" w:hAnsi="Times New Roman" w:cs="Times New Roman" w:hint="eastAsia"/>
          </w:rPr>
          <w:t xml:space="preserve">of the distortion </w:t>
        </w:r>
        <w:r>
          <w:rPr>
            <w:rFonts w:ascii="Times New Roman" w:hAnsi="Times New Roman" w:cs="Times New Roman" w:hint="eastAsia"/>
          </w:rPr>
          <w:lastRenderedPageBreak/>
          <w:t xml:space="preserve">estimator for the temporal ISCD is actually a little </w:t>
        </w:r>
      </w:ins>
      <w:ins w:id="129" w:author="USRPL" w:date="2014-08-10T01:40:00Z">
        <w:r>
          <w:rPr>
            <w:rFonts w:ascii="Times New Roman" w:hAnsi="Times New Roman" w:cs="Times New Roman" w:hint="eastAsia"/>
          </w:rPr>
          <w:t>more imprecise than that of the est</w:t>
        </w:r>
      </w:ins>
      <w:ins w:id="130" w:author="USRPL" w:date="2014-08-10T01:41:00Z">
        <w:r>
          <w:rPr>
            <w:rFonts w:ascii="Times New Roman" w:hAnsi="Times New Roman" w:cs="Times New Roman" w:hint="eastAsia"/>
          </w:rPr>
          <w:t>i</w:t>
        </w:r>
      </w:ins>
      <w:ins w:id="131" w:author="USRPL" w:date="2014-08-10T01:40:00Z">
        <w:r>
          <w:rPr>
            <w:rFonts w:ascii="Times New Roman" w:hAnsi="Times New Roman" w:cs="Times New Roman" w:hint="eastAsia"/>
          </w:rPr>
          <w:t xml:space="preserve">mator </w:t>
        </w:r>
      </w:ins>
      <w:ins w:id="132" w:author="USRPL" w:date="2014-08-10T01:41:00Z">
        <w:r>
          <w:rPr>
            <w:rFonts w:ascii="Times New Roman" w:hAnsi="Times New Roman" w:cs="Times New Roman" w:hint="eastAsia"/>
          </w:rPr>
          <w:t xml:space="preserve">for the spatial ISCD. It might caused by the iterative process in ISCD structure, that results in information propagation through the video. </w:t>
        </w:r>
      </w:ins>
      <w:ins w:id="133" w:author="USRPL" w:date="2014-08-10T01:42:00Z">
        <w:r>
          <w:rPr>
            <w:rFonts w:ascii="Times New Roman" w:hAnsi="Times New Roman" w:cs="Times New Roman" w:hint="eastAsia"/>
          </w:rPr>
          <w:t xml:space="preserve">Nevertheless, the </w:t>
        </w:r>
      </w:ins>
      <w:ins w:id="134" w:author="USRPL" w:date="2014-08-10T01:43:00Z">
        <w:r>
          <w:rPr>
            <w:rFonts w:ascii="Times New Roman" w:hAnsi="Times New Roman" w:cs="Times New Roman" w:hint="eastAsia"/>
          </w:rPr>
          <w:t>solution in current</w:t>
        </w:r>
      </w:ins>
      <w:ins w:id="135" w:author="USRPL" w:date="2014-08-10T01:44:00Z">
        <w:r w:rsidR="00B52287">
          <w:rPr>
            <w:rFonts w:ascii="Times New Roman" w:hAnsi="Times New Roman" w:cs="Times New Roman" w:hint="eastAsia"/>
          </w:rPr>
          <w:t>ly proposed</w:t>
        </w:r>
      </w:ins>
      <w:ins w:id="136" w:author="USRPL" w:date="2014-08-10T01:43:00Z">
        <w:r>
          <w:rPr>
            <w:rFonts w:ascii="Times New Roman" w:hAnsi="Times New Roman" w:cs="Times New Roman" w:hint="eastAsia"/>
          </w:rPr>
          <w:t xml:space="preserve"> UEP scheme cannot </w:t>
        </w:r>
      </w:ins>
      <w:ins w:id="137" w:author="USRPL" w:date="2014-08-10T01:45:00Z">
        <w:r w:rsidR="00B52287">
          <w:rPr>
            <w:rFonts w:ascii="Times New Roman" w:hAnsi="Times New Roman" w:cs="Times New Roman" w:hint="eastAsia"/>
          </w:rPr>
          <w:t>adapt to</w:t>
        </w:r>
      </w:ins>
      <w:ins w:id="138" w:author="USRPL" w:date="2014-08-10T01:44:00Z">
        <w:r w:rsidR="00B52287">
          <w:rPr>
            <w:rFonts w:ascii="Times New Roman" w:hAnsi="Times New Roman" w:cs="Times New Roman" w:hint="eastAsia"/>
          </w:rPr>
          <w:t xml:space="preserve"> this process well.</w:t>
        </w:r>
      </w:ins>
      <w:ins w:id="139" w:author="USRPL" w:date="2014-08-10T01:45:00Z">
        <w:r w:rsidR="00B52287">
          <w:rPr>
            <w:rFonts w:ascii="Times New Roman" w:hAnsi="Times New Roman" w:cs="Times New Roman" w:hint="eastAsia"/>
          </w:rPr>
          <w:t xml:space="preserve"> </w:t>
        </w:r>
      </w:ins>
      <w:ins w:id="140" w:author="USRPL" w:date="2014-08-10T01:46:00Z">
        <w:r w:rsidR="00B52287">
          <w:rPr>
            <w:rFonts w:ascii="Times New Roman" w:hAnsi="Times New Roman" w:cs="Times New Roman" w:hint="eastAsia"/>
          </w:rPr>
          <w:t>In hence, the first work is to provide a</w:t>
        </w:r>
      </w:ins>
      <w:ins w:id="141" w:author="USRPL" w:date="2014-08-10T01:47:00Z">
        <w:r w:rsidR="00B52287">
          <w:rPr>
            <w:rFonts w:ascii="Times New Roman" w:hAnsi="Times New Roman" w:cs="Times New Roman" w:hint="eastAsia"/>
          </w:rPr>
          <w:t>n</w:t>
        </w:r>
      </w:ins>
      <w:ins w:id="142" w:author="USRPL" w:date="2014-08-10T01:46:00Z">
        <w:r w:rsidR="00B52287">
          <w:rPr>
            <w:rFonts w:ascii="Times New Roman" w:hAnsi="Times New Roman" w:cs="Times New Roman" w:hint="eastAsia"/>
          </w:rPr>
          <w:t xml:space="preserve"> updated structure to handle the iterative process in temporal ISCD. </w:t>
        </w:r>
      </w:ins>
      <w:ins w:id="143" w:author="USRPL" w:date="2014-08-10T01:47:00Z">
        <w:r w:rsidR="00B52287">
          <w:rPr>
            <w:rFonts w:ascii="Times New Roman" w:hAnsi="Times New Roman" w:cs="Times New Roman" w:hint="eastAsia"/>
          </w:rPr>
          <w:t xml:space="preserve">Second, </w:t>
        </w:r>
      </w:ins>
      <w:ins w:id="144" w:author="USRPL" w:date="2014-08-10T01:48:00Z">
        <w:r w:rsidR="008E041D">
          <w:rPr>
            <w:rFonts w:ascii="Times New Roman" w:hAnsi="Times New Roman" w:cs="Times New Roman" w:hint="eastAsia"/>
          </w:rPr>
          <w:t xml:space="preserve">the simulation environment in this thesis </w:t>
        </w:r>
      </w:ins>
      <w:ins w:id="145" w:author="USRPL" w:date="2014-08-10T02:05:00Z">
        <w:r w:rsidR="004110B0">
          <w:rPr>
            <w:rFonts w:ascii="Times New Roman" w:hAnsi="Times New Roman" w:cs="Times New Roman" w:hint="eastAsia"/>
          </w:rPr>
          <w:t xml:space="preserve">only utilizes one channel codec, BPSK modulation and </w:t>
        </w:r>
      </w:ins>
      <w:ins w:id="146" w:author="USRPL" w:date="2014-08-10T02:06:00Z">
        <w:r w:rsidR="004110B0">
          <w:rPr>
            <w:rFonts w:ascii="Times New Roman" w:hAnsi="Times New Roman" w:cs="Times New Roman" w:hint="eastAsia"/>
          </w:rPr>
          <w:t xml:space="preserve">AWGN </w:t>
        </w:r>
      </w:ins>
      <w:ins w:id="147" w:author="USRPL" w:date="2014-08-10T02:05:00Z">
        <w:r w:rsidR="004110B0">
          <w:rPr>
            <w:rFonts w:ascii="Times New Roman" w:hAnsi="Times New Roman" w:cs="Times New Roman" w:hint="eastAsia"/>
          </w:rPr>
          <w:t>channel</w:t>
        </w:r>
      </w:ins>
      <w:ins w:id="148" w:author="USRPL" w:date="2014-08-10T02:06:00Z">
        <w:r w:rsidR="004110B0">
          <w:rPr>
            <w:rFonts w:ascii="Times New Roman" w:hAnsi="Times New Roman" w:cs="Times New Roman" w:hint="eastAsia"/>
          </w:rPr>
          <w:t xml:space="preserve"> </w:t>
        </w:r>
      </w:ins>
      <w:ins w:id="149" w:author="USRPL" w:date="2014-08-10T01:47:00Z">
        <w:r w:rsidR="00B52287">
          <w:rPr>
            <w:rFonts w:ascii="Times New Roman" w:hAnsi="Times New Roman" w:cs="Times New Roman" w:hint="eastAsia"/>
          </w:rPr>
          <w:t>for the sake of simpl</w:t>
        </w:r>
      </w:ins>
      <w:ins w:id="150" w:author="USRPL" w:date="2014-08-10T01:48:00Z">
        <w:r w:rsidR="004110B0">
          <w:rPr>
            <w:rFonts w:ascii="Times New Roman" w:hAnsi="Times New Roman" w:cs="Times New Roman" w:hint="eastAsia"/>
          </w:rPr>
          <w:t>ification</w:t>
        </w:r>
      </w:ins>
      <w:ins w:id="151" w:author="USRPL" w:date="2014-08-10T02:06:00Z">
        <w:r w:rsidR="004110B0">
          <w:rPr>
            <w:rFonts w:ascii="Times New Roman" w:hAnsi="Times New Roman" w:cs="Times New Roman" w:hint="eastAsia"/>
          </w:rPr>
          <w:t>. To</w:t>
        </w:r>
      </w:ins>
      <w:ins w:id="152" w:author="USRPL" w:date="2014-08-10T02:07:00Z">
        <w:r w:rsidR="004110B0">
          <w:rPr>
            <w:rFonts w:ascii="Times New Roman" w:hAnsi="Times New Roman" w:cs="Times New Roman" w:hint="eastAsia"/>
          </w:rPr>
          <w:t xml:space="preserve"> confirm that </w:t>
        </w:r>
      </w:ins>
      <w:ins w:id="153" w:author="USRPL" w:date="2014-08-10T02:06:00Z">
        <w:r w:rsidR="004110B0">
          <w:rPr>
            <w:rFonts w:ascii="Times New Roman" w:hAnsi="Times New Roman" w:cs="Times New Roman" w:hint="eastAsia"/>
          </w:rPr>
          <w:t>the proposed UEP scheme</w:t>
        </w:r>
      </w:ins>
      <w:ins w:id="154" w:author="USRPL" w:date="2014-08-10T02:07:00Z">
        <w:r w:rsidR="004110B0">
          <w:rPr>
            <w:rFonts w:ascii="Times New Roman" w:hAnsi="Times New Roman" w:cs="Times New Roman" w:hint="eastAsia"/>
          </w:rPr>
          <w:t xml:space="preserve"> outperforms than other</w:t>
        </w:r>
      </w:ins>
      <w:ins w:id="155" w:author="USRPL" w:date="2014-08-10T02:09:00Z">
        <w:r w:rsidR="004110B0">
          <w:rPr>
            <w:rFonts w:ascii="Times New Roman" w:hAnsi="Times New Roman" w:cs="Times New Roman" w:hint="eastAsia"/>
          </w:rPr>
          <w:t xml:space="preserve"> UEP schemes more generally</w:t>
        </w:r>
      </w:ins>
      <w:ins w:id="156" w:author="USRPL" w:date="2014-08-10T02:07:00Z">
        <w:r w:rsidR="004110B0">
          <w:rPr>
            <w:rFonts w:ascii="Times New Roman" w:hAnsi="Times New Roman" w:cs="Times New Roman" w:hint="eastAsia"/>
          </w:rPr>
          <w:t xml:space="preserve">, </w:t>
        </w:r>
      </w:ins>
      <w:ins w:id="157" w:author="USRPL" w:date="2014-08-10T02:09:00Z">
        <w:r w:rsidR="004110B0">
          <w:rPr>
            <w:rFonts w:ascii="Times New Roman" w:hAnsi="Times New Roman" w:cs="Times New Roman" w:hint="eastAsia"/>
          </w:rPr>
          <w:t xml:space="preserve">more simulation environment </w:t>
        </w:r>
      </w:ins>
      <w:ins w:id="158" w:author="USRPL" w:date="2014-08-10T02:11:00Z">
        <w:r w:rsidR="004110B0">
          <w:rPr>
            <w:rFonts w:ascii="Times New Roman" w:hAnsi="Times New Roman" w:cs="Times New Roman"/>
          </w:rPr>
          <w:t>arrangements</w:t>
        </w:r>
      </w:ins>
      <w:ins w:id="159" w:author="USRPL" w:date="2014-08-10T02:10:00Z">
        <w:r w:rsidR="004110B0">
          <w:rPr>
            <w:rFonts w:ascii="Times New Roman" w:hAnsi="Times New Roman" w:cs="Times New Roman" w:hint="eastAsia"/>
          </w:rPr>
          <w:t xml:space="preserve"> sho</w:t>
        </w:r>
      </w:ins>
      <w:ins w:id="160" w:author="USRPL" w:date="2014-08-10T02:11:00Z">
        <w:r w:rsidR="004110B0">
          <w:rPr>
            <w:rFonts w:ascii="Times New Roman" w:hAnsi="Times New Roman" w:cs="Times New Roman" w:hint="eastAsia"/>
          </w:rPr>
          <w:t xml:space="preserve">uld be tested and be compared with other </w:t>
        </w:r>
      </w:ins>
      <w:ins w:id="161" w:author="USRPL" w:date="2014-08-10T02:12:00Z">
        <w:r w:rsidR="004110B0">
          <w:rPr>
            <w:rFonts w:ascii="Times New Roman" w:hAnsi="Times New Roman" w:cs="Times New Roman" w:hint="eastAsia"/>
          </w:rPr>
          <w:t xml:space="preserve">common </w:t>
        </w:r>
      </w:ins>
      <w:ins w:id="162" w:author="USRPL" w:date="2014-08-10T02:11:00Z">
        <w:r w:rsidR="004110B0">
          <w:rPr>
            <w:rFonts w:ascii="Times New Roman" w:hAnsi="Times New Roman" w:cs="Times New Roman" w:hint="eastAsia"/>
          </w:rPr>
          <w:t>UEP scheme</w:t>
        </w:r>
      </w:ins>
      <w:ins w:id="163" w:author="USRPL" w:date="2014-08-10T02:12:00Z">
        <w:r w:rsidR="00D11881">
          <w:rPr>
            <w:rFonts w:ascii="Times New Roman" w:hAnsi="Times New Roman" w:cs="Times New Roman" w:hint="eastAsia"/>
          </w:rPr>
          <w:t>s.</w:t>
        </w:r>
      </w:ins>
    </w:p>
    <w:p w:rsidR="00D11881" w:rsidRDefault="00D11881">
      <w:pPr>
        <w:rPr>
          <w:ins w:id="164" w:author="USRPL" w:date="2014-08-10T02:12:00Z"/>
          <w:rFonts w:ascii="Times New Roman" w:hAnsi="Times New Roman" w:cs="Times New Roman"/>
        </w:rPr>
      </w:pPr>
    </w:p>
    <w:p w:rsidR="00D11881" w:rsidRDefault="00D11881">
      <w:pPr>
        <w:rPr>
          <w:ins w:id="165" w:author="USRPL" w:date="2014-08-07T06:01:00Z"/>
          <w:rFonts w:ascii="Times New Roman" w:hAnsi="Times New Roman" w:cs="Times New Roman"/>
        </w:rPr>
      </w:pPr>
      <w:ins w:id="166" w:author="USRPL" w:date="2014-08-10T02:15:00Z">
        <w:r>
          <w:rPr>
            <w:rFonts w:ascii="Times New Roman" w:hAnsi="Times New Roman" w:cs="Times New Roman" w:hint="eastAsia"/>
          </w:rPr>
          <w:t>The a</w:t>
        </w:r>
      </w:ins>
      <w:ins w:id="167" w:author="USRPL" w:date="2014-08-10T02:12:00Z">
        <w:r>
          <w:rPr>
            <w:rFonts w:ascii="Times New Roman" w:hAnsi="Times New Roman" w:cs="Times New Roman" w:hint="eastAsia"/>
          </w:rPr>
          <w:t xml:space="preserve">bove two future research directions </w:t>
        </w:r>
      </w:ins>
      <w:ins w:id="168" w:author="USRPL" w:date="2014-08-10T02:14:00Z">
        <w:r>
          <w:rPr>
            <w:rFonts w:ascii="Times New Roman" w:hAnsi="Times New Roman" w:cs="Times New Roman" w:hint="eastAsia"/>
          </w:rPr>
          <w:t>are</w:t>
        </w:r>
      </w:ins>
      <w:ins w:id="169" w:author="USRPL" w:date="2014-08-10T02:12:00Z">
        <w:r>
          <w:rPr>
            <w:rFonts w:ascii="Times New Roman" w:hAnsi="Times New Roman" w:cs="Times New Roman" w:hint="eastAsia"/>
          </w:rPr>
          <w:t xml:space="preserve"> for the </w:t>
        </w:r>
      </w:ins>
      <w:ins w:id="170" w:author="USRPL" w:date="2014-08-10T02:14:00Z">
        <w:r>
          <w:rPr>
            <w:rFonts w:ascii="Times New Roman" w:hAnsi="Times New Roman" w:cs="Times New Roman" w:hint="eastAsia"/>
          </w:rPr>
          <w:t xml:space="preserve">integrity of the </w:t>
        </w:r>
      </w:ins>
      <w:ins w:id="171" w:author="USRPL" w:date="2014-08-10T02:13:00Z">
        <w:r>
          <w:rPr>
            <w:rFonts w:ascii="Times New Roman" w:hAnsi="Times New Roman" w:cs="Times New Roman" w:hint="eastAsia"/>
          </w:rPr>
          <w:t xml:space="preserve">proposed </w:t>
        </w:r>
      </w:ins>
      <w:ins w:id="172" w:author="USRPL" w:date="2014-08-10T02:12:00Z">
        <w:r>
          <w:rPr>
            <w:rFonts w:ascii="Times New Roman" w:hAnsi="Times New Roman" w:cs="Times New Roman" w:hint="eastAsia"/>
          </w:rPr>
          <w:t>UEP scheme</w:t>
        </w:r>
      </w:ins>
      <w:ins w:id="173" w:author="USRPL" w:date="2014-08-10T02:13:00Z">
        <w:r>
          <w:rPr>
            <w:rFonts w:ascii="Times New Roman" w:hAnsi="Times New Roman" w:cs="Times New Roman" w:hint="eastAsia"/>
          </w:rPr>
          <w:t xml:space="preserve"> in this thesis. </w:t>
        </w:r>
      </w:ins>
      <w:ins w:id="174" w:author="USRPL" w:date="2014-08-10T02:15:00Z">
        <w:r>
          <w:rPr>
            <w:rFonts w:ascii="Times New Roman" w:hAnsi="Times New Roman" w:cs="Times New Roman" w:hint="eastAsia"/>
          </w:rPr>
          <w:t xml:space="preserve">Then, the following two suggestions are for the next steps </w:t>
        </w:r>
      </w:ins>
      <w:ins w:id="175" w:author="USRPL" w:date="2014-08-10T02:17:00Z">
        <w:r>
          <w:rPr>
            <w:rFonts w:ascii="Times New Roman" w:hAnsi="Times New Roman" w:cs="Times New Roman" w:hint="eastAsia"/>
          </w:rPr>
          <w:t xml:space="preserve">of </w:t>
        </w:r>
      </w:ins>
      <w:ins w:id="176" w:author="USRPL" w:date="2014-08-10T02:18:00Z">
        <w:r>
          <w:rPr>
            <w:rFonts w:ascii="Times New Roman" w:hAnsi="Times New Roman" w:cs="Times New Roman" w:hint="eastAsia"/>
          </w:rPr>
          <w:t xml:space="preserve">the proposed </w:t>
        </w:r>
      </w:ins>
      <w:ins w:id="177" w:author="USRPL" w:date="2014-08-10T02:17:00Z">
        <w:r>
          <w:rPr>
            <w:rFonts w:ascii="Times New Roman" w:hAnsi="Times New Roman" w:cs="Times New Roman" w:hint="eastAsia"/>
          </w:rPr>
          <w:t xml:space="preserve">wireless uncompressed video transmission system using ISCD and corresponding UEP scheme </w:t>
        </w:r>
      </w:ins>
      <w:ins w:id="178" w:author="USRPL" w:date="2014-08-10T02:15:00Z">
        <w:r>
          <w:rPr>
            <w:rFonts w:ascii="Times New Roman" w:hAnsi="Times New Roman" w:cs="Times New Roman" w:hint="eastAsia"/>
          </w:rPr>
          <w:t>to become a more general applica</w:t>
        </w:r>
      </w:ins>
      <w:ins w:id="179" w:author="USRPL" w:date="2014-08-10T02:16:00Z">
        <w:r>
          <w:rPr>
            <w:rFonts w:ascii="Times New Roman" w:hAnsi="Times New Roman" w:cs="Times New Roman" w:hint="eastAsia"/>
          </w:rPr>
          <w:t>ble video transmission system.</w:t>
        </w:r>
      </w:ins>
      <w:ins w:id="180" w:author="USRPL" w:date="2014-08-10T02:18:00Z">
        <w:r w:rsidR="002973CA">
          <w:rPr>
            <w:rFonts w:ascii="Times New Roman" w:hAnsi="Times New Roman" w:cs="Times New Roman" w:hint="eastAsia"/>
          </w:rPr>
          <w:t xml:space="preserve"> T</w:t>
        </w:r>
      </w:ins>
      <w:ins w:id="181" w:author="USRPL" w:date="2014-08-10T02:19:00Z">
        <w:r w:rsidR="002973CA">
          <w:rPr>
            <w:rFonts w:ascii="Times New Roman" w:hAnsi="Times New Roman" w:cs="Times New Roman" w:hint="eastAsia"/>
          </w:rPr>
          <w:t>he first direction is the popular 4K resolution that equals 4 HD frames playing at the same time</w:t>
        </w:r>
      </w:ins>
      <w:ins w:id="182" w:author="USRPL" w:date="2014-08-10T02:21:00Z">
        <w:r w:rsidR="002973CA">
          <w:rPr>
            <w:rFonts w:ascii="Times New Roman" w:hAnsi="Times New Roman" w:cs="Times New Roman" w:hint="eastAsia"/>
          </w:rPr>
          <w:t xml:space="preserve">. Since the transmitted sequence is under such a large resolution, </w:t>
        </w:r>
      </w:ins>
      <w:ins w:id="183" w:author="USRPL" w:date="2014-08-10T02:24:00Z">
        <w:r w:rsidR="002973CA">
          <w:rPr>
            <w:rFonts w:ascii="Times New Roman" w:hAnsi="Times New Roman" w:cs="Times New Roman" w:hint="eastAsia"/>
          </w:rPr>
          <w:t>such</w:t>
        </w:r>
      </w:ins>
      <w:ins w:id="184" w:author="USRPL" w:date="2014-08-10T02:21:00Z">
        <w:r w:rsidR="002973CA">
          <w:rPr>
            <w:rFonts w:ascii="Times New Roman" w:hAnsi="Times New Roman" w:cs="Times New Roman" w:hint="eastAsia"/>
          </w:rPr>
          <w:t xml:space="preserve"> system is expected to execute</w:t>
        </w:r>
      </w:ins>
      <w:ins w:id="185" w:author="USRPL" w:date="2014-08-10T02:22:00Z">
        <w:r w:rsidR="002973CA">
          <w:rPr>
            <w:rFonts w:ascii="Times New Roman" w:hAnsi="Times New Roman" w:cs="Times New Roman" w:hint="eastAsia"/>
          </w:rPr>
          <w:t xml:space="preserve"> frame </w:t>
        </w:r>
      </w:ins>
      <w:ins w:id="186" w:author="USRPL" w:date="2014-08-10T02:23:00Z">
        <w:r w:rsidR="002973CA">
          <w:rPr>
            <w:rFonts w:ascii="Times New Roman" w:hAnsi="Times New Roman" w:cs="Times New Roman" w:hint="eastAsia"/>
          </w:rPr>
          <w:t xml:space="preserve">partition for higher process speed. </w:t>
        </w:r>
      </w:ins>
      <w:ins w:id="187" w:author="USRPL" w:date="2014-08-10T02:24:00Z">
        <w:r w:rsidR="002973CA">
          <w:rPr>
            <w:rFonts w:ascii="Times New Roman" w:hAnsi="Times New Roman" w:cs="Times New Roman" w:hint="eastAsia"/>
          </w:rPr>
          <w:t>Therefore, the solution</w:t>
        </w:r>
      </w:ins>
      <w:ins w:id="188" w:author="USRPL" w:date="2014-08-10T02:25:00Z">
        <w:r w:rsidR="002973CA">
          <w:rPr>
            <w:rFonts w:ascii="Times New Roman" w:hAnsi="Times New Roman" w:cs="Times New Roman" w:hint="eastAsia"/>
          </w:rPr>
          <w:t>s</w:t>
        </w:r>
      </w:ins>
      <w:ins w:id="189" w:author="USRPL" w:date="2014-08-10T02:24:00Z">
        <w:r w:rsidR="002973CA">
          <w:rPr>
            <w:rFonts w:ascii="Times New Roman" w:hAnsi="Times New Roman" w:cs="Times New Roman" w:hint="eastAsia"/>
          </w:rPr>
          <w:t xml:space="preserve"> for 4K resolution or the frame partition algorithm </w:t>
        </w:r>
      </w:ins>
      <w:ins w:id="190" w:author="USRPL" w:date="2014-08-10T02:25:00Z">
        <w:r w:rsidR="002973CA">
          <w:rPr>
            <w:rFonts w:ascii="Times New Roman" w:hAnsi="Times New Roman" w:cs="Times New Roman" w:hint="eastAsia"/>
          </w:rPr>
          <w:t>are the next research directions. A</w:t>
        </w:r>
      </w:ins>
      <w:ins w:id="191" w:author="USRPL" w:date="2014-08-10T02:26:00Z">
        <w:r w:rsidR="002973CA">
          <w:rPr>
            <w:rFonts w:ascii="Times New Roman" w:hAnsi="Times New Roman" w:cs="Times New Roman" w:hint="eastAsia"/>
          </w:rPr>
          <w:t xml:space="preserve">dditionally, </w:t>
        </w:r>
      </w:ins>
      <w:ins w:id="192" w:author="USRPL" w:date="2014-08-10T04:33:00Z">
        <w:r w:rsidR="00833B49">
          <w:rPr>
            <w:rFonts w:ascii="Times New Roman" w:hAnsi="Times New Roman" w:cs="Times New Roman" w:hint="eastAsia"/>
          </w:rPr>
          <w:t>for a</w:t>
        </w:r>
      </w:ins>
      <w:ins w:id="193" w:author="USRPL" w:date="2014-08-10T04:43:00Z">
        <w:r w:rsidR="00833B49">
          <w:rPr>
            <w:rFonts w:ascii="Times New Roman" w:hAnsi="Times New Roman" w:cs="Times New Roman" w:hint="eastAsia"/>
          </w:rPr>
          <w:t>n</w:t>
        </w:r>
      </w:ins>
      <w:ins w:id="194" w:author="USRPL" w:date="2014-08-10T04:33:00Z">
        <w:r w:rsidR="00833B49">
          <w:rPr>
            <w:rFonts w:ascii="Times New Roman" w:hAnsi="Times New Roman" w:cs="Times New Roman" w:hint="eastAsia"/>
          </w:rPr>
          <w:t xml:space="preserve"> ISCD decoder, it is better to consider </w:t>
        </w:r>
      </w:ins>
      <w:ins w:id="195" w:author="USRPL" w:date="2014-08-10T04:46:00Z">
        <w:r w:rsidR="00302720">
          <w:rPr>
            <w:rFonts w:ascii="Times New Roman" w:hAnsi="Times New Roman" w:cs="Times New Roman" w:hint="eastAsia"/>
          </w:rPr>
          <w:t>one</w:t>
        </w:r>
      </w:ins>
      <w:ins w:id="196" w:author="USRPL" w:date="2014-08-10T04:34:00Z">
        <w:r w:rsidR="00833B49">
          <w:rPr>
            <w:rFonts w:ascii="Times New Roman" w:hAnsi="Times New Roman" w:cs="Times New Roman" w:hint="eastAsia"/>
          </w:rPr>
          <w:t xml:space="preserve"> compression algorithm </w:t>
        </w:r>
      </w:ins>
      <w:ins w:id="197" w:author="USRPL" w:date="2014-08-10T04:43:00Z">
        <w:r w:rsidR="00833B49">
          <w:rPr>
            <w:rFonts w:ascii="Times New Roman" w:hAnsi="Times New Roman" w:cs="Times New Roman" w:hint="eastAsia"/>
          </w:rPr>
          <w:t>which</w:t>
        </w:r>
      </w:ins>
      <w:ins w:id="198" w:author="USRPL" w:date="2014-08-10T04:35:00Z">
        <w:r w:rsidR="00833B49">
          <w:rPr>
            <w:rFonts w:ascii="Times New Roman" w:hAnsi="Times New Roman" w:cs="Times New Roman" w:hint="eastAsia"/>
          </w:rPr>
          <w:t xml:space="preserve"> can</w:t>
        </w:r>
      </w:ins>
      <w:ins w:id="199" w:author="USRPL" w:date="2014-08-10T04:44:00Z">
        <w:r w:rsidR="00833B49">
          <w:rPr>
            <w:rFonts w:ascii="Times New Roman" w:hAnsi="Times New Roman" w:cs="Times New Roman" w:hint="eastAsia"/>
          </w:rPr>
          <w:t xml:space="preserve"> execute</w:t>
        </w:r>
      </w:ins>
      <w:ins w:id="200" w:author="USRPL" w:date="2014-08-10T04:35:00Z">
        <w:r w:rsidR="00833B49">
          <w:rPr>
            <w:rFonts w:ascii="Times New Roman" w:hAnsi="Times New Roman" w:cs="Times New Roman" w:hint="eastAsia"/>
          </w:rPr>
          <w:t xml:space="preserve"> SISO compression as well as SISO decompression. As long as such source code </w:t>
        </w:r>
      </w:ins>
      <w:ins w:id="201" w:author="USRPL" w:date="2014-08-10T04:38:00Z">
        <w:r w:rsidR="00833B49">
          <w:rPr>
            <w:rFonts w:ascii="Times New Roman" w:hAnsi="Times New Roman" w:cs="Times New Roman" w:hint="eastAsia"/>
          </w:rPr>
          <w:t xml:space="preserve">is substituted for the original MRF based SISO source decoder, not only the strength of the ISCD structure </w:t>
        </w:r>
      </w:ins>
      <w:ins w:id="202" w:author="USRPL" w:date="2014-08-10T04:41:00Z">
        <w:r w:rsidR="00833B49">
          <w:rPr>
            <w:rFonts w:ascii="Times New Roman" w:hAnsi="Times New Roman" w:cs="Times New Roman" w:hint="eastAsia"/>
          </w:rPr>
          <w:t>can be</w:t>
        </w:r>
      </w:ins>
      <w:ins w:id="203" w:author="USRPL" w:date="2014-08-10T04:38:00Z">
        <w:r w:rsidR="00833B49">
          <w:rPr>
            <w:rFonts w:ascii="Times New Roman" w:hAnsi="Times New Roman" w:cs="Times New Roman" w:hint="eastAsia"/>
          </w:rPr>
          <w:t xml:space="preserve"> </w:t>
        </w:r>
      </w:ins>
      <w:ins w:id="204" w:author="USRPL" w:date="2014-08-10T04:39:00Z">
        <w:r w:rsidR="00833B49">
          <w:rPr>
            <w:rFonts w:ascii="Times New Roman" w:hAnsi="Times New Roman" w:cs="Times New Roman" w:hint="eastAsia"/>
          </w:rPr>
          <w:t xml:space="preserve">retained, but also the transmission data rate </w:t>
        </w:r>
      </w:ins>
      <w:ins w:id="205" w:author="USRPL" w:date="2014-08-10T04:41:00Z">
        <w:r w:rsidR="00833B49">
          <w:rPr>
            <w:rFonts w:ascii="Times New Roman" w:hAnsi="Times New Roman" w:cs="Times New Roman" w:hint="eastAsia"/>
          </w:rPr>
          <w:t>can</w:t>
        </w:r>
      </w:ins>
      <w:ins w:id="206" w:author="USRPL" w:date="2014-08-10T04:39:00Z">
        <w:r w:rsidR="00833B49">
          <w:rPr>
            <w:rFonts w:ascii="Times New Roman" w:hAnsi="Times New Roman" w:cs="Times New Roman" w:hint="eastAsia"/>
          </w:rPr>
          <w:t xml:space="preserve"> dramatically decrease to a </w:t>
        </w:r>
      </w:ins>
      <w:ins w:id="207" w:author="USRPL" w:date="2014-08-10T04:42:00Z">
        <w:r w:rsidR="00833B49">
          <w:rPr>
            <w:rFonts w:ascii="Times New Roman" w:hAnsi="Times New Roman" w:cs="Times New Roman" w:hint="eastAsia"/>
          </w:rPr>
          <w:t xml:space="preserve">much more relaxed level. </w:t>
        </w:r>
      </w:ins>
      <w:ins w:id="208" w:author="USRPL" w:date="2014-08-10T04:51:00Z">
        <w:r w:rsidR="000B2405">
          <w:rPr>
            <w:rFonts w:ascii="Times New Roman" w:hAnsi="Times New Roman" w:cs="Times New Roman" w:hint="eastAsia"/>
          </w:rPr>
          <w:t xml:space="preserve">The whole proposed future works is to </w:t>
        </w:r>
      </w:ins>
      <w:ins w:id="209" w:author="USRPL" w:date="2014-08-10T04:52:00Z">
        <w:r w:rsidR="000B2405">
          <w:rPr>
            <w:rFonts w:ascii="Times New Roman" w:hAnsi="Times New Roman" w:cs="Times New Roman" w:hint="eastAsia"/>
          </w:rPr>
          <w:t>make</w:t>
        </w:r>
      </w:ins>
      <w:ins w:id="210" w:author="USRPL" w:date="2014-08-10T04:51:00Z">
        <w:r w:rsidR="000B2405">
          <w:rPr>
            <w:rFonts w:ascii="Times New Roman" w:hAnsi="Times New Roman" w:cs="Times New Roman" w:hint="eastAsia"/>
          </w:rPr>
          <w:t xml:space="preserve"> this wireless</w:t>
        </w:r>
      </w:ins>
      <w:ins w:id="211" w:author="USRPL" w:date="2014-08-10T04:52:00Z">
        <w:r w:rsidR="000B2405">
          <w:rPr>
            <w:rFonts w:ascii="Times New Roman" w:hAnsi="Times New Roman" w:cs="Times New Roman" w:hint="eastAsia"/>
          </w:rPr>
          <w:t xml:space="preserve"> </w:t>
        </w:r>
      </w:ins>
      <w:ins w:id="212" w:author="USRPL" w:date="2014-08-10T04:51:00Z">
        <w:r w:rsidR="000B2405">
          <w:rPr>
            <w:rFonts w:ascii="Times New Roman" w:hAnsi="Times New Roman" w:cs="Times New Roman" w:hint="eastAsia"/>
          </w:rPr>
          <w:t>video system</w:t>
        </w:r>
      </w:ins>
      <w:ins w:id="213" w:author="USRPL" w:date="2014-08-10T04:52:00Z">
        <w:r w:rsidR="000B2405">
          <w:rPr>
            <w:rFonts w:ascii="Times New Roman" w:hAnsi="Times New Roman" w:cs="Times New Roman" w:hint="eastAsia"/>
          </w:rPr>
          <w:t xml:space="preserve"> </w:t>
        </w:r>
      </w:ins>
      <w:ins w:id="214" w:author="USRPL" w:date="2014-08-10T04:53:00Z">
        <w:r w:rsidR="000B2405">
          <w:rPr>
            <w:rFonts w:ascii="Times New Roman" w:hAnsi="Times New Roman" w:cs="Times New Roman" w:hint="eastAsia"/>
          </w:rPr>
          <w:t>a</w:t>
        </w:r>
      </w:ins>
      <w:ins w:id="215" w:author="USRPL" w:date="2014-08-10T04:52:00Z">
        <w:r w:rsidR="000B2405">
          <w:rPr>
            <w:rFonts w:ascii="Times New Roman" w:hAnsi="Times New Roman" w:cs="Times New Roman" w:hint="eastAsia"/>
          </w:rPr>
          <w:t xml:space="preserve"> more general purpose </w:t>
        </w:r>
      </w:ins>
      <w:ins w:id="216" w:author="USRPL" w:date="2014-08-10T04:53:00Z">
        <w:r w:rsidR="000B2405">
          <w:rPr>
            <w:rFonts w:ascii="Times New Roman" w:hAnsi="Times New Roman" w:cs="Times New Roman" w:hint="eastAsia"/>
          </w:rPr>
          <w:t xml:space="preserve">and more applicable system in another day. </w:t>
        </w:r>
      </w:ins>
    </w:p>
    <w:p w:rsidR="00754DA3" w:rsidRDefault="00754DA3">
      <w:pPr>
        <w:rPr>
          <w:ins w:id="217" w:author="USRPL" w:date="2014-08-07T06:01:00Z"/>
          <w:rFonts w:ascii="Times New Roman" w:hAnsi="Times New Roman" w:cs="Times New Roman"/>
        </w:rPr>
      </w:pPr>
    </w:p>
    <w:p w:rsidR="00754DA3" w:rsidRPr="00754DA3" w:rsidRDefault="00754DA3">
      <w:pPr>
        <w:rPr>
          <w:rFonts w:ascii="Times New Roman" w:hAnsi="Times New Roman" w:cs="Times New Roman"/>
        </w:rPr>
      </w:pPr>
    </w:p>
    <w:sectPr w:rsidR="00754DA3" w:rsidRPr="00754DA3" w:rsidSect="0016211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6BE" w:rsidRDefault="002B56BE" w:rsidP="00C258B8">
      <w:r>
        <w:separator/>
      </w:r>
    </w:p>
  </w:endnote>
  <w:endnote w:type="continuationSeparator" w:id="0">
    <w:p w:rsidR="002B56BE" w:rsidRDefault="002B56BE" w:rsidP="00C258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6BE" w:rsidRDefault="002B56BE" w:rsidP="00C258B8">
      <w:r>
        <w:separator/>
      </w:r>
    </w:p>
  </w:footnote>
  <w:footnote w:type="continuationSeparator" w:id="0">
    <w:p w:rsidR="002B56BE" w:rsidRDefault="002B56BE" w:rsidP="00C258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448C"/>
    <w:rsid w:val="00016865"/>
    <w:rsid w:val="000A0B82"/>
    <w:rsid w:val="000B2405"/>
    <w:rsid w:val="00136110"/>
    <w:rsid w:val="0016211C"/>
    <w:rsid w:val="0016448C"/>
    <w:rsid w:val="001B545E"/>
    <w:rsid w:val="00276F3C"/>
    <w:rsid w:val="002973CA"/>
    <w:rsid w:val="002B56BE"/>
    <w:rsid w:val="002C1F33"/>
    <w:rsid w:val="00302720"/>
    <w:rsid w:val="00312F8D"/>
    <w:rsid w:val="00395CCA"/>
    <w:rsid w:val="003F7619"/>
    <w:rsid w:val="004110B0"/>
    <w:rsid w:val="00432B44"/>
    <w:rsid w:val="00453302"/>
    <w:rsid w:val="00482021"/>
    <w:rsid w:val="00576552"/>
    <w:rsid w:val="005C15C7"/>
    <w:rsid w:val="00731412"/>
    <w:rsid w:val="00754DA3"/>
    <w:rsid w:val="007F0407"/>
    <w:rsid w:val="00833B49"/>
    <w:rsid w:val="008A5EF0"/>
    <w:rsid w:val="008E041D"/>
    <w:rsid w:val="008F31CC"/>
    <w:rsid w:val="009C68FD"/>
    <w:rsid w:val="009D78C8"/>
    <w:rsid w:val="00A1626C"/>
    <w:rsid w:val="00AC5B22"/>
    <w:rsid w:val="00B03EC1"/>
    <w:rsid w:val="00B141DF"/>
    <w:rsid w:val="00B52287"/>
    <w:rsid w:val="00B9236E"/>
    <w:rsid w:val="00C258B8"/>
    <w:rsid w:val="00C57E51"/>
    <w:rsid w:val="00D01ADD"/>
    <w:rsid w:val="00D03474"/>
    <w:rsid w:val="00D11881"/>
    <w:rsid w:val="00E201C5"/>
    <w:rsid w:val="00E87EE5"/>
    <w:rsid w:val="00EC1D6A"/>
    <w:rsid w:val="00FD22C6"/>
    <w:rsid w:val="00FE018F"/>
    <w:rsid w:val="00FE47F0"/>
    <w:rsid w:val="00FF56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11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258B8"/>
    <w:pPr>
      <w:tabs>
        <w:tab w:val="center" w:pos="4153"/>
        <w:tab w:val="right" w:pos="8306"/>
      </w:tabs>
      <w:snapToGrid w:val="0"/>
    </w:pPr>
    <w:rPr>
      <w:sz w:val="20"/>
      <w:szCs w:val="20"/>
    </w:rPr>
  </w:style>
  <w:style w:type="character" w:customStyle="1" w:styleId="a4">
    <w:name w:val="頁首 字元"/>
    <w:basedOn w:val="a0"/>
    <w:link w:val="a3"/>
    <w:uiPriority w:val="99"/>
    <w:semiHidden/>
    <w:rsid w:val="00C258B8"/>
    <w:rPr>
      <w:sz w:val="20"/>
      <w:szCs w:val="20"/>
    </w:rPr>
  </w:style>
  <w:style w:type="paragraph" w:styleId="a5">
    <w:name w:val="footer"/>
    <w:basedOn w:val="a"/>
    <w:link w:val="a6"/>
    <w:uiPriority w:val="99"/>
    <w:semiHidden/>
    <w:unhideWhenUsed/>
    <w:rsid w:val="00C258B8"/>
    <w:pPr>
      <w:tabs>
        <w:tab w:val="center" w:pos="4153"/>
        <w:tab w:val="right" w:pos="8306"/>
      </w:tabs>
      <w:snapToGrid w:val="0"/>
    </w:pPr>
    <w:rPr>
      <w:sz w:val="20"/>
      <w:szCs w:val="20"/>
    </w:rPr>
  </w:style>
  <w:style w:type="character" w:customStyle="1" w:styleId="a6">
    <w:name w:val="頁尾 字元"/>
    <w:basedOn w:val="a0"/>
    <w:link w:val="a5"/>
    <w:uiPriority w:val="99"/>
    <w:semiHidden/>
    <w:rsid w:val="00C258B8"/>
    <w:rPr>
      <w:sz w:val="20"/>
      <w:szCs w:val="20"/>
    </w:rPr>
  </w:style>
  <w:style w:type="paragraph" w:styleId="a7">
    <w:name w:val="Balloon Text"/>
    <w:basedOn w:val="a"/>
    <w:link w:val="a8"/>
    <w:uiPriority w:val="99"/>
    <w:semiHidden/>
    <w:unhideWhenUsed/>
    <w:rsid w:val="00754DA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54DA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4C0088-67B0-4242-A69F-C1D07236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penlin</dc:creator>
  <cp:lastModifiedBy>USRPL</cp:lastModifiedBy>
  <cp:revision>26</cp:revision>
  <dcterms:created xsi:type="dcterms:W3CDTF">2014-07-08T11:15:00Z</dcterms:created>
  <dcterms:modified xsi:type="dcterms:W3CDTF">2014-08-13T09:45:00Z</dcterms:modified>
</cp:coreProperties>
</file>