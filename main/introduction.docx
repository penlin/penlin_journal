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3E6" w:rsidRDefault="00ED13E6" w:rsidP="00F06E9C">
      <w:pPr>
        <w:jc w:val="both"/>
        <w:rPr>
          <w:ins w:id="0" w:author="USRPL" w:date="2014-08-04T04:05:00Z"/>
          <w:rFonts w:ascii="Times New Roman" w:hAnsi="Times New Roman" w:cs="Times New Roman" w:hint="eastAsia"/>
        </w:rPr>
      </w:pPr>
      <w:ins w:id="1" w:author="USRPL" w:date="2014-08-04T04:05:00Z">
        <w:r>
          <w:rPr>
            <w:rFonts w:ascii="Times New Roman" w:hAnsi="Times New Roman" w:cs="Times New Roman" w:hint="eastAsia"/>
          </w:rPr>
          <w:t>// preface of Introduction</w:t>
        </w:r>
      </w:ins>
    </w:p>
    <w:p w:rsidR="00DD7CEB" w:rsidRPr="002B1BBB" w:rsidRDefault="00370577" w:rsidP="00F06E9C">
      <w:pPr>
        <w:jc w:val="both"/>
        <w:rPr>
          <w:rFonts w:ascii="Times New Roman" w:hAnsi="Times New Roman" w:cs="Times New Roman"/>
        </w:rPr>
      </w:pPr>
      <w:r w:rsidRPr="002B1BBB">
        <w:rPr>
          <w:rFonts w:ascii="Times New Roman" w:hAnsi="Times New Roman" w:cs="Times New Roman"/>
        </w:rPr>
        <w:t xml:space="preserve">     </w:t>
      </w:r>
      <w:r w:rsidR="00B45AAF" w:rsidRPr="002B1BBB">
        <w:rPr>
          <w:rFonts w:ascii="Times New Roman" w:hAnsi="Times New Roman" w:cs="Times New Roman"/>
        </w:rPr>
        <w:t xml:space="preserve">Recently, wireless has become a prominent technology in indoor communications and networking, which are conventionally connected with </w:t>
      </w:r>
      <w:ins w:id="2" w:author="USRPL" w:date="2014-08-04T01:54:00Z">
        <w:r w:rsidR="0039280E">
          <w:rPr>
            <w:rFonts w:ascii="Times New Roman" w:hAnsi="Times New Roman" w:cs="Times New Roman" w:hint="eastAsia"/>
          </w:rPr>
          <w:t>{\</w:t>
        </w:r>
        <w:proofErr w:type="spellStart"/>
        <w:r w:rsidR="0039280E">
          <w:rPr>
            <w:rFonts w:ascii="Times New Roman" w:hAnsi="Times New Roman" w:cs="Times New Roman" w:hint="eastAsia"/>
          </w:rPr>
          <w:t>textit</w:t>
        </w:r>
        <w:proofErr w:type="spellEnd"/>
        <w:r w:rsidR="0039280E">
          <w:rPr>
            <w:rFonts w:ascii="Times New Roman" w:hAnsi="Times New Roman" w:cs="Times New Roman" w:hint="eastAsia"/>
          </w:rPr>
          <w:t xml:space="preserve"> </w:t>
        </w:r>
      </w:ins>
      <w:r w:rsidR="00B45AAF" w:rsidRPr="002B1BBB">
        <w:rPr>
          <w:rFonts w:ascii="Times New Roman" w:hAnsi="Times New Roman" w:cs="Times New Roman"/>
          <w:i/>
        </w:rPr>
        <w:t>cable spaghetti</w:t>
      </w:r>
      <w:ins w:id="3" w:author="USRPL" w:date="2014-08-04T01:55:00Z">
        <w:r w:rsidR="0039280E">
          <w:rPr>
            <w:rFonts w:ascii="Times New Roman" w:hAnsi="Times New Roman" w:cs="Times New Roman" w:hint="eastAsia"/>
            <w:i/>
          </w:rPr>
          <w:t>}</w:t>
        </w:r>
      </w:ins>
      <w:r w:rsidR="00B45AAF" w:rsidRPr="002B1BBB">
        <w:rPr>
          <w:rFonts w:ascii="Times New Roman" w:hAnsi="Times New Roman" w:cs="Times New Roman"/>
        </w:rPr>
        <w:t xml:space="preserve">. </w:t>
      </w:r>
      <w:r w:rsidR="002B1B4E" w:rsidRPr="002B1BBB">
        <w:rPr>
          <w:rFonts w:ascii="Times New Roman" w:hAnsi="Times New Roman" w:cs="Times New Roman"/>
        </w:rPr>
        <w:t xml:space="preserve">Among the variety of transmission data, uncompressed high-definition (HD) video </w:t>
      </w:r>
      <w:r w:rsidRPr="002B1BBB">
        <w:rPr>
          <w:rFonts w:ascii="Times New Roman" w:hAnsi="Times New Roman" w:cs="Times New Roman"/>
        </w:rPr>
        <w:t xml:space="preserve">streaming communication is of great interest. </w:t>
      </w:r>
      <w:moveFromRangeStart w:id="4" w:author="USRPL" w:date="2014-08-04T04:06:00Z" w:name="move394888496"/>
      <w:moveFrom w:id="5" w:author="USRPL" w:date="2014-08-04T04:06:00Z">
        <w:r w:rsidR="001C6A76" w:rsidRPr="002B1BBB" w:rsidDel="00ED13E6">
          <w:rPr>
            <w:rFonts w:ascii="Times New Roman" w:hAnsi="Times New Roman" w:cs="Times New Roman"/>
          </w:rPr>
          <w:t xml:space="preserve">However, a system supporting uncompressed HD video transmission requires a large channel bandwidth of at least 3Gbps (i.e., considering 1920x1080 pixels on a video frame with each pixel containing three color components (8 bits/color), and a frame rate of 60 Hz), and it makes this task through wireless challenging. </w:t>
        </w:r>
      </w:moveFrom>
      <w:moveFromRangeEnd w:id="4"/>
      <w:ins w:id="6" w:author="USRPL" w:date="2014-08-04T04:48:00Z">
        <w:r w:rsidR="00AE3979">
          <w:rPr>
            <w:rFonts w:ascii="Times New Roman" w:hAnsi="Times New Roman" w:cs="Times New Roman" w:hint="eastAsia"/>
          </w:rPr>
          <w:t>With the aid of the millimeter wave (</w:t>
        </w:r>
        <w:proofErr w:type="spellStart"/>
        <w:r w:rsidR="00AE3979">
          <w:rPr>
            <w:rFonts w:ascii="Times New Roman" w:hAnsi="Times New Roman" w:cs="Times New Roman" w:hint="eastAsia"/>
          </w:rPr>
          <w:t>mmWave</w:t>
        </w:r>
        <w:proofErr w:type="spellEnd"/>
        <w:r w:rsidR="00AE3979">
          <w:rPr>
            <w:rFonts w:ascii="Times New Roman" w:hAnsi="Times New Roman" w:cs="Times New Roman" w:hint="eastAsia"/>
          </w:rPr>
          <w:t>)</w:t>
        </w:r>
      </w:ins>
      <w:ins w:id="7" w:author="USRPL" w:date="2014-08-04T04:49:00Z">
        <w:r w:rsidR="00AE3979">
          <w:rPr>
            <w:rFonts w:ascii="Times New Roman" w:hAnsi="Times New Roman" w:cs="Times New Roman" w:hint="eastAsia"/>
          </w:rPr>
          <w:t xml:space="preserve"> technology, there are already </w:t>
        </w:r>
      </w:ins>
      <w:ins w:id="8" w:author="USRPL" w:date="2014-08-04T04:57:00Z">
        <w:r w:rsidR="00AE3979">
          <w:rPr>
            <w:rFonts w:ascii="Times New Roman" w:hAnsi="Times New Roman" w:cs="Times New Roman" w:hint="eastAsia"/>
          </w:rPr>
          <w:t>several</w:t>
        </w:r>
      </w:ins>
      <w:ins w:id="9" w:author="USRPL" w:date="2014-08-04T04:49:00Z">
        <w:r w:rsidR="00AE3979">
          <w:rPr>
            <w:rFonts w:ascii="Times New Roman" w:hAnsi="Times New Roman" w:cs="Times New Roman" w:hint="eastAsia"/>
          </w:rPr>
          <w:t xml:space="preserve"> </w:t>
        </w:r>
      </w:ins>
      <w:ins w:id="10" w:author="USRPL" w:date="2014-08-04T04:51:00Z">
        <w:r w:rsidR="00AE3979">
          <w:rPr>
            <w:rFonts w:ascii="Times New Roman" w:hAnsi="Times New Roman" w:cs="Times New Roman" w:hint="eastAsia"/>
          </w:rPr>
          <w:t>s</w:t>
        </w:r>
      </w:ins>
      <w:ins w:id="11" w:author="USRPL" w:date="2014-08-04T04:49:00Z">
        <w:r w:rsidR="00AE3979">
          <w:rPr>
            <w:rFonts w:ascii="Times New Roman" w:hAnsi="Times New Roman" w:cs="Times New Roman" w:hint="eastAsia"/>
          </w:rPr>
          <w:t xml:space="preserve">tandardizations </w:t>
        </w:r>
      </w:ins>
      <w:ins w:id="12" w:author="USRPL" w:date="2014-08-04T04:51:00Z">
        <w:r w:rsidR="00AE3979">
          <w:rPr>
            <w:rFonts w:ascii="Times New Roman" w:hAnsi="Times New Roman" w:cs="Times New Roman" w:hint="eastAsia"/>
          </w:rPr>
          <w:t>working on wireless u</w:t>
        </w:r>
      </w:ins>
      <w:ins w:id="13" w:author="USRPL" w:date="2014-08-04T04:52:00Z">
        <w:r w:rsidR="00AE3979">
          <w:rPr>
            <w:rFonts w:ascii="Times New Roman" w:hAnsi="Times New Roman" w:cs="Times New Roman" w:hint="eastAsia"/>
          </w:rPr>
          <w:t xml:space="preserve">ncompressed </w:t>
        </w:r>
      </w:ins>
      <w:ins w:id="14" w:author="USRPL" w:date="2014-08-04T04:53:00Z">
        <w:r w:rsidR="00AE3979">
          <w:rPr>
            <w:rFonts w:ascii="Times New Roman" w:hAnsi="Times New Roman" w:cs="Times New Roman" w:hint="eastAsia"/>
          </w:rPr>
          <w:t>HD</w:t>
        </w:r>
      </w:ins>
      <w:ins w:id="15" w:author="USRPL" w:date="2014-08-04T04:52:00Z">
        <w:r w:rsidR="00AE3979">
          <w:rPr>
            <w:rFonts w:ascii="Times New Roman" w:hAnsi="Times New Roman" w:cs="Times New Roman" w:hint="eastAsia"/>
          </w:rPr>
          <w:t xml:space="preserve"> video communications system</w:t>
        </w:r>
      </w:ins>
      <w:ins w:id="16" w:author="USRPL" w:date="2014-08-04T04:58:00Z">
        <w:r w:rsidR="00DF23AC">
          <w:rPr>
            <w:rFonts w:ascii="Times New Roman" w:hAnsi="Times New Roman" w:cs="Times New Roman" w:hint="eastAsia"/>
          </w:rPr>
          <w:t xml:space="preserve"> over</w:t>
        </w:r>
        <w:r w:rsidR="00AE3979">
          <w:rPr>
            <w:rFonts w:ascii="Times New Roman" w:hAnsi="Times New Roman" w:cs="Times New Roman" w:hint="eastAsia"/>
          </w:rPr>
          <w:t xml:space="preserve"> WPANs</w:t>
        </w:r>
      </w:ins>
      <w:ins w:id="17" w:author="USRPL" w:date="2014-08-04T04:53:00Z">
        <w:r w:rsidR="00AE3979">
          <w:rPr>
            <w:rFonts w:ascii="Times New Roman" w:hAnsi="Times New Roman" w:cs="Times New Roman" w:hint="eastAsia"/>
          </w:rPr>
          <w:t xml:space="preserve">, such as </w:t>
        </w:r>
        <w:proofErr w:type="spellStart"/>
        <w:r w:rsidR="00AE3979">
          <w:rPr>
            <w:rFonts w:ascii="Times New Roman" w:hAnsi="Times New Roman" w:cs="Times New Roman" w:hint="eastAsia"/>
          </w:rPr>
          <w:t>WirelessHD</w:t>
        </w:r>
        <w:proofErr w:type="spellEnd"/>
        <w:r w:rsidR="00AE3979">
          <w:rPr>
            <w:rFonts w:ascii="Times New Roman" w:hAnsi="Times New Roman" w:cs="Times New Roman" w:hint="eastAsia"/>
          </w:rPr>
          <w:t xml:space="preserve"> \cite{</w:t>
        </w:r>
        <w:proofErr w:type="spellStart"/>
        <w:r w:rsidR="00AE3979">
          <w:rPr>
            <w:rFonts w:ascii="Times New Roman" w:hAnsi="Times New Roman" w:cs="Times New Roman" w:hint="eastAsia"/>
          </w:rPr>
          <w:t>wirelesshd</w:t>
        </w:r>
        <w:proofErr w:type="spellEnd"/>
        <w:r w:rsidR="00AE3979">
          <w:rPr>
            <w:rFonts w:ascii="Times New Roman" w:hAnsi="Times New Roman" w:cs="Times New Roman" w:hint="eastAsia"/>
          </w:rPr>
          <w:t>} and Wireless Gigab</w:t>
        </w:r>
      </w:ins>
      <w:ins w:id="18" w:author="USRPL" w:date="2014-08-04T04:54:00Z">
        <w:r w:rsidR="00AE3979">
          <w:rPr>
            <w:rFonts w:ascii="Times New Roman" w:hAnsi="Times New Roman" w:cs="Times New Roman" w:hint="eastAsia"/>
          </w:rPr>
          <w:t>it Alliance (</w:t>
        </w:r>
        <w:proofErr w:type="spellStart"/>
        <w:r w:rsidR="00AE3979">
          <w:rPr>
            <w:rFonts w:ascii="Times New Roman" w:hAnsi="Times New Roman" w:cs="Times New Roman" w:hint="eastAsia"/>
          </w:rPr>
          <w:t>WiGig</w:t>
        </w:r>
        <w:proofErr w:type="spellEnd"/>
        <w:r w:rsidR="00AE3979">
          <w:rPr>
            <w:rFonts w:ascii="Times New Roman" w:hAnsi="Times New Roman" w:cs="Times New Roman" w:hint="eastAsia"/>
          </w:rPr>
          <w:t>) \</w:t>
        </w:r>
        <w:proofErr w:type="gramStart"/>
        <w:r w:rsidR="00AE3979">
          <w:rPr>
            <w:rFonts w:ascii="Times New Roman" w:hAnsi="Times New Roman" w:cs="Times New Roman" w:hint="eastAsia"/>
          </w:rPr>
          <w:t>cite{</w:t>
        </w:r>
        <w:proofErr w:type="spellStart"/>
        <w:proofErr w:type="gramEnd"/>
        <w:r w:rsidR="00AE3979">
          <w:rPr>
            <w:rFonts w:ascii="Times New Roman" w:hAnsi="Times New Roman" w:cs="Times New Roman" w:hint="eastAsia"/>
          </w:rPr>
          <w:t>wigig</w:t>
        </w:r>
        <w:proofErr w:type="spellEnd"/>
        <w:r w:rsidR="00AE3979">
          <w:rPr>
            <w:rFonts w:ascii="Times New Roman" w:hAnsi="Times New Roman" w:cs="Times New Roman" w:hint="eastAsia"/>
          </w:rPr>
          <w:t>}.</w:t>
        </w:r>
      </w:ins>
      <w:ins w:id="19" w:author="USRPL" w:date="2014-08-04T04:55:00Z">
        <w:r w:rsidR="00AE3979">
          <w:rPr>
            <w:rFonts w:ascii="Times New Roman" w:hAnsi="Times New Roman" w:cs="Times New Roman" w:hint="eastAsia"/>
          </w:rPr>
          <w:t xml:space="preserve"> </w:t>
        </w:r>
      </w:ins>
      <w:ins w:id="20" w:author="USRPL" w:date="2014-08-04T04:59:00Z">
        <w:r w:rsidR="00DF23AC">
          <w:rPr>
            <w:rFonts w:ascii="Times New Roman" w:hAnsi="Times New Roman" w:cs="Times New Roman" w:hint="eastAsia"/>
          </w:rPr>
          <w:t xml:space="preserve">However, fragile millimeter wave channel </w:t>
        </w:r>
      </w:ins>
      <w:ins w:id="21" w:author="USRPL" w:date="2014-08-04T05:00:00Z">
        <w:r w:rsidR="00DF23AC">
          <w:rPr>
            <w:rFonts w:ascii="Times New Roman" w:hAnsi="Times New Roman" w:cs="Times New Roman" w:hint="eastAsia"/>
          </w:rPr>
          <w:t xml:space="preserve">with terrible propagation loss </w:t>
        </w:r>
      </w:ins>
      <w:ins w:id="22" w:author="USRPL" w:date="2014-08-04T05:03:00Z">
        <w:r w:rsidR="00DF23AC">
          <w:rPr>
            <w:rFonts w:ascii="Times New Roman" w:hAnsi="Times New Roman" w:cs="Times New Roman" w:hint="eastAsia"/>
          </w:rPr>
          <w:t>results in</w:t>
        </w:r>
      </w:ins>
      <w:ins w:id="23" w:author="USRPL" w:date="2014-08-04T04:59:00Z">
        <w:r w:rsidR="00DF23AC">
          <w:rPr>
            <w:rFonts w:ascii="Times New Roman" w:hAnsi="Times New Roman" w:cs="Times New Roman" w:hint="eastAsia"/>
          </w:rPr>
          <w:t xml:space="preserve"> serious damage</w:t>
        </w:r>
      </w:ins>
      <w:ins w:id="24" w:author="USRPL" w:date="2014-08-04T05:01:00Z">
        <w:r w:rsidR="00DF23AC">
          <w:rPr>
            <w:rFonts w:ascii="Times New Roman" w:hAnsi="Times New Roman" w:cs="Times New Roman" w:hint="eastAsia"/>
          </w:rPr>
          <w:t xml:space="preserve"> to the received video data. </w:t>
        </w:r>
      </w:ins>
      <w:ins w:id="25" w:author="USRPL" w:date="2014-08-04T05:10:00Z">
        <w:r w:rsidR="00C81D27">
          <w:rPr>
            <w:rFonts w:ascii="Times New Roman" w:hAnsi="Times New Roman" w:cs="Times New Roman" w:hint="eastAsia"/>
          </w:rPr>
          <w:t xml:space="preserve">In hence, </w:t>
        </w:r>
      </w:ins>
      <w:ins w:id="26" w:author="USRPL" w:date="2014-08-04T05:11:00Z">
        <w:r w:rsidR="00C81D27">
          <w:rPr>
            <w:rFonts w:ascii="Times New Roman" w:hAnsi="Times New Roman" w:cs="Times New Roman" w:hint="eastAsia"/>
          </w:rPr>
          <w:t xml:space="preserve">many researches aim </w:t>
        </w:r>
      </w:ins>
      <w:ins w:id="27" w:author="USRPL" w:date="2014-08-04T05:12:00Z">
        <w:r w:rsidR="00C81D27">
          <w:rPr>
            <w:rFonts w:ascii="Times New Roman" w:hAnsi="Times New Roman" w:cs="Times New Roman" w:hint="eastAsia"/>
          </w:rPr>
          <w:t xml:space="preserve">to </w:t>
        </w:r>
      </w:ins>
      <w:ins w:id="28" w:author="USRPL" w:date="2014-08-04T05:13:00Z">
        <w:r w:rsidR="00C81D27">
          <w:rPr>
            <w:rFonts w:ascii="Times New Roman" w:hAnsi="Times New Roman" w:cs="Times New Roman" w:hint="eastAsia"/>
          </w:rPr>
          <w:t>improve such system by establishing a stronger decoder or constructing a better information protection stra</w:t>
        </w:r>
      </w:ins>
      <w:ins w:id="29" w:author="USRPL" w:date="2014-08-04T05:15:00Z">
        <w:r w:rsidR="00C81D27">
          <w:rPr>
            <w:rFonts w:ascii="Times New Roman" w:hAnsi="Times New Roman" w:cs="Times New Roman" w:hint="eastAsia"/>
          </w:rPr>
          <w:t>te</w:t>
        </w:r>
      </w:ins>
      <w:ins w:id="30" w:author="USRPL" w:date="2014-08-04T05:13:00Z">
        <w:r w:rsidR="00C81D27">
          <w:rPr>
            <w:rFonts w:ascii="Times New Roman" w:hAnsi="Times New Roman" w:cs="Times New Roman" w:hint="eastAsia"/>
          </w:rPr>
          <w:t>g</w:t>
        </w:r>
      </w:ins>
      <w:ins w:id="31" w:author="USRPL" w:date="2014-08-04T05:16:00Z">
        <w:r w:rsidR="00C81D27">
          <w:rPr>
            <w:rFonts w:ascii="Times New Roman" w:hAnsi="Times New Roman" w:cs="Times New Roman" w:hint="eastAsia"/>
          </w:rPr>
          <w:t>y</w:t>
        </w:r>
      </w:ins>
      <w:ins w:id="32" w:author="USRPL" w:date="2014-08-04T05:15:00Z">
        <w:r w:rsidR="00C81D27">
          <w:rPr>
            <w:rFonts w:ascii="Times New Roman" w:hAnsi="Times New Roman" w:cs="Times New Roman" w:hint="eastAsia"/>
          </w:rPr>
          <w:t>.</w:t>
        </w:r>
      </w:ins>
      <w:ins w:id="33" w:author="USRPL" w:date="2014-08-04T05:13:00Z">
        <w:r w:rsidR="00C81D27">
          <w:rPr>
            <w:rFonts w:ascii="Times New Roman" w:hAnsi="Times New Roman" w:cs="Times New Roman" w:hint="eastAsia"/>
          </w:rPr>
          <w:t xml:space="preserve"> </w:t>
        </w:r>
      </w:ins>
      <w:ins w:id="34" w:author="USRPL" w:date="2014-08-04T05:16:00Z">
        <w:r w:rsidR="00C81D27">
          <w:rPr>
            <w:rFonts w:ascii="Times New Roman" w:hAnsi="Times New Roman" w:cs="Times New Roman" w:hint="eastAsia"/>
          </w:rPr>
          <w:t xml:space="preserve">In this thesis, an </w:t>
        </w:r>
      </w:ins>
      <w:ins w:id="35" w:author="USRPL" w:date="2014-08-04T05:17:00Z">
        <w:r w:rsidR="00C81D27">
          <w:rPr>
            <w:rFonts w:ascii="Times New Roman" w:hAnsi="Times New Roman" w:cs="Times New Roman" w:hint="eastAsia"/>
          </w:rPr>
          <w:t>UEP</w:t>
        </w:r>
      </w:ins>
      <w:ins w:id="36" w:author="USRPL" w:date="2014-08-04T05:16:00Z">
        <w:r w:rsidR="00C81D27">
          <w:rPr>
            <w:rFonts w:ascii="Times New Roman" w:hAnsi="Times New Roman" w:cs="Times New Roman" w:hint="eastAsia"/>
          </w:rPr>
          <w:t xml:space="preserve"> scheme is designed </w:t>
        </w:r>
      </w:ins>
      <w:ins w:id="37" w:author="USRPL" w:date="2014-08-04T05:17:00Z">
        <w:r w:rsidR="00C81D27">
          <w:rPr>
            <w:rFonts w:ascii="Times New Roman" w:hAnsi="Times New Roman" w:cs="Times New Roman" w:hint="eastAsia"/>
          </w:rPr>
          <w:t xml:space="preserve">for such system </w:t>
        </w:r>
      </w:ins>
      <w:ins w:id="38" w:author="USRPL" w:date="2014-08-04T05:16:00Z">
        <w:r w:rsidR="00C81D27">
          <w:rPr>
            <w:rFonts w:ascii="Times New Roman" w:hAnsi="Times New Roman" w:cs="Times New Roman" w:hint="eastAsia"/>
          </w:rPr>
          <w:t xml:space="preserve">in order to </w:t>
        </w:r>
      </w:ins>
      <w:ins w:id="39" w:author="USRPL" w:date="2014-08-04T05:21:00Z">
        <w:r w:rsidR="00C81D27">
          <w:rPr>
            <w:rFonts w:ascii="Times New Roman" w:hAnsi="Times New Roman" w:cs="Times New Roman" w:hint="eastAsia"/>
          </w:rPr>
          <w:t>provide</w:t>
        </w:r>
      </w:ins>
      <w:ins w:id="40" w:author="USRPL" w:date="2014-08-04T05:18:00Z">
        <w:r w:rsidR="00C81D27">
          <w:rPr>
            <w:rFonts w:ascii="Times New Roman" w:hAnsi="Times New Roman" w:cs="Times New Roman" w:hint="eastAsia"/>
          </w:rPr>
          <w:t xml:space="preserve"> more important information </w:t>
        </w:r>
      </w:ins>
      <w:ins w:id="41" w:author="USRPL" w:date="2014-08-04T05:21:00Z">
        <w:r w:rsidR="00C81D27">
          <w:rPr>
            <w:rFonts w:ascii="Times New Roman" w:hAnsi="Times New Roman" w:cs="Times New Roman" w:hint="eastAsia"/>
          </w:rPr>
          <w:t xml:space="preserve">with </w:t>
        </w:r>
      </w:ins>
      <w:ins w:id="42" w:author="USRPL" w:date="2014-08-04T05:23:00Z">
        <w:r w:rsidR="00FE3257">
          <w:rPr>
            <w:rFonts w:ascii="Times New Roman" w:hAnsi="Times New Roman" w:cs="Times New Roman" w:hint="eastAsia"/>
          </w:rPr>
          <w:t>better</w:t>
        </w:r>
      </w:ins>
      <w:ins w:id="43" w:author="USRPL" w:date="2014-08-04T05:21:00Z">
        <w:r w:rsidR="00FE3257">
          <w:rPr>
            <w:rFonts w:ascii="Times New Roman" w:hAnsi="Times New Roman" w:cs="Times New Roman" w:hint="eastAsia"/>
          </w:rPr>
          <w:t xml:space="preserve"> protection</w:t>
        </w:r>
      </w:ins>
      <w:ins w:id="44" w:author="USRPL" w:date="2014-08-04T05:23:00Z">
        <w:r w:rsidR="00FE3257">
          <w:rPr>
            <w:rFonts w:ascii="Times New Roman" w:hAnsi="Times New Roman" w:cs="Times New Roman" w:hint="eastAsia"/>
          </w:rPr>
          <w:t xml:space="preserve"> through transmission energy </w:t>
        </w:r>
      </w:ins>
      <w:ins w:id="45" w:author="USRPL" w:date="2014-08-04T05:24:00Z">
        <w:r w:rsidR="00FE3257">
          <w:rPr>
            <w:rFonts w:ascii="Times New Roman" w:hAnsi="Times New Roman" w:cs="Times New Roman" w:hint="eastAsia"/>
          </w:rPr>
          <w:t>management</w:t>
        </w:r>
      </w:ins>
      <w:ins w:id="46" w:author="USRPL" w:date="2014-08-04T05:23:00Z">
        <w:r w:rsidR="00FE3257">
          <w:rPr>
            <w:rFonts w:ascii="Times New Roman" w:hAnsi="Times New Roman" w:cs="Times New Roman" w:hint="eastAsia"/>
          </w:rPr>
          <w:t xml:space="preserve">. </w:t>
        </w:r>
      </w:ins>
      <w:ins w:id="47" w:author="USRPL" w:date="2014-08-04T05:25:00Z">
        <w:r w:rsidR="00FE3257">
          <w:rPr>
            <w:rFonts w:ascii="Times New Roman" w:hAnsi="Times New Roman" w:cs="Times New Roman" w:hint="eastAsia"/>
          </w:rPr>
          <w:t>The detailed introduction is split into 3 sections and presented in the following.</w:t>
        </w:r>
      </w:ins>
      <w:del w:id="48" w:author="USRPL" w:date="2014-08-04T05:26:00Z">
        <w:r w:rsidRPr="002B1BBB" w:rsidDel="00FE3257">
          <w:rPr>
            <w:rFonts w:ascii="Times New Roman" w:hAnsi="Times New Roman" w:cs="Times New Roman"/>
          </w:rPr>
          <w:delText xml:space="preserve">With the aid of the millimeter Wave (mmWave) systems </w:delText>
        </w:r>
        <w:r w:rsidR="00C05042" w:rsidRPr="002B1BBB" w:rsidDel="00FE3257">
          <w:rPr>
            <w:rFonts w:ascii="Times New Roman" w:hAnsi="Times New Roman" w:cs="Times New Roman"/>
          </w:rPr>
          <w:delText xml:space="preserve">which supporting multi-Gbps transmission data rate </w:delText>
        </w:r>
        <w:r w:rsidRPr="002B1BBB" w:rsidDel="00FE3257">
          <w:rPr>
            <w:rFonts w:ascii="Times New Roman" w:hAnsi="Times New Roman" w:cs="Times New Roman"/>
          </w:rPr>
          <w:delText>over 60GHz band</w:delText>
        </w:r>
        <w:r w:rsidR="00C05042" w:rsidRPr="002B1BBB" w:rsidDel="00FE3257">
          <w:rPr>
            <w:rFonts w:ascii="Times New Roman" w:hAnsi="Times New Roman" w:cs="Times New Roman"/>
          </w:rPr>
          <w:delText xml:space="preserve">, the conventional solution for uncompressed HD video communications with expensive cables of the high-definition multimedia interface (HDMI) is expected to be replaced with mmWave wireless solution. </w:delText>
        </w:r>
        <w:r w:rsidR="00375E30" w:rsidRPr="002B1BBB" w:rsidDel="00FE3257">
          <w:rPr>
            <w:rFonts w:ascii="Times New Roman" w:hAnsi="Times New Roman" w:cs="Times New Roman"/>
          </w:rPr>
          <w:delText xml:space="preserve">60GHz mmWave standardization activities supporting multi-Gbps wireless system via wireless personal area network (WPANs), such as WirelessHD </w:delText>
        </w:r>
        <w:r w:rsidR="006850DD" w:rsidRPr="002B1BBB" w:rsidDel="00FE3257">
          <w:rPr>
            <w:rFonts w:ascii="Times New Roman" w:hAnsi="Times New Roman" w:cs="Times New Roman"/>
          </w:rPr>
          <w:delText>~\</w:delText>
        </w:r>
        <w:r w:rsidR="00F77D35" w:rsidRPr="002B1BBB" w:rsidDel="00FE3257">
          <w:rPr>
            <w:rFonts w:ascii="Times New Roman" w:hAnsi="Times New Roman" w:cs="Times New Roman"/>
          </w:rPr>
          <w:delText>cite</w:delText>
        </w:r>
        <w:r w:rsidR="00375E30" w:rsidRPr="002B1BBB" w:rsidDel="00FE3257">
          <w:rPr>
            <w:rFonts w:ascii="Times New Roman" w:hAnsi="Times New Roman" w:cs="Times New Roman"/>
          </w:rPr>
          <w:delText xml:space="preserve">{wirelesshd} and Wireless Gigabit Alliance (WiGig) </w:delText>
        </w:r>
        <w:r w:rsidR="006850DD" w:rsidRPr="002B1BBB" w:rsidDel="00FE3257">
          <w:rPr>
            <w:rFonts w:ascii="Times New Roman" w:hAnsi="Times New Roman" w:cs="Times New Roman"/>
          </w:rPr>
          <w:delText>~</w:delText>
        </w:r>
        <w:r w:rsidR="00375E30" w:rsidRPr="002B1BBB" w:rsidDel="00FE3257">
          <w:rPr>
            <w:rFonts w:ascii="Times New Roman" w:hAnsi="Times New Roman" w:cs="Times New Roman"/>
          </w:rPr>
          <w:delText>\</w:delText>
        </w:r>
        <w:r w:rsidR="00F77D35" w:rsidRPr="002B1BBB" w:rsidDel="00FE3257">
          <w:rPr>
            <w:rFonts w:ascii="Times New Roman" w:hAnsi="Times New Roman" w:cs="Times New Roman"/>
          </w:rPr>
          <w:delText>cite</w:delText>
        </w:r>
        <w:r w:rsidR="00375E30" w:rsidRPr="002B1BBB" w:rsidDel="00FE3257">
          <w:rPr>
            <w:rFonts w:ascii="Times New Roman" w:hAnsi="Times New Roman" w:cs="Times New Roman"/>
          </w:rPr>
          <w:delText>{wigig}, have been developed for better user experience.</w:delText>
        </w:r>
        <w:r w:rsidR="00364853" w:rsidRPr="002B1BBB" w:rsidDel="00FE3257">
          <w:rPr>
            <w:rFonts w:ascii="Times New Roman" w:hAnsi="Times New Roman" w:cs="Times New Roman"/>
          </w:rPr>
          <w:delText xml:space="preserve"> </w:delText>
        </w:r>
      </w:del>
    </w:p>
    <w:p w:rsidR="00ED13E6" w:rsidRDefault="00ED13E6" w:rsidP="00F06E9C">
      <w:pPr>
        <w:jc w:val="both"/>
        <w:rPr>
          <w:ins w:id="49" w:author="USRPL" w:date="2014-08-04T05:28:00Z"/>
          <w:rFonts w:ascii="Times New Roman" w:hAnsi="Times New Roman" w:cs="Times New Roman" w:hint="eastAsia"/>
        </w:rPr>
      </w:pPr>
    </w:p>
    <w:p w:rsidR="00FE3257" w:rsidRDefault="00FE3257" w:rsidP="00F06E9C">
      <w:pPr>
        <w:jc w:val="both"/>
        <w:rPr>
          <w:ins w:id="50" w:author="USRPL" w:date="2014-08-04T05:29:00Z"/>
          <w:rFonts w:ascii="Times New Roman" w:hAnsi="Times New Roman" w:cs="Times New Roman" w:hint="eastAsia"/>
        </w:rPr>
      </w:pPr>
      <w:ins w:id="51" w:author="USRPL" w:date="2014-08-04T05:28:00Z">
        <w:r>
          <w:rPr>
            <w:rFonts w:ascii="Times New Roman" w:hAnsi="Times New Roman" w:cs="Times New Roman" w:hint="eastAsia"/>
          </w:rPr>
          <w:t>%===========================================================</w:t>
        </w:r>
      </w:ins>
    </w:p>
    <w:p w:rsidR="00FE3257" w:rsidRDefault="00FE3257" w:rsidP="00F06E9C">
      <w:pPr>
        <w:jc w:val="both"/>
        <w:rPr>
          <w:ins w:id="52" w:author="USRPL" w:date="2014-08-04T05:28:00Z"/>
          <w:rFonts w:ascii="Times New Roman" w:hAnsi="Times New Roman" w:cs="Times New Roman" w:hint="eastAsia"/>
        </w:rPr>
      </w:pPr>
    </w:p>
    <w:p w:rsidR="00FE3257" w:rsidRDefault="00FE3257" w:rsidP="00F06E9C">
      <w:pPr>
        <w:jc w:val="both"/>
        <w:rPr>
          <w:ins w:id="53" w:author="USRPL" w:date="2014-08-04T05:29:00Z"/>
          <w:rFonts w:ascii="Times New Roman" w:eastAsia="新細明體" w:hAnsi="Times New Roman" w:cs="Times New Roman" w:hint="eastAsia"/>
          <w:color w:val="808080" w:themeColor="background1" w:themeShade="80"/>
          <w:kern w:val="0"/>
          <w:szCs w:val="24"/>
        </w:rPr>
      </w:pPr>
      <w:ins w:id="54" w:author="USRPL" w:date="2014-08-04T05:28:00Z">
        <w:r>
          <w:rPr>
            <w:rFonts w:ascii="Times New Roman" w:hAnsi="Times New Roman" w:cs="Times New Roman" w:hint="eastAsia"/>
          </w:rPr>
          <w:t>%</w:t>
        </w:r>
      </w:ins>
      <w:ins w:id="55" w:author="USRPL" w:date="2014-08-04T05:29:00Z">
        <w:r w:rsidRPr="00FE3257">
          <w:rPr>
            <w:rFonts w:ascii="Times New Roman" w:eastAsia="新細明體" w:hAnsi="Times New Roman" w:cs="Times New Roman" w:hint="eastAsia"/>
            <w:color w:val="808080" w:themeColor="background1" w:themeShade="80"/>
            <w:kern w:val="0"/>
            <w:szCs w:val="24"/>
          </w:rPr>
          <w:t xml:space="preserve"> </w:t>
        </w:r>
        <w:r>
          <w:rPr>
            <w:rFonts w:ascii="Times New Roman" w:eastAsia="新細明體" w:hAnsi="Times New Roman" w:cs="Times New Roman" w:hint="eastAsia"/>
            <w:color w:val="808080" w:themeColor="background1" w:themeShade="80"/>
            <w:kern w:val="0"/>
            <w:szCs w:val="24"/>
          </w:rPr>
          <w:t>Wireless Uncompressed Video Transmission</w:t>
        </w:r>
      </w:ins>
    </w:p>
    <w:p w:rsidR="00FE3257" w:rsidRDefault="00FE3257" w:rsidP="00F06E9C">
      <w:pPr>
        <w:jc w:val="both"/>
        <w:rPr>
          <w:ins w:id="56" w:author="USRPL" w:date="2014-08-04T05:26:00Z"/>
          <w:rFonts w:ascii="Times New Roman" w:hAnsi="Times New Roman" w:cs="Times New Roman" w:hint="eastAsia"/>
        </w:rPr>
      </w:pPr>
    </w:p>
    <w:p w:rsidR="00FE3257" w:rsidRPr="00397135" w:rsidRDefault="00FE3257" w:rsidP="00FE3257">
      <w:pPr>
        <w:widowControl/>
        <w:rPr>
          <w:ins w:id="57" w:author="USRPL" w:date="2014-08-04T05:27:00Z"/>
          <w:rFonts w:ascii="Times New Roman" w:eastAsia="新細明體" w:hAnsi="Times New Roman" w:cs="Times New Roman"/>
          <w:color w:val="808080" w:themeColor="background1" w:themeShade="80"/>
          <w:kern w:val="0"/>
          <w:szCs w:val="24"/>
        </w:rPr>
      </w:pPr>
      <w:ins w:id="58" w:author="USRPL" w:date="2014-08-04T05:27:00Z">
        <w:r w:rsidRPr="00397135">
          <w:rPr>
            <w:rFonts w:ascii="Times New Roman" w:eastAsia="新細明體" w:hAnsi="Times New Roman" w:cs="Times New Roman"/>
            <w:color w:val="808080" w:themeColor="background1" w:themeShade="80"/>
            <w:kern w:val="0"/>
            <w:szCs w:val="24"/>
          </w:rPr>
          <w:t>\section{</w:t>
        </w:r>
        <w:r>
          <w:rPr>
            <w:rFonts w:ascii="Times New Roman" w:eastAsia="新細明體" w:hAnsi="Times New Roman" w:cs="Times New Roman" w:hint="eastAsia"/>
            <w:color w:val="808080" w:themeColor="background1" w:themeShade="80"/>
            <w:kern w:val="0"/>
            <w:szCs w:val="24"/>
          </w:rPr>
          <w:t>Wireless Uncompressed Video Transmission</w:t>
        </w:r>
        <w:r w:rsidRPr="00397135">
          <w:rPr>
            <w:rFonts w:ascii="Times New Roman" w:eastAsia="新細明體" w:hAnsi="Times New Roman" w:cs="Times New Roman"/>
            <w:color w:val="808080" w:themeColor="background1" w:themeShade="80"/>
            <w:kern w:val="0"/>
            <w:szCs w:val="24"/>
          </w:rPr>
          <w:t>}</w:t>
        </w:r>
      </w:ins>
    </w:p>
    <w:p w:rsidR="00FE3257" w:rsidRPr="00397135" w:rsidRDefault="00FE3257" w:rsidP="00FE3257">
      <w:pPr>
        <w:widowControl/>
        <w:rPr>
          <w:ins w:id="59" w:author="USRPL" w:date="2014-08-04T05:27:00Z"/>
          <w:rFonts w:ascii="Times New Roman" w:eastAsia="新細明體" w:hAnsi="Times New Roman" w:cs="Times New Roman"/>
          <w:color w:val="808080" w:themeColor="background1" w:themeShade="80"/>
          <w:kern w:val="0"/>
          <w:szCs w:val="24"/>
        </w:rPr>
      </w:pPr>
      <w:ins w:id="60" w:author="USRPL" w:date="2014-08-04T05:27:00Z">
        <w:r>
          <w:rPr>
            <w:rFonts w:ascii="Times New Roman" w:eastAsia="新細明體" w:hAnsi="Times New Roman" w:cs="Times New Roman"/>
            <w:color w:val="808080" w:themeColor="background1" w:themeShade="80"/>
            <w:kern w:val="0"/>
            <w:szCs w:val="24"/>
          </w:rPr>
          <w:t>\label{</w:t>
        </w:r>
        <w:r>
          <w:rPr>
            <w:rFonts w:ascii="Times New Roman" w:eastAsia="新細明體" w:hAnsi="Times New Roman" w:cs="Times New Roman" w:hint="eastAsia"/>
            <w:color w:val="808080" w:themeColor="background1" w:themeShade="80"/>
            <w:kern w:val="0"/>
            <w:szCs w:val="24"/>
          </w:rPr>
          <w:t>i:wireless_uncompressed</w:t>
        </w:r>
        <w:r w:rsidRPr="00397135">
          <w:rPr>
            <w:rFonts w:ascii="Times New Roman" w:eastAsia="新細明體" w:hAnsi="Times New Roman" w:cs="Times New Roman"/>
            <w:color w:val="808080" w:themeColor="background1" w:themeShade="80"/>
            <w:kern w:val="0"/>
            <w:szCs w:val="24"/>
          </w:rPr>
          <w:t>}</w:t>
        </w:r>
      </w:ins>
    </w:p>
    <w:p w:rsidR="00FE3257" w:rsidRDefault="00FE3257" w:rsidP="00F06E9C">
      <w:pPr>
        <w:jc w:val="both"/>
        <w:rPr>
          <w:ins w:id="61" w:author="USRPL" w:date="2014-08-04T04:06:00Z"/>
          <w:rFonts w:ascii="Times New Roman" w:hAnsi="Times New Roman" w:cs="Times New Roman" w:hint="eastAsia"/>
        </w:rPr>
      </w:pPr>
    </w:p>
    <w:p w:rsidR="00535CC6" w:rsidRDefault="00027D50" w:rsidP="00F06E9C">
      <w:pPr>
        <w:jc w:val="both"/>
        <w:rPr>
          <w:ins w:id="62" w:author="USRPL" w:date="2014-08-04T05:31:00Z"/>
          <w:rFonts w:ascii="Times New Roman" w:hAnsi="Times New Roman" w:cs="Times New Roman" w:hint="eastAsia"/>
        </w:rPr>
      </w:pPr>
      <w:ins w:id="63" w:author="USRPL" w:date="2014-08-04T05:52:00Z">
        <w:r>
          <w:rPr>
            <w:rFonts w:ascii="Times New Roman" w:hAnsi="Times New Roman" w:cs="Times New Roman" w:hint="eastAsia"/>
          </w:rPr>
          <w:t>The conve</w:t>
        </w:r>
      </w:ins>
      <w:ins w:id="64" w:author="USRPL" w:date="2014-08-04T05:53:00Z">
        <w:r>
          <w:rPr>
            <w:rFonts w:ascii="Times New Roman" w:hAnsi="Times New Roman" w:cs="Times New Roman" w:hint="eastAsia"/>
          </w:rPr>
          <w:t>n</w:t>
        </w:r>
      </w:ins>
      <w:ins w:id="65" w:author="USRPL" w:date="2014-08-04T05:52:00Z">
        <w:r>
          <w:rPr>
            <w:rFonts w:ascii="Times New Roman" w:hAnsi="Times New Roman" w:cs="Times New Roman" w:hint="eastAsia"/>
          </w:rPr>
          <w:t>tional</w:t>
        </w:r>
      </w:ins>
      <w:ins w:id="66" w:author="USRPL" w:date="2014-08-04T05:53:00Z">
        <w:r>
          <w:rPr>
            <w:rFonts w:ascii="Times New Roman" w:hAnsi="Times New Roman" w:cs="Times New Roman" w:hint="eastAsia"/>
          </w:rPr>
          <w:t xml:space="preserve"> solution for uncompressed HD video communications is </w:t>
        </w:r>
      </w:ins>
      <w:ins w:id="67" w:author="USRPL" w:date="2014-08-04T05:54:00Z">
        <w:r>
          <w:rPr>
            <w:rFonts w:ascii="Times New Roman" w:hAnsi="Times New Roman" w:cs="Times New Roman" w:hint="eastAsia"/>
          </w:rPr>
          <w:t xml:space="preserve">the expensive cables of high-definition multimedia interface (HDMI). </w:t>
        </w:r>
      </w:ins>
      <w:moveToRangeStart w:id="68" w:author="USRPL" w:date="2014-08-04T04:06:00Z" w:name="move394888496"/>
      <w:moveTo w:id="69" w:author="USRPL" w:date="2014-08-04T04:06:00Z">
        <w:del w:id="70" w:author="USRPL" w:date="2014-08-04T06:01:00Z">
          <w:r w:rsidR="00ED13E6" w:rsidRPr="002B1BBB" w:rsidDel="00027D50">
            <w:rPr>
              <w:rFonts w:ascii="Times New Roman" w:hAnsi="Times New Roman" w:cs="Times New Roman"/>
            </w:rPr>
            <w:delText>However,</w:delText>
          </w:r>
        </w:del>
      </w:moveTo>
      <w:ins w:id="71" w:author="USRPL" w:date="2014-08-04T06:01:00Z">
        <w:r>
          <w:rPr>
            <w:rFonts w:ascii="Times New Roman" w:hAnsi="Times New Roman" w:cs="Times New Roman" w:hint="eastAsia"/>
          </w:rPr>
          <w:t>It's worth noting that</w:t>
        </w:r>
      </w:ins>
      <w:moveTo w:id="72" w:author="USRPL" w:date="2014-08-04T04:06:00Z">
        <w:r w:rsidR="00ED13E6" w:rsidRPr="002B1BBB">
          <w:rPr>
            <w:rFonts w:ascii="Times New Roman" w:hAnsi="Times New Roman" w:cs="Times New Roman"/>
          </w:rPr>
          <w:t xml:space="preserve"> a system supporting uncompressed HD video transmission requires a large channel bandwidth of at least 3Gbps (i.e., considering 1920x1080 pixels on a video </w:t>
        </w:r>
        <w:r w:rsidR="00ED13E6" w:rsidRPr="002B1BBB">
          <w:rPr>
            <w:rFonts w:ascii="Times New Roman" w:hAnsi="Times New Roman" w:cs="Times New Roman"/>
          </w:rPr>
          <w:lastRenderedPageBreak/>
          <w:t>frame with each pixel containing three color components (8 bits/color), and a frame rate of 60 Hz)</w:t>
        </w:r>
        <w:del w:id="73" w:author="USRPL" w:date="2014-08-04T06:01:00Z">
          <w:r w:rsidR="00ED13E6" w:rsidRPr="002B1BBB" w:rsidDel="00027D50">
            <w:rPr>
              <w:rFonts w:ascii="Times New Roman" w:hAnsi="Times New Roman" w:cs="Times New Roman"/>
            </w:rPr>
            <w:delText>, and it makes this task through wireless challenging</w:delText>
          </w:r>
        </w:del>
        <w:r w:rsidR="00ED13E6" w:rsidRPr="002B1BBB">
          <w:rPr>
            <w:rFonts w:ascii="Times New Roman" w:hAnsi="Times New Roman" w:cs="Times New Roman"/>
          </w:rPr>
          <w:t>.</w:t>
        </w:r>
      </w:moveTo>
      <w:moveToRangeEnd w:id="68"/>
      <w:ins w:id="74" w:author="USRPL" w:date="2014-08-04T16:52:00Z">
        <w:r w:rsidR="004F73D2">
          <w:rPr>
            <w:rFonts w:ascii="Times New Roman" w:hAnsi="Times New Roman" w:cs="Times New Roman" w:hint="eastAsia"/>
          </w:rPr>
          <w:t>However,</w:t>
        </w:r>
      </w:ins>
      <w:ins w:id="75" w:author="USRPL" w:date="2014-08-04T06:01:00Z">
        <w:r>
          <w:rPr>
            <w:rFonts w:ascii="Times New Roman" w:hAnsi="Times New Roman" w:cs="Times New Roman" w:hint="eastAsia"/>
          </w:rPr>
          <w:t xml:space="preserve"> </w:t>
        </w:r>
      </w:ins>
      <w:ins w:id="76" w:author="USRPL" w:date="2014-08-04T16:52:00Z">
        <w:r w:rsidR="004F73D2">
          <w:rPr>
            <w:rFonts w:ascii="Times New Roman" w:hAnsi="Times New Roman" w:cs="Times New Roman" w:hint="eastAsia"/>
          </w:rPr>
          <w:t>i</w:t>
        </w:r>
      </w:ins>
      <w:ins w:id="77" w:author="USRPL" w:date="2014-08-04T16:49:00Z">
        <w:r w:rsidR="004F73D2">
          <w:rPr>
            <w:rFonts w:ascii="Times New Roman" w:hAnsi="Times New Roman" w:cs="Times New Roman" w:hint="eastAsia"/>
          </w:rPr>
          <w:t xml:space="preserve">t's a </w:t>
        </w:r>
      </w:ins>
      <w:ins w:id="78" w:author="USRPL" w:date="2014-08-04T16:51:00Z">
        <w:r w:rsidR="004F73D2">
          <w:rPr>
            <w:rFonts w:ascii="Times New Roman" w:hAnsi="Times New Roman" w:cs="Times New Roman" w:hint="eastAsia"/>
          </w:rPr>
          <w:t xml:space="preserve">difficult challenge for </w:t>
        </w:r>
      </w:ins>
      <w:ins w:id="79" w:author="USRPL" w:date="2014-08-04T16:49:00Z">
        <w:r w:rsidR="004F73D2">
          <w:rPr>
            <w:rFonts w:ascii="Times New Roman" w:hAnsi="Times New Roman" w:cs="Times New Roman" w:hint="eastAsia"/>
          </w:rPr>
          <w:t xml:space="preserve">conventional wireless technology </w:t>
        </w:r>
      </w:ins>
      <w:ins w:id="80" w:author="USRPL" w:date="2014-08-04T16:52:00Z">
        <w:r w:rsidR="004F73D2">
          <w:rPr>
            <w:rFonts w:ascii="Times New Roman" w:hAnsi="Times New Roman" w:cs="Times New Roman" w:hint="eastAsia"/>
          </w:rPr>
          <w:t>to support such</w:t>
        </w:r>
        <w:r w:rsidR="004F73D2">
          <w:rPr>
            <w:rFonts w:ascii="Times New Roman" w:hAnsi="Times New Roman" w:cs="Times New Roman" w:hint="eastAsia"/>
          </w:rPr>
          <w:t xml:space="preserve"> </w:t>
        </w:r>
        <w:r w:rsidR="004F73D2">
          <w:rPr>
            <w:rFonts w:ascii="Times New Roman" w:hAnsi="Times New Roman" w:cs="Times New Roman" w:hint="eastAsia"/>
          </w:rPr>
          <w:t>large required data rate</w:t>
        </w:r>
      </w:ins>
      <w:ins w:id="81" w:author="USRPL" w:date="2014-08-04T16:49:00Z">
        <w:r w:rsidR="004F73D2">
          <w:rPr>
            <w:rFonts w:ascii="Times New Roman" w:hAnsi="Times New Roman" w:cs="Times New Roman" w:hint="eastAsia"/>
          </w:rPr>
          <w:t xml:space="preserve">. </w:t>
        </w:r>
      </w:ins>
      <w:ins w:id="82" w:author="USRPL" w:date="2014-08-04T16:54:00Z">
        <w:r w:rsidR="004F73D2">
          <w:rPr>
            <w:rFonts w:ascii="Times New Roman" w:hAnsi="Times New Roman" w:cs="Times New Roman" w:hint="eastAsia"/>
          </w:rPr>
          <w:t xml:space="preserve">Owing to the emergence of </w:t>
        </w:r>
        <w:proofErr w:type="spellStart"/>
        <w:r w:rsidR="004F73D2">
          <w:rPr>
            <w:rFonts w:ascii="Times New Roman" w:hAnsi="Times New Roman" w:cs="Times New Roman" w:hint="eastAsia"/>
          </w:rPr>
          <w:t>mmWave</w:t>
        </w:r>
        <w:proofErr w:type="spellEnd"/>
        <w:r w:rsidR="004F73D2">
          <w:rPr>
            <w:rFonts w:ascii="Times New Roman" w:hAnsi="Times New Roman" w:cs="Times New Roman" w:hint="eastAsia"/>
          </w:rPr>
          <w:t xml:space="preserve"> system driving on 57-66 GHz band, </w:t>
        </w:r>
      </w:ins>
      <w:ins w:id="83" w:author="USRPL" w:date="2014-08-04T16:55:00Z">
        <w:r w:rsidR="004F73D2">
          <w:rPr>
            <w:rFonts w:ascii="Times New Roman" w:hAnsi="Times New Roman" w:cs="Times New Roman" w:hint="eastAsia"/>
          </w:rPr>
          <w:t>multi-</w:t>
        </w:r>
        <w:proofErr w:type="spellStart"/>
        <w:r w:rsidR="004F73D2">
          <w:rPr>
            <w:rFonts w:ascii="Times New Roman" w:hAnsi="Times New Roman" w:cs="Times New Roman" w:hint="eastAsia"/>
          </w:rPr>
          <w:t>Gbps</w:t>
        </w:r>
        <w:proofErr w:type="spellEnd"/>
        <w:r w:rsidR="004F73D2">
          <w:rPr>
            <w:rFonts w:ascii="Times New Roman" w:hAnsi="Times New Roman" w:cs="Times New Roman" w:hint="eastAsia"/>
          </w:rPr>
          <w:t xml:space="preserve"> bandwidth </w:t>
        </w:r>
      </w:ins>
      <w:ins w:id="84" w:author="USRPL" w:date="2014-08-04T16:57:00Z">
        <w:r w:rsidR="004F73D2">
          <w:rPr>
            <w:rFonts w:ascii="Times New Roman" w:hAnsi="Times New Roman" w:cs="Times New Roman" w:hint="eastAsia"/>
          </w:rPr>
          <w:t xml:space="preserve">supports the required data rate for uncompressed </w:t>
        </w:r>
      </w:ins>
      <w:ins w:id="85" w:author="USRPL" w:date="2014-08-04T16:58:00Z">
        <w:r w:rsidR="004F73D2">
          <w:rPr>
            <w:rFonts w:ascii="Times New Roman" w:hAnsi="Times New Roman" w:cs="Times New Roman" w:hint="eastAsia"/>
          </w:rPr>
          <w:t xml:space="preserve">HD video transmission via wireless personal area networks (WPANs). </w:t>
        </w:r>
      </w:ins>
      <w:del w:id="86" w:author="USRPL" w:date="2014-08-04T16:59:00Z">
        <w:r w:rsidR="00535CC6" w:rsidRPr="002B1BBB" w:rsidDel="006C2B20">
          <w:rPr>
            <w:rFonts w:ascii="Times New Roman" w:hAnsi="Times New Roman" w:cs="Times New Roman"/>
          </w:rPr>
          <w:delText xml:space="preserve">     </w:delText>
        </w:r>
      </w:del>
      <w:r w:rsidR="00535CC6" w:rsidRPr="002B1BBB">
        <w:rPr>
          <w:rFonts w:ascii="Times New Roman" w:hAnsi="Times New Roman" w:cs="Times New Roman"/>
        </w:rPr>
        <w:t xml:space="preserve">Since the required data rate </w:t>
      </w:r>
      <w:del w:id="87" w:author="USRPL" w:date="2014-08-04T16:59:00Z">
        <w:r w:rsidR="00535CC6" w:rsidRPr="002B1BBB" w:rsidDel="006C2B20">
          <w:rPr>
            <w:rFonts w:ascii="Times New Roman" w:hAnsi="Times New Roman" w:cs="Times New Roman"/>
          </w:rPr>
          <w:delText xml:space="preserve">for supporting uncompressed HD video transmission </w:delText>
        </w:r>
      </w:del>
      <w:r w:rsidR="00535CC6" w:rsidRPr="002B1BBB">
        <w:rPr>
          <w:rFonts w:ascii="Times New Roman" w:hAnsi="Times New Roman" w:cs="Times New Roman"/>
        </w:rPr>
        <w:t xml:space="preserve">is </w:t>
      </w:r>
      <w:r w:rsidR="00EB159B" w:rsidRPr="002B1BBB">
        <w:rPr>
          <w:rFonts w:ascii="Times New Roman" w:hAnsi="Times New Roman" w:cs="Times New Roman"/>
        </w:rPr>
        <w:t>provided</w:t>
      </w:r>
      <w:r w:rsidR="00535CC6" w:rsidRPr="002B1BBB">
        <w:rPr>
          <w:rFonts w:ascii="Times New Roman" w:hAnsi="Times New Roman" w:cs="Times New Roman"/>
        </w:rPr>
        <w:t xml:space="preserve">, many problems incurred by compression at the transmitter and decompression at the receiver are eliminated. First, because end-to-end latency is an important issue for some video streaming systems such as interactive game consoles, the intrinsic latency </w:t>
      </w:r>
      <w:r w:rsidR="00A12011" w:rsidRPr="002B1BBB">
        <w:rPr>
          <w:rFonts w:ascii="Times New Roman" w:hAnsi="Times New Roman" w:cs="Times New Roman"/>
        </w:rPr>
        <w:t xml:space="preserve">generated by the processing time of compression and decompression is not suitable for such systems. Second, </w:t>
      </w:r>
      <w:r w:rsidR="00E41564" w:rsidRPr="002B1BBB">
        <w:rPr>
          <w:rFonts w:ascii="Times New Roman" w:hAnsi="Times New Roman" w:cs="Times New Roman"/>
        </w:rPr>
        <w:t xml:space="preserve">degradation in video quality subject to the compression process like quantization </w:t>
      </w:r>
      <w:r w:rsidR="00155EC5" w:rsidRPr="002B1BBB">
        <w:rPr>
          <w:rFonts w:ascii="Times New Roman" w:hAnsi="Times New Roman" w:cs="Times New Roman"/>
        </w:rPr>
        <w:t xml:space="preserve">can never be recovered </w:t>
      </w:r>
      <w:r w:rsidR="00DE2638" w:rsidRPr="002B1BBB">
        <w:rPr>
          <w:rFonts w:ascii="Times New Roman" w:hAnsi="Times New Roman" w:cs="Times New Roman"/>
        </w:rPr>
        <w:t xml:space="preserve">at receiver. </w:t>
      </w:r>
      <w:r w:rsidR="00DF29E7" w:rsidRPr="002B1BBB">
        <w:rPr>
          <w:rFonts w:ascii="Times New Roman" w:hAnsi="Times New Roman" w:cs="Times New Roman"/>
        </w:rPr>
        <w:t xml:space="preserve">Third, the hardware cost and complexity for supporting compression techniques and the cost of </w:t>
      </w:r>
      <w:proofErr w:type="spellStart"/>
      <w:r w:rsidR="00DF29E7" w:rsidRPr="002B1BBB">
        <w:rPr>
          <w:rFonts w:ascii="Times New Roman" w:hAnsi="Times New Roman" w:cs="Times New Roman"/>
        </w:rPr>
        <w:t>transcodecs</w:t>
      </w:r>
      <w:proofErr w:type="spellEnd"/>
      <w:r w:rsidR="00DF29E7" w:rsidRPr="002B1BBB">
        <w:rPr>
          <w:rFonts w:ascii="Times New Roman" w:hAnsi="Times New Roman" w:cs="Times New Roman"/>
        </w:rPr>
        <w:t xml:space="preserve"> for converting between different compression codec can be </w:t>
      </w:r>
      <w:r w:rsidR="00EB159B" w:rsidRPr="002B1BBB">
        <w:rPr>
          <w:rFonts w:ascii="Times New Roman" w:hAnsi="Times New Roman" w:cs="Times New Roman"/>
        </w:rPr>
        <w:t xml:space="preserve">apparently </w:t>
      </w:r>
      <w:r w:rsidR="00030AF2" w:rsidRPr="002B1BBB">
        <w:rPr>
          <w:rFonts w:ascii="Times New Roman" w:hAnsi="Times New Roman" w:cs="Times New Roman"/>
        </w:rPr>
        <w:t>reduced while</w:t>
      </w:r>
      <w:r w:rsidR="003039F3" w:rsidRPr="002B1BBB">
        <w:rPr>
          <w:rFonts w:ascii="Times New Roman" w:hAnsi="Times New Roman" w:cs="Times New Roman"/>
        </w:rPr>
        <w:t xml:space="preserve"> the compression and decompression process are removed</w:t>
      </w:r>
      <w:r w:rsidR="00030AF2" w:rsidRPr="002B1BBB">
        <w:rPr>
          <w:rFonts w:ascii="Times New Roman" w:hAnsi="Times New Roman" w:cs="Times New Roman"/>
        </w:rPr>
        <w:t>.</w:t>
      </w:r>
      <w:r w:rsidR="003039F3" w:rsidRPr="002B1BBB">
        <w:rPr>
          <w:rFonts w:ascii="Times New Roman" w:hAnsi="Times New Roman" w:cs="Times New Roman"/>
        </w:rPr>
        <w:t xml:space="preserve"> Therefore, HD video sequences are usually transmitted without compression in such </w:t>
      </w:r>
      <w:proofErr w:type="spellStart"/>
      <w:r w:rsidR="003039F3" w:rsidRPr="002B1BBB">
        <w:rPr>
          <w:rFonts w:ascii="Times New Roman" w:hAnsi="Times New Roman" w:cs="Times New Roman"/>
        </w:rPr>
        <w:t>mmWave</w:t>
      </w:r>
      <w:proofErr w:type="spellEnd"/>
      <w:r w:rsidR="003039F3" w:rsidRPr="002B1BBB">
        <w:rPr>
          <w:rFonts w:ascii="Times New Roman" w:hAnsi="Times New Roman" w:cs="Times New Roman"/>
        </w:rPr>
        <w:t xml:space="preserve"> system over </w:t>
      </w:r>
      <w:r w:rsidR="00067562" w:rsidRPr="002B1BBB">
        <w:rPr>
          <w:rFonts w:ascii="Times New Roman" w:hAnsi="Times New Roman" w:cs="Times New Roman"/>
        </w:rPr>
        <w:t>WPANs 60Ghz band</w:t>
      </w:r>
      <w:r w:rsidR="006850DD" w:rsidRPr="002B1BBB">
        <w:rPr>
          <w:rFonts w:ascii="Times New Roman" w:hAnsi="Times New Roman" w:cs="Times New Roman"/>
        </w:rPr>
        <w:t xml:space="preserve"> ~\</w:t>
      </w:r>
      <w:proofErr w:type="gramStart"/>
      <w:r w:rsidR="00F77D35" w:rsidRPr="002B1BBB">
        <w:rPr>
          <w:rFonts w:ascii="Times New Roman" w:hAnsi="Times New Roman" w:cs="Times New Roman"/>
        </w:rPr>
        <w:t>cite</w:t>
      </w:r>
      <w:r w:rsidR="008F4308" w:rsidRPr="002B1BBB">
        <w:rPr>
          <w:rFonts w:ascii="Times New Roman" w:hAnsi="Times New Roman" w:cs="Times New Roman"/>
        </w:rPr>
        <w:t>{</w:t>
      </w:r>
      <w:proofErr w:type="gramEnd"/>
      <w:r w:rsidR="00F77D35" w:rsidRPr="002B1BBB">
        <w:rPr>
          <w:rFonts w:ascii="Times New Roman" w:hAnsi="Times New Roman" w:cs="Times New Roman"/>
        </w:rPr>
        <w:t xml:space="preserve"> 60ghz </w:t>
      </w:r>
      <w:r w:rsidR="008F4308" w:rsidRPr="002B1BBB">
        <w:rPr>
          <w:rFonts w:ascii="Times New Roman" w:hAnsi="Times New Roman" w:cs="Times New Roman"/>
        </w:rPr>
        <w:t>}</w:t>
      </w:r>
      <w:r w:rsidR="00067562" w:rsidRPr="002B1BBB">
        <w:rPr>
          <w:rFonts w:ascii="Times New Roman" w:hAnsi="Times New Roman" w:cs="Times New Roman"/>
        </w:rPr>
        <w:t>.</w:t>
      </w:r>
    </w:p>
    <w:p w:rsidR="00D65487" w:rsidRDefault="00D65487" w:rsidP="00F06E9C">
      <w:pPr>
        <w:jc w:val="both"/>
        <w:rPr>
          <w:ins w:id="88" w:author="USRPL" w:date="2014-08-04T05:31:00Z"/>
          <w:rFonts w:ascii="Times New Roman" w:hAnsi="Times New Roman" w:cs="Times New Roman" w:hint="eastAsia"/>
        </w:rPr>
      </w:pPr>
    </w:p>
    <w:p w:rsidR="00D65487" w:rsidRDefault="00D65487" w:rsidP="00D65487">
      <w:pPr>
        <w:jc w:val="both"/>
        <w:rPr>
          <w:ins w:id="89" w:author="USRPL" w:date="2014-08-04T05:31:00Z"/>
          <w:rFonts w:ascii="Times New Roman" w:hAnsi="Times New Roman" w:cs="Times New Roman" w:hint="eastAsia"/>
        </w:rPr>
      </w:pPr>
      <w:ins w:id="90" w:author="USRPL" w:date="2014-08-04T05:31:00Z">
        <w:r>
          <w:rPr>
            <w:rFonts w:ascii="Times New Roman" w:hAnsi="Times New Roman" w:cs="Times New Roman" w:hint="eastAsia"/>
          </w:rPr>
          <w:t>%===========================================================</w:t>
        </w:r>
      </w:ins>
    </w:p>
    <w:p w:rsidR="00D65487" w:rsidRDefault="00D65487" w:rsidP="00D65487">
      <w:pPr>
        <w:jc w:val="both"/>
        <w:rPr>
          <w:ins w:id="91" w:author="USRPL" w:date="2014-08-04T05:31:00Z"/>
          <w:rFonts w:ascii="Times New Roman" w:hAnsi="Times New Roman" w:cs="Times New Roman" w:hint="eastAsia"/>
        </w:rPr>
      </w:pPr>
    </w:p>
    <w:p w:rsidR="00D65487" w:rsidRDefault="00D65487" w:rsidP="00D65487">
      <w:pPr>
        <w:jc w:val="both"/>
        <w:rPr>
          <w:ins w:id="92" w:author="USRPL" w:date="2014-08-04T05:31:00Z"/>
          <w:rFonts w:ascii="Times New Roman" w:eastAsia="新細明體" w:hAnsi="Times New Roman" w:cs="Times New Roman" w:hint="eastAsia"/>
          <w:color w:val="808080" w:themeColor="background1" w:themeShade="80"/>
          <w:kern w:val="0"/>
          <w:szCs w:val="24"/>
        </w:rPr>
      </w:pPr>
      <w:ins w:id="93" w:author="USRPL" w:date="2014-08-04T05:31:00Z">
        <w:r>
          <w:rPr>
            <w:rFonts w:ascii="Times New Roman" w:hAnsi="Times New Roman" w:cs="Times New Roman" w:hint="eastAsia"/>
          </w:rPr>
          <w:t>%</w:t>
        </w:r>
      </w:ins>
      <w:ins w:id="94" w:author="USRPL" w:date="2014-08-04T05:39:00Z">
        <w:r w:rsidR="007D6EA5" w:rsidRPr="007D6EA5">
          <w:rPr>
            <w:rFonts w:ascii="Times New Roman" w:eastAsia="新細明體" w:hAnsi="Times New Roman" w:cs="Times New Roman" w:hint="eastAsia"/>
            <w:color w:val="808080" w:themeColor="background1" w:themeShade="80"/>
            <w:kern w:val="0"/>
            <w:szCs w:val="24"/>
          </w:rPr>
          <w:t xml:space="preserve"> </w:t>
        </w:r>
        <w:r w:rsidR="007D6EA5">
          <w:rPr>
            <w:rFonts w:ascii="Times New Roman" w:eastAsia="新細明體" w:hAnsi="Times New Roman" w:cs="Times New Roman" w:hint="eastAsia"/>
            <w:color w:val="808080" w:themeColor="background1" w:themeShade="80"/>
            <w:kern w:val="0"/>
            <w:szCs w:val="24"/>
          </w:rPr>
          <w:t xml:space="preserve">Related Works </w:t>
        </w:r>
        <w:r w:rsidR="00021540">
          <w:rPr>
            <w:rFonts w:ascii="Times New Roman" w:eastAsia="新細明體" w:hAnsi="Times New Roman" w:cs="Times New Roman" w:hint="eastAsia"/>
            <w:color w:val="808080" w:themeColor="background1" w:themeShade="80"/>
            <w:kern w:val="0"/>
            <w:szCs w:val="24"/>
          </w:rPr>
          <w:t>Improving</w:t>
        </w:r>
        <w:r w:rsidR="007D6EA5">
          <w:rPr>
            <w:rFonts w:ascii="Times New Roman" w:eastAsia="新細明體" w:hAnsi="Times New Roman" w:cs="Times New Roman" w:hint="eastAsia"/>
            <w:color w:val="808080" w:themeColor="background1" w:themeShade="80"/>
            <w:kern w:val="0"/>
            <w:szCs w:val="24"/>
          </w:rPr>
          <w:t xml:space="preserve"> Wireless Uncompressed Video Transmission</w:t>
        </w:r>
      </w:ins>
    </w:p>
    <w:p w:rsidR="00D65487" w:rsidRDefault="00D65487" w:rsidP="00D65487">
      <w:pPr>
        <w:jc w:val="both"/>
        <w:rPr>
          <w:ins w:id="95" w:author="USRPL" w:date="2014-08-04T05:31:00Z"/>
          <w:rFonts w:ascii="Times New Roman" w:hAnsi="Times New Roman" w:cs="Times New Roman" w:hint="eastAsia"/>
        </w:rPr>
      </w:pPr>
    </w:p>
    <w:p w:rsidR="00D65487" w:rsidRPr="00397135" w:rsidRDefault="00D65487" w:rsidP="00D65487">
      <w:pPr>
        <w:widowControl/>
        <w:rPr>
          <w:ins w:id="96" w:author="USRPL" w:date="2014-08-04T05:31:00Z"/>
          <w:rFonts w:ascii="Times New Roman" w:eastAsia="新細明體" w:hAnsi="Times New Roman" w:cs="Times New Roman"/>
          <w:color w:val="808080" w:themeColor="background1" w:themeShade="80"/>
          <w:kern w:val="0"/>
          <w:szCs w:val="24"/>
        </w:rPr>
      </w:pPr>
      <w:ins w:id="97" w:author="USRPL" w:date="2014-08-04T05:31:00Z">
        <w:r w:rsidRPr="00397135">
          <w:rPr>
            <w:rFonts w:ascii="Times New Roman" w:eastAsia="新細明體" w:hAnsi="Times New Roman" w:cs="Times New Roman"/>
            <w:color w:val="808080" w:themeColor="background1" w:themeShade="80"/>
            <w:kern w:val="0"/>
            <w:szCs w:val="24"/>
          </w:rPr>
          <w:t>\section{</w:t>
        </w:r>
      </w:ins>
      <w:ins w:id="98" w:author="USRPL" w:date="2014-08-04T05:32:00Z">
        <w:r w:rsidR="007D6EA5">
          <w:rPr>
            <w:rFonts w:ascii="Times New Roman" w:eastAsia="新細明體" w:hAnsi="Times New Roman" w:cs="Times New Roman" w:hint="eastAsia"/>
            <w:color w:val="808080" w:themeColor="background1" w:themeShade="80"/>
            <w:kern w:val="0"/>
            <w:szCs w:val="24"/>
          </w:rPr>
          <w:t>Related Works</w:t>
        </w:r>
      </w:ins>
      <w:ins w:id="99" w:author="USRPL" w:date="2014-08-04T05:34:00Z">
        <w:r w:rsidR="007D6EA5">
          <w:rPr>
            <w:rFonts w:ascii="Times New Roman" w:eastAsia="新細明體" w:hAnsi="Times New Roman" w:cs="Times New Roman" w:hint="eastAsia"/>
            <w:color w:val="808080" w:themeColor="background1" w:themeShade="80"/>
            <w:kern w:val="0"/>
            <w:szCs w:val="24"/>
          </w:rPr>
          <w:t xml:space="preserve"> </w:t>
        </w:r>
      </w:ins>
      <w:ins w:id="100" w:author="USRPL" w:date="2014-08-04T05:39:00Z">
        <w:r w:rsidR="00021540">
          <w:rPr>
            <w:rFonts w:ascii="Times New Roman" w:eastAsia="新細明體" w:hAnsi="Times New Roman" w:cs="Times New Roman" w:hint="eastAsia"/>
            <w:color w:val="808080" w:themeColor="background1" w:themeShade="80"/>
            <w:kern w:val="0"/>
            <w:szCs w:val="24"/>
          </w:rPr>
          <w:t>Improving</w:t>
        </w:r>
      </w:ins>
      <w:ins w:id="101" w:author="USRPL" w:date="2014-08-04T05:34:00Z">
        <w:r w:rsidR="007D6EA5">
          <w:rPr>
            <w:rFonts w:ascii="Times New Roman" w:eastAsia="新細明體" w:hAnsi="Times New Roman" w:cs="Times New Roman" w:hint="eastAsia"/>
            <w:color w:val="808080" w:themeColor="background1" w:themeShade="80"/>
            <w:kern w:val="0"/>
            <w:szCs w:val="24"/>
          </w:rPr>
          <w:t xml:space="preserve"> Wireless Uncompressed Video Transmission</w:t>
        </w:r>
      </w:ins>
      <w:ins w:id="102" w:author="USRPL" w:date="2014-08-04T05:31:00Z">
        <w:r w:rsidRPr="00397135">
          <w:rPr>
            <w:rFonts w:ascii="Times New Roman" w:eastAsia="新細明體" w:hAnsi="Times New Roman" w:cs="Times New Roman"/>
            <w:color w:val="808080" w:themeColor="background1" w:themeShade="80"/>
            <w:kern w:val="0"/>
            <w:szCs w:val="24"/>
          </w:rPr>
          <w:t>}</w:t>
        </w:r>
      </w:ins>
    </w:p>
    <w:p w:rsidR="00D65487" w:rsidRPr="00397135" w:rsidRDefault="00D65487" w:rsidP="00D65487">
      <w:pPr>
        <w:widowControl/>
        <w:rPr>
          <w:ins w:id="103" w:author="USRPL" w:date="2014-08-04T05:31:00Z"/>
          <w:rFonts w:ascii="Times New Roman" w:eastAsia="新細明體" w:hAnsi="Times New Roman" w:cs="Times New Roman"/>
          <w:color w:val="808080" w:themeColor="background1" w:themeShade="80"/>
          <w:kern w:val="0"/>
          <w:szCs w:val="24"/>
        </w:rPr>
      </w:pPr>
      <w:ins w:id="104" w:author="USRPL" w:date="2014-08-04T05:31:00Z">
        <w:r>
          <w:rPr>
            <w:rFonts w:ascii="Times New Roman" w:eastAsia="新細明體" w:hAnsi="Times New Roman" w:cs="Times New Roman"/>
            <w:color w:val="808080" w:themeColor="background1" w:themeShade="80"/>
            <w:kern w:val="0"/>
            <w:szCs w:val="24"/>
          </w:rPr>
          <w:t>\label{</w:t>
        </w:r>
        <w:r>
          <w:rPr>
            <w:rFonts w:ascii="Times New Roman" w:eastAsia="新細明體" w:hAnsi="Times New Roman" w:cs="Times New Roman" w:hint="eastAsia"/>
            <w:color w:val="808080" w:themeColor="background1" w:themeShade="80"/>
            <w:kern w:val="0"/>
            <w:szCs w:val="24"/>
          </w:rPr>
          <w:t>i:</w:t>
        </w:r>
      </w:ins>
      <w:ins w:id="105" w:author="USRPL" w:date="2014-08-04T05:39:00Z">
        <w:r w:rsidR="007D6EA5">
          <w:rPr>
            <w:rFonts w:ascii="Times New Roman" w:eastAsia="新細明體" w:hAnsi="Times New Roman" w:cs="Times New Roman" w:hint="eastAsia"/>
            <w:color w:val="808080" w:themeColor="background1" w:themeShade="80"/>
            <w:kern w:val="0"/>
            <w:szCs w:val="24"/>
          </w:rPr>
          <w:t>works</w:t>
        </w:r>
      </w:ins>
      <w:ins w:id="106" w:author="USRPL" w:date="2014-08-04T05:31:00Z">
        <w:r w:rsidRPr="00397135">
          <w:rPr>
            <w:rFonts w:ascii="Times New Roman" w:eastAsia="新細明體" w:hAnsi="Times New Roman" w:cs="Times New Roman"/>
            <w:color w:val="808080" w:themeColor="background1" w:themeShade="80"/>
            <w:kern w:val="0"/>
            <w:szCs w:val="24"/>
          </w:rPr>
          <w:t>}</w:t>
        </w:r>
      </w:ins>
    </w:p>
    <w:p w:rsidR="00D65487" w:rsidRPr="002B1BBB" w:rsidRDefault="00D65487" w:rsidP="00F06E9C">
      <w:pPr>
        <w:jc w:val="both"/>
        <w:rPr>
          <w:rFonts w:ascii="Times New Roman" w:hAnsi="Times New Roman" w:cs="Times New Roman"/>
        </w:rPr>
      </w:pPr>
    </w:p>
    <w:p w:rsidR="00B8293E" w:rsidRPr="002B1BBB" w:rsidRDefault="00F54AE6" w:rsidP="00F06E9C">
      <w:pPr>
        <w:jc w:val="both"/>
        <w:rPr>
          <w:rFonts w:ascii="Times New Roman" w:eastAsia="新細明體" w:hAnsi="Times New Roman" w:cs="Times New Roman"/>
          <w:kern w:val="0"/>
          <w:szCs w:val="24"/>
        </w:rPr>
      </w:pPr>
      <w:r w:rsidRPr="002B1BBB">
        <w:rPr>
          <w:rFonts w:ascii="Times New Roman" w:hAnsi="Times New Roman" w:cs="Times New Roman"/>
        </w:rPr>
        <w:t xml:space="preserve">     </w:t>
      </w:r>
      <w:r w:rsidR="00F81C64" w:rsidRPr="002B1BBB">
        <w:rPr>
          <w:rFonts w:ascii="Times New Roman" w:hAnsi="Times New Roman" w:cs="Times New Roman"/>
        </w:rPr>
        <w:t>In spite of</w:t>
      </w:r>
      <w:r w:rsidRPr="002B1BBB">
        <w:rPr>
          <w:rFonts w:ascii="Times New Roman" w:hAnsi="Times New Roman" w:cs="Times New Roman"/>
        </w:rPr>
        <w:t xml:space="preserve"> </w:t>
      </w:r>
      <w:del w:id="107" w:author="USRPL" w:date="2014-08-04T05:38:00Z">
        <w:r w:rsidRPr="002B1BBB" w:rsidDel="007D6EA5">
          <w:rPr>
            <w:rFonts w:ascii="Times New Roman" w:hAnsi="Times New Roman" w:cs="Times New Roman"/>
          </w:rPr>
          <w:delText xml:space="preserve">these </w:delText>
        </w:r>
      </w:del>
      <w:ins w:id="108" w:author="USRPL" w:date="2014-08-04T05:38:00Z">
        <w:r w:rsidR="007D6EA5">
          <w:rPr>
            <w:rFonts w:ascii="Times New Roman" w:hAnsi="Times New Roman" w:cs="Times New Roman" w:hint="eastAsia"/>
          </w:rPr>
          <w:t>various</w:t>
        </w:r>
        <w:r w:rsidR="007D6EA5" w:rsidRPr="002B1BBB">
          <w:rPr>
            <w:rFonts w:ascii="Times New Roman" w:hAnsi="Times New Roman" w:cs="Times New Roman"/>
          </w:rPr>
          <w:t xml:space="preserve"> </w:t>
        </w:r>
      </w:ins>
      <w:r w:rsidRPr="002B1BBB">
        <w:rPr>
          <w:rFonts w:ascii="Times New Roman" w:hAnsi="Times New Roman" w:cs="Times New Roman"/>
        </w:rPr>
        <w:t xml:space="preserve">advantages for transmitting uncompressed HD video using </w:t>
      </w:r>
      <w:proofErr w:type="spellStart"/>
      <w:r w:rsidRPr="002B1BBB">
        <w:rPr>
          <w:rFonts w:ascii="Times New Roman" w:hAnsi="Times New Roman" w:cs="Times New Roman"/>
        </w:rPr>
        <w:t>mmWave</w:t>
      </w:r>
      <w:proofErr w:type="spellEnd"/>
      <w:r w:rsidRPr="002B1BBB">
        <w:rPr>
          <w:rFonts w:ascii="Times New Roman" w:hAnsi="Times New Roman" w:cs="Times New Roman"/>
        </w:rPr>
        <w:t xml:space="preserve"> systems, there are still some precipitous impediment</w:t>
      </w:r>
      <w:r w:rsidR="002C71F4" w:rsidRPr="002B1BBB">
        <w:rPr>
          <w:rFonts w:ascii="Times New Roman" w:hAnsi="Times New Roman" w:cs="Times New Roman"/>
        </w:rPr>
        <w:t xml:space="preserve">s. </w:t>
      </w:r>
      <w:commentRangeStart w:id="109"/>
      <w:r w:rsidR="002C71F4" w:rsidRPr="002B1BBB">
        <w:rPr>
          <w:rFonts w:ascii="Times New Roman" w:hAnsi="Times New Roman" w:cs="Times New Roman"/>
        </w:rPr>
        <w:t xml:space="preserve">The propagation loss scales as the square of carrier </w:t>
      </w:r>
      <w:del w:id="110" w:author="USRPL" w:date="2014-08-04T17:00:00Z">
        <w:r w:rsidR="002C71F4" w:rsidRPr="002B1BBB" w:rsidDel="00A7372B">
          <w:rPr>
            <w:rFonts w:ascii="Times New Roman" w:hAnsi="Times New Roman" w:cs="Times New Roman"/>
          </w:rPr>
          <w:delText>wavelength</w:delText>
        </w:r>
        <w:commentRangeEnd w:id="109"/>
        <w:r w:rsidR="00284A98" w:rsidDel="00A7372B">
          <w:rPr>
            <w:rStyle w:val="a7"/>
          </w:rPr>
          <w:commentReference w:id="109"/>
        </w:r>
      </w:del>
      <w:ins w:id="111" w:author="USRPL" w:date="2014-08-04T17:00:00Z">
        <w:r w:rsidR="00A7372B">
          <w:rPr>
            <w:rFonts w:ascii="Times New Roman" w:hAnsi="Times New Roman" w:cs="Times New Roman" w:hint="eastAsia"/>
          </w:rPr>
          <w:t>frequency</w:t>
        </w:r>
      </w:ins>
      <w:r w:rsidR="002C71F4" w:rsidRPr="002B1BBB">
        <w:rPr>
          <w:rFonts w:ascii="Times New Roman" w:hAnsi="Times New Roman" w:cs="Times New Roman"/>
        </w:rPr>
        <w:t xml:space="preserve">, so that the </w:t>
      </w:r>
      <w:proofErr w:type="spellStart"/>
      <w:r w:rsidR="002C71F4" w:rsidRPr="002B1BBB">
        <w:rPr>
          <w:rFonts w:ascii="Times New Roman" w:hAnsi="Times New Roman" w:cs="Times New Roman"/>
        </w:rPr>
        <w:t>mmWave</w:t>
      </w:r>
      <w:proofErr w:type="spellEnd"/>
      <w:r w:rsidR="002C71F4" w:rsidRPr="002B1BBB">
        <w:rPr>
          <w:rFonts w:ascii="Times New Roman" w:hAnsi="Times New Roman" w:cs="Times New Roman"/>
        </w:rPr>
        <w:t xml:space="preserve"> signals tend to be much more fragile, compared to conventional 2.4 or 5GHz signals (</w:t>
      </w:r>
      <w:r w:rsidR="005C767F" w:rsidRPr="002B1BBB">
        <w:rPr>
          <w:rFonts w:ascii="Times New Roman" w:hAnsi="Times New Roman" w:cs="Times New Roman"/>
        </w:rPr>
        <w:t>60GHz is 21.6dB worse than 5GHz</w:t>
      </w:r>
      <w:r w:rsidR="002C71F4" w:rsidRPr="002B1BBB">
        <w:rPr>
          <w:rFonts w:ascii="Times New Roman" w:hAnsi="Times New Roman" w:cs="Times New Roman"/>
        </w:rPr>
        <w:t xml:space="preserve">). </w:t>
      </w:r>
      <w:r w:rsidR="00527B71" w:rsidRPr="002B1BBB">
        <w:rPr>
          <w:rFonts w:ascii="Times New Roman" w:hAnsi="Times New Roman" w:cs="Times New Roman"/>
        </w:rPr>
        <w:t>In other words, such systems could operate in a low signal-to-noise ratio (SNR) condition, and it results in damaged video frames. There are several works providing different approaches to enhance the video quality in</w:t>
      </w:r>
      <w:r w:rsidR="00F81C64" w:rsidRPr="002B1BBB">
        <w:rPr>
          <w:rFonts w:ascii="Times New Roman" w:hAnsi="Times New Roman" w:cs="Times New Roman"/>
        </w:rPr>
        <w:t xml:space="preserve"> an uncompressed video transmission system. In~\</w:t>
      </w:r>
      <w:proofErr w:type="gramStart"/>
      <w:r w:rsidR="00F81C64" w:rsidRPr="002B1BBB">
        <w:rPr>
          <w:rFonts w:ascii="Times New Roman" w:hAnsi="Times New Roman" w:cs="Times New Roman"/>
        </w:rPr>
        <w:t>cite{</w:t>
      </w:r>
      <w:proofErr w:type="gramEnd"/>
      <w:r w:rsidR="00F81C64" w:rsidRPr="002B1BBB">
        <w:rPr>
          <w:rFonts w:ascii="Times New Roman" w:hAnsi="Times New Roman" w:cs="Times New Roman"/>
        </w:rPr>
        <w:t>60ghz}, pixel partitioning and uncompressed automatic repeat request (UV-ARQ) are proposed,</w:t>
      </w:r>
      <w:r w:rsidR="00652819" w:rsidRPr="002B1BBB">
        <w:rPr>
          <w:rFonts w:ascii="Times New Roman" w:hAnsi="Times New Roman" w:cs="Times New Roman"/>
        </w:rPr>
        <w:t xml:space="preserve"> but ARQ scheme would increase the latency and the transmission energy</w:t>
      </w:r>
      <w:r w:rsidR="00F81C64" w:rsidRPr="002B1BBB">
        <w:rPr>
          <w:rFonts w:ascii="Times New Roman" w:hAnsi="Times New Roman" w:cs="Times New Roman"/>
        </w:rPr>
        <w:t xml:space="preserve"> nevertheless</w:t>
      </w:r>
      <w:r w:rsidR="009A30F6" w:rsidRPr="002B1BBB">
        <w:rPr>
          <w:rFonts w:ascii="Times New Roman" w:hAnsi="Times New Roman" w:cs="Times New Roman"/>
        </w:rPr>
        <w:t>.</w:t>
      </w:r>
      <w:commentRangeStart w:id="112"/>
      <w:r w:rsidR="009A30F6" w:rsidRPr="002B1BBB">
        <w:rPr>
          <w:rFonts w:ascii="Times New Roman" w:hAnsi="Times New Roman" w:cs="Times New Roman"/>
        </w:rPr>
        <w:t xml:space="preserve"> </w:t>
      </w:r>
      <w:r w:rsidR="009A30F6" w:rsidRPr="002B1BBB">
        <w:rPr>
          <w:rFonts w:ascii="Times New Roman" w:eastAsia="新細明體" w:hAnsi="Times New Roman" w:cs="Times New Roman"/>
          <w:kern w:val="0"/>
          <w:szCs w:val="24"/>
        </w:rPr>
        <w:t>S</w:t>
      </w:r>
      <w:r w:rsidR="00F02950" w:rsidRPr="002B1BBB">
        <w:rPr>
          <w:rFonts w:ascii="Times New Roman" w:eastAsia="新細明體" w:hAnsi="Times New Roman" w:cs="Times New Roman"/>
          <w:kern w:val="0"/>
          <w:szCs w:val="24"/>
        </w:rPr>
        <w:t>ince in uncompressed video transmission neither the spatial nor the temporal redundancy is removed from the video source, joint source-channel coding (JSCC)</w:t>
      </w:r>
      <w:r w:rsidR="006850DD" w:rsidRPr="002B1BBB">
        <w:rPr>
          <w:rFonts w:ascii="Times New Roman" w:eastAsia="新細明體" w:hAnsi="Times New Roman" w:cs="Times New Roman"/>
          <w:kern w:val="0"/>
          <w:szCs w:val="24"/>
        </w:rPr>
        <w:t xml:space="preserve"> </w:t>
      </w:r>
      <w:r w:rsidR="00F02950" w:rsidRPr="002B1BBB">
        <w:rPr>
          <w:rFonts w:ascii="Times New Roman" w:eastAsia="新細明體" w:hAnsi="Times New Roman" w:cs="Times New Roman"/>
          <w:kern w:val="0"/>
          <w:szCs w:val="24"/>
        </w:rPr>
        <w:lastRenderedPageBreak/>
        <w:t>~\cite{JSCC} can be performed to exploit the redundancy</w:t>
      </w:r>
      <w:r w:rsidR="002B660F" w:rsidRPr="002B1BBB">
        <w:rPr>
          <w:rFonts w:ascii="Times New Roman" w:eastAsia="新細明體" w:hAnsi="Times New Roman" w:cs="Times New Roman"/>
          <w:kern w:val="0"/>
          <w:szCs w:val="24"/>
        </w:rPr>
        <w:t xml:space="preserve"> by use of soft-in soft-out (SISO) decoder, which computes the likelihood value of each source bit</w:t>
      </w:r>
      <w:r w:rsidR="00F02950" w:rsidRPr="002B1BBB">
        <w:rPr>
          <w:rFonts w:ascii="Times New Roman" w:eastAsia="新細明體" w:hAnsi="Times New Roman" w:cs="Times New Roman"/>
          <w:kern w:val="0"/>
          <w:szCs w:val="24"/>
        </w:rPr>
        <w:t xml:space="preserve">. </w:t>
      </w:r>
      <w:r w:rsidR="006850DD" w:rsidRPr="002B1BBB">
        <w:rPr>
          <w:rFonts w:ascii="Times New Roman" w:eastAsia="新細明體" w:hAnsi="Times New Roman" w:cs="Times New Roman"/>
          <w:kern w:val="0"/>
          <w:szCs w:val="24"/>
        </w:rPr>
        <w:t>I</w:t>
      </w:r>
      <w:r w:rsidR="00F02950" w:rsidRPr="002B1BBB">
        <w:rPr>
          <w:rFonts w:ascii="Times New Roman" w:eastAsia="新細明體" w:hAnsi="Times New Roman" w:cs="Times New Roman"/>
          <w:kern w:val="0"/>
          <w:szCs w:val="24"/>
        </w:rPr>
        <w:t xml:space="preserve">n JSCC, the </w:t>
      </w:r>
      <w:r w:rsidR="00EC796D" w:rsidRPr="002B1BBB">
        <w:rPr>
          <w:rFonts w:ascii="Times New Roman" w:eastAsia="新細明體" w:hAnsi="Times New Roman" w:cs="Times New Roman"/>
          <w:kern w:val="0"/>
          <w:szCs w:val="24"/>
        </w:rPr>
        <w:t>reuse of the redundancy</w:t>
      </w:r>
      <w:r w:rsidR="00F02950" w:rsidRPr="002B1BBB">
        <w:rPr>
          <w:rFonts w:ascii="Times New Roman" w:eastAsia="新細明體" w:hAnsi="Times New Roman" w:cs="Times New Roman"/>
          <w:kern w:val="0"/>
          <w:szCs w:val="24"/>
        </w:rPr>
        <w:t xml:space="preserve"> improve</w:t>
      </w:r>
      <w:r w:rsidR="00EC796D" w:rsidRPr="002B1BBB">
        <w:rPr>
          <w:rFonts w:ascii="Times New Roman" w:eastAsia="新細明體" w:hAnsi="Times New Roman" w:cs="Times New Roman"/>
          <w:kern w:val="0"/>
          <w:szCs w:val="24"/>
        </w:rPr>
        <w:t>s</w:t>
      </w:r>
      <w:r w:rsidR="00F02950" w:rsidRPr="002B1BBB">
        <w:rPr>
          <w:rFonts w:ascii="Times New Roman" w:eastAsia="新細明體" w:hAnsi="Times New Roman" w:cs="Times New Roman"/>
          <w:kern w:val="0"/>
          <w:szCs w:val="24"/>
        </w:rPr>
        <w:t xml:space="preserve"> the communication reliability.</w:t>
      </w:r>
      <w:commentRangeEnd w:id="112"/>
      <w:r w:rsidR="00E66EFE">
        <w:rPr>
          <w:rStyle w:val="a7"/>
        </w:rPr>
        <w:commentReference w:id="112"/>
      </w:r>
    </w:p>
    <w:p w:rsidR="003039F3" w:rsidRPr="002B1BBB" w:rsidRDefault="00B8293E" w:rsidP="00F06E9C">
      <w:pPr>
        <w:jc w:val="both"/>
        <w:rPr>
          <w:rFonts w:ascii="Times New Roman" w:eastAsia="新細明體" w:hAnsi="Times New Roman" w:cs="Times New Roman"/>
          <w:kern w:val="0"/>
          <w:szCs w:val="24"/>
        </w:rPr>
      </w:pPr>
      <w:r w:rsidRPr="002B1BBB">
        <w:rPr>
          <w:rFonts w:ascii="Times New Roman" w:eastAsia="新細明體" w:hAnsi="Times New Roman" w:cs="Times New Roman"/>
          <w:kern w:val="0"/>
          <w:szCs w:val="24"/>
        </w:rPr>
        <w:t xml:space="preserve">     A </w:t>
      </w:r>
      <w:r w:rsidR="00F02950" w:rsidRPr="002B1BBB">
        <w:rPr>
          <w:rFonts w:ascii="Times New Roman" w:eastAsia="新細明體" w:hAnsi="Times New Roman" w:cs="Times New Roman"/>
          <w:kern w:val="0"/>
          <w:szCs w:val="24"/>
        </w:rPr>
        <w:t xml:space="preserve">communication system can achieve better performance </w:t>
      </w:r>
      <w:r w:rsidRPr="002B1BBB">
        <w:rPr>
          <w:rFonts w:ascii="Times New Roman" w:eastAsia="新細明體" w:hAnsi="Times New Roman" w:cs="Times New Roman"/>
          <w:kern w:val="0"/>
          <w:szCs w:val="24"/>
        </w:rPr>
        <w:t>by combing the side information along with error correction code. As a result, b</w:t>
      </w:r>
      <w:r w:rsidR="00F02950" w:rsidRPr="002B1BBB">
        <w:rPr>
          <w:rFonts w:ascii="Times New Roman" w:eastAsia="新細明體" w:hAnsi="Times New Roman" w:cs="Times New Roman"/>
          <w:kern w:val="0"/>
          <w:szCs w:val="24"/>
        </w:rPr>
        <w:t>ased on JSCC, iterative source-channel decoding (ISCD)~\cite{ISCD, ISCD2, ISCD3, ISCD4, ISCD5} was developed as a turbo-like~\cite{</w:t>
      </w:r>
      <w:proofErr w:type="spellStart"/>
      <w:r w:rsidR="00F02950" w:rsidRPr="002B1BBB">
        <w:rPr>
          <w:rFonts w:ascii="Times New Roman" w:eastAsia="新細明體" w:hAnsi="Times New Roman" w:cs="Times New Roman"/>
          <w:kern w:val="0"/>
          <w:szCs w:val="24"/>
        </w:rPr>
        <w:t>turbocode</w:t>
      </w:r>
      <w:proofErr w:type="spellEnd"/>
      <w:r w:rsidR="00F02950" w:rsidRPr="002B1BBB">
        <w:rPr>
          <w:rFonts w:ascii="Times New Roman" w:eastAsia="新細明體" w:hAnsi="Times New Roman" w:cs="Times New Roman"/>
          <w:kern w:val="0"/>
          <w:szCs w:val="24"/>
        </w:rPr>
        <w:t xml:space="preserve">} decoding structure to exchange the extrinsic information between channel decoder and source decoder, and thus increasing the error robustness of the receiver. </w:t>
      </w:r>
      <w:r w:rsidR="0062403F" w:rsidRPr="002B1BBB">
        <w:rPr>
          <w:rFonts w:ascii="Times New Roman" w:eastAsia="新細明體" w:hAnsi="Times New Roman" w:cs="Times New Roman"/>
          <w:kern w:val="0"/>
          <w:szCs w:val="24"/>
        </w:rPr>
        <w:t>In</w:t>
      </w:r>
      <w:r w:rsidR="00EC796D" w:rsidRPr="002B1BBB">
        <w:rPr>
          <w:rFonts w:ascii="Times New Roman" w:eastAsia="新細明體" w:hAnsi="Times New Roman" w:cs="Times New Roman"/>
          <w:kern w:val="0"/>
          <w:szCs w:val="24"/>
        </w:rPr>
        <w:t xml:space="preserve"> ~\cite{</w:t>
      </w:r>
      <w:r w:rsidR="0062403F" w:rsidRPr="002B1BBB">
        <w:rPr>
          <w:rFonts w:ascii="Times New Roman" w:eastAsia="新細明體" w:hAnsi="Times New Roman" w:cs="Times New Roman"/>
          <w:kern w:val="0"/>
          <w:szCs w:val="24"/>
        </w:rPr>
        <w:t>3D_MRF</w:t>
      </w:r>
      <w:r w:rsidR="00EC796D" w:rsidRPr="002B1BBB">
        <w:rPr>
          <w:rFonts w:ascii="Times New Roman" w:eastAsia="新細明體" w:hAnsi="Times New Roman" w:cs="Times New Roman"/>
          <w:kern w:val="0"/>
          <w:szCs w:val="24"/>
        </w:rPr>
        <w:t>}, a</w:t>
      </w:r>
      <w:r w:rsidR="006850DD" w:rsidRPr="002B1BBB">
        <w:rPr>
          <w:rFonts w:ascii="Times New Roman" w:eastAsia="新細明體" w:hAnsi="Times New Roman" w:cs="Times New Roman"/>
          <w:kern w:val="0"/>
          <w:szCs w:val="24"/>
        </w:rPr>
        <w:t>n</w:t>
      </w:r>
      <w:r w:rsidR="00F02950" w:rsidRPr="002B1BBB">
        <w:rPr>
          <w:rFonts w:ascii="Times New Roman" w:eastAsia="新細明體" w:hAnsi="Times New Roman" w:cs="Times New Roman"/>
          <w:kern w:val="0"/>
          <w:szCs w:val="24"/>
        </w:rPr>
        <w:t xml:space="preserve"> ISCD scheme for </w:t>
      </w:r>
      <w:r w:rsidR="00C96059" w:rsidRPr="002B1BBB">
        <w:rPr>
          <w:rFonts w:ascii="Times New Roman" w:eastAsia="新細明體" w:hAnsi="Times New Roman" w:cs="Times New Roman"/>
          <w:kern w:val="0"/>
          <w:szCs w:val="24"/>
        </w:rPr>
        <w:t>uncompressed video</w:t>
      </w:r>
      <w:r w:rsidR="00F02950" w:rsidRPr="002B1BBB">
        <w:rPr>
          <w:rFonts w:ascii="Times New Roman" w:eastAsia="新細明體" w:hAnsi="Times New Roman" w:cs="Times New Roman"/>
          <w:kern w:val="0"/>
          <w:szCs w:val="24"/>
        </w:rPr>
        <w:t xml:space="preserve"> decoding using</w:t>
      </w:r>
      <w:r w:rsidR="001018EB" w:rsidRPr="002B1BBB">
        <w:rPr>
          <w:rFonts w:ascii="Times New Roman" w:eastAsia="新細明體" w:hAnsi="Times New Roman" w:cs="Times New Roman"/>
          <w:kern w:val="0"/>
          <w:szCs w:val="24"/>
        </w:rPr>
        <w:t xml:space="preserve"> 3D</w:t>
      </w:r>
      <w:r w:rsidR="00F02950" w:rsidRPr="002B1BBB">
        <w:rPr>
          <w:rFonts w:ascii="Times New Roman" w:eastAsia="新細明體" w:hAnsi="Times New Roman" w:cs="Times New Roman"/>
          <w:kern w:val="0"/>
          <w:szCs w:val="24"/>
        </w:rPr>
        <w:t xml:space="preserve"> Markov Random field (MRF) to model the relationship </w:t>
      </w:r>
      <w:r w:rsidR="00350588" w:rsidRPr="002B1BBB">
        <w:rPr>
          <w:rFonts w:ascii="Times New Roman" w:eastAsia="新細明體" w:hAnsi="Times New Roman" w:cs="Times New Roman"/>
          <w:kern w:val="0"/>
          <w:szCs w:val="24"/>
        </w:rPr>
        <w:t xml:space="preserve">in bit-plane level </w:t>
      </w:r>
      <w:r w:rsidR="00F02950" w:rsidRPr="002B1BBB">
        <w:rPr>
          <w:rFonts w:ascii="Times New Roman" w:eastAsia="新細明體" w:hAnsi="Times New Roman" w:cs="Times New Roman"/>
          <w:kern w:val="0"/>
          <w:szCs w:val="24"/>
        </w:rPr>
        <w:t xml:space="preserve">between </w:t>
      </w:r>
      <w:r w:rsidR="001018EB" w:rsidRPr="002B1BBB">
        <w:rPr>
          <w:rFonts w:ascii="Times New Roman" w:eastAsia="新細明體" w:hAnsi="Times New Roman" w:cs="Times New Roman"/>
          <w:kern w:val="0"/>
          <w:szCs w:val="24"/>
        </w:rPr>
        <w:t xml:space="preserve">both spatial and temporal </w:t>
      </w:r>
      <w:r w:rsidR="00F02950" w:rsidRPr="002B1BBB">
        <w:rPr>
          <w:rFonts w:ascii="Times New Roman" w:eastAsia="新細明體" w:hAnsi="Times New Roman" w:cs="Times New Roman"/>
          <w:kern w:val="0"/>
          <w:szCs w:val="24"/>
        </w:rPr>
        <w:t>n</w:t>
      </w:r>
      <w:r w:rsidR="00EC796D" w:rsidRPr="002B1BBB">
        <w:rPr>
          <w:rFonts w:ascii="Times New Roman" w:eastAsia="新細明體" w:hAnsi="Times New Roman" w:cs="Times New Roman"/>
          <w:kern w:val="0"/>
          <w:szCs w:val="24"/>
        </w:rPr>
        <w:t xml:space="preserve">eighboring </w:t>
      </w:r>
      <w:r w:rsidR="0078473A" w:rsidRPr="002B1BBB">
        <w:rPr>
          <w:rFonts w:ascii="Times New Roman" w:eastAsia="新細明體" w:hAnsi="Times New Roman" w:cs="Times New Roman"/>
          <w:kern w:val="0"/>
          <w:szCs w:val="24"/>
        </w:rPr>
        <w:t>bits</w:t>
      </w:r>
      <w:r w:rsidR="00EC796D" w:rsidRPr="002B1BBB">
        <w:rPr>
          <w:rFonts w:ascii="Times New Roman" w:eastAsia="新細明體" w:hAnsi="Times New Roman" w:cs="Times New Roman"/>
          <w:kern w:val="0"/>
          <w:szCs w:val="24"/>
        </w:rPr>
        <w:t xml:space="preserve"> is proposed</w:t>
      </w:r>
      <w:r w:rsidR="00F02950" w:rsidRPr="002B1BBB">
        <w:rPr>
          <w:rFonts w:ascii="Times New Roman" w:eastAsia="新細明體" w:hAnsi="Times New Roman" w:cs="Times New Roman"/>
          <w:kern w:val="0"/>
          <w:szCs w:val="24"/>
        </w:rPr>
        <w:t>, where the MRF parameter</w:t>
      </w:r>
      <w:r w:rsidR="00C96059" w:rsidRPr="002B1BBB">
        <w:rPr>
          <w:rFonts w:ascii="Times New Roman" w:eastAsia="新細明體" w:hAnsi="Times New Roman" w:cs="Times New Roman"/>
          <w:kern w:val="0"/>
          <w:szCs w:val="24"/>
        </w:rPr>
        <w:t>s</w:t>
      </w:r>
      <w:r w:rsidR="00F02950" w:rsidRPr="002B1BBB">
        <w:rPr>
          <w:rFonts w:ascii="Times New Roman" w:eastAsia="新細明體" w:hAnsi="Times New Roman" w:cs="Times New Roman"/>
          <w:kern w:val="0"/>
          <w:szCs w:val="24"/>
        </w:rPr>
        <w:t xml:space="preserve"> </w:t>
      </w:r>
      <w:r w:rsidR="00C96059" w:rsidRPr="002B1BBB">
        <w:rPr>
          <w:rFonts w:ascii="Times New Roman" w:eastAsia="新細明體" w:hAnsi="Times New Roman" w:cs="Times New Roman"/>
          <w:kern w:val="0"/>
          <w:szCs w:val="24"/>
        </w:rPr>
        <w:t>are</w:t>
      </w:r>
      <w:r w:rsidR="00703CE2" w:rsidRPr="002B1BBB">
        <w:rPr>
          <w:rFonts w:ascii="Times New Roman" w:eastAsia="新細明體" w:hAnsi="Times New Roman" w:cs="Times New Roman"/>
          <w:kern w:val="0"/>
          <w:szCs w:val="24"/>
        </w:rPr>
        <w:t xml:space="preserve"> </w:t>
      </w:r>
      <w:r w:rsidR="00EE71CB" w:rsidRPr="002B1BBB">
        <w:rPr>
          <w:rFonts w:ascii="Times New Roman" w:eastAsia="新細明體" w:hAnsi="Times New Roman" w:cs="Times New Roman"/>
          <w:kern w:val="0"/>
          <w:szCs w:val="24"/>
        </w:rPr>
        <w:t xml:space="preserve">jointly and </w:t>
      </w:r>
      <w:r w:rsidR="003E240D" w:rsidRPr="002B1BBB">
        <w:rPr>
          <w:rFonts w:ascii="Times New Roman" w:eastAsia="新細明體" w:hAnsi="Times New Roman" w:cs="Times New Roman"/>
          <w:kern w:val="0"/>
          <w:szCs w:val="24"/>
        </w:rPr>
        <w:t xml:space="preserve">iteratively </w:t>
      </w:r>
      <w:r w:rsidR="00703CE2" w:rsidRPr="002B1BBB">
        <w:rPr>
          <w:rFonts w:ascii="Times New Roman" w:eastAsia="新細明體" w:hAnsi="Times New Roman" w:cs="Times New Roman"/>
          <w:kern w:val="0"/>
          <w:szCs w:val="24"/>
        </w:rPr>
        <w:t>estimated during</w:t>
      </w:r>
      <w:r w:rsidR="00F02950" w:rsidRPr="002B1BBB">
        <w:rPr>
          <w:rFonts w:ascii="Times New Roman" w:eastAsia="新細明體" w:hAnsi="Times New Roman" w:cs="Times New Roman"/>
          <w:kern w:val="0"/>
          <w:szCs w:val="24"/>
        </w:rPr>
        <w:t xml:space="preserve"> </w:t>
      </w:r>
      <w:r w:rsidR="00C96059" w:rsidRPr="002B1BBB">
        <w:rPr>
          <w:rFonts w:ascii="Times New Roman" w:eastAsia="新細明體" w:hAnsi="Times New Roman" w:cs="Times New Roman"/>
          <w:kern w:val="0"/>
          <w:szCs w:val="24"/>
        </w:rPr>
        <w:t>de</w:t>
      </w:r>
      <w:r w:rsidR="00703CE2" w:rsidRPr="002B1BBB">
        <w:rPr>
          <w:rFonts w:ascii="Times New Roman" w:eastAsia="新細明體" w:hAnsi="Times New Roman" w:cs="Times New Roman"/>
          <w:kern w:val="0"/>
          <w:szCs w:val="24"/>
        </w:rPr>
        <w:t>coding</w:t>
      </w:r>
      <w:r w:rsidR="00414197" w:rsidRPr="002B1BBB">
        <w:rPr>
          <w:rFonts w:ascii="Times New Roman" w:eastAsia="新細明體" w:hAnsi="Times New Roman" w:cs="Times New Roman"/>
          <w:kern w:val="0"/>
          <w:szCs w:val="24"/>
        </w:rPr>
        <w:t xml:space="preserve"> at the receiver</w:t>
      </w:r>
      <w:r w:rsidR="00053CDE" w:rsidRPr="002B1BBB">
        <w:rPr>
          <w:rFonts w:ascii="Times New Roman" w:eastAsia="新細明體" w:hAnsi="Times New Roman" w:cs="Times New Roman"/>
          <w:kern w:val="0"/>
          <w:szCs w:val="24"/>
        </w:rPr>
        <w:t>.</w:t>
      </w:r>
      <w:r w:rsidR="006850DD" w:rsidRPr="002B1BBB">
        <w:rPr>
          <w:rFonts w:ascii="Times New Roman" w:eastAsia="新細明體" w:hAnsi="Times New Roman" w:cs="Times New Roman"/>
          <w:kern w:val="0"/>
          <w:szCs w:val="24"/>
        </w:rPr>
        <w:t xml:space="preserve"> </w:t>
      </w:r>
      <w:r w:rsidR="00307169" w:rsidRPr="002B1BBB">
        <w:rPr>
          <w:rFonts w:ascii="Times New Roman" w:eastAsia="新細明體" w:hAnsi="Times New Roman" w:cs="Times New Roman"/>
          <w:kern w:val="0"/>
          <w:szCs w:val="24"/>
        </w:rPr>
        <w:t>Numerical results indicate that 3D-MRF based ISCD scheme can significantl</w:t>
      </w:r>
      <w:r w:rsidR="00C80ED3" w:rsidRPr="002B1BBB">
        <w:rPr>
          <w:rFonts w:ascii="Times New Roman" w:eastAsia="新細明體" w:hAnsi="Times New Roman" w:cs="Times New Roman"/>
          <w:kern w:val="0"/>
          <w:szCs w:val="24"/>
        </w:rPr>
        <w:t xml:space="preserve">y enhance the video quality under </w:t>
      </w:r>
      <w:r w:rsidR="00F54784">
        <w:rPr>
          <w:rFonts w:ascii="Times New Roman" w:eastAsia="新細明體" w:hAnsi="Times New Roman" w:cs="Times New Roman" w:hint="eastAsia"/>
          <w:kern w:val="0"/>
          <w:szCs w:val="24"/>
        </w:rPr>
        <w:t>any</w:t>
      </w:r>
      <w:r w:rsidR="00F54784" w:rsidRPr="002B1BBB">
        <w:rPr>
          <w:rFonts w:ascii="Times New Roman" w:eastAsia="新細明體" w:hAnsi="Times New Roman" w:cs="Times New Roman"/>
          <w:kern w:val="0"/>
          <w:szCs w:val="24"/>
        </w:rPr>
        <w:t xml:space="preserve"> </w:t>
      </w:r>
      <w:r w:rsidR="00C80ED3" w:rsidRPr="002B1BBB">
        <w:rPr>
          <w:rFonts w:ascii="Times New Roman" w:eastAsia="新細明體" w:hAnsi="Times New Roman" w:cs="Times New Roman"/>
          <w:kern w:val="0"/>
          <w:szCs w:val="24"/>
        </w:rPr>
        <w:t xml:space="preserve">SNR conditions. </w:t>
      </w:r>
      <w:r w:rsidR="00DD1CCE" w:rsidRPr="002B1BBB">
        <w:rPr>
          <w:rFonts w:ascii="Times New Roman" w:eastAsia="新細明體" w:hAnsi="Times New Roman" w:cs="Times New Roman"/>
          <w:kern w:val="0"/>
          <w:szCs w:val="24"/>
        </w:rPr>
        <w:t xml:space="preserve">It is worth noting that this scheme can also cooperate with unequal error protection (UEP) strategies in transmitter to </w:t>
      </w:r>
      <w:r w:rsidR="000F2573">
        <w:rPr>
          <w:rFonts w:ascii="Times New Roman" w:eastAsia="新細明體" w:hAnsi="Times New Roman" w:cs="Times New Roman" w:hint="eastAsia"/>
          <w:kern w:val="0"/>
          <w:szCs w:val="24"/>
        </w:rPr>
        <w:t>achieve</w:t>
      </w:r>
      <w:r w:rsidR="000F2573" w:rsidRPr="002B1BBB">
        <w:rPr>
          <w:rFonts w:ascii="Times New Roman" w:eastAsia="新細明體" w:hAnsi="Times New Roman" w:cs="Times New Roman"/>
          <w:kern w:val="0"/>
          <w:szCs w:val="24"/>
        </w:rPr>
        <w:t xml:space="preserve"> </w:t>
      </w:r>
      <w:r w:rsidR="00DD1CCE" w:rsidRPr="002B1BBB">
        <w:rPr>
          <w:rFonts w:ascii="Times New Roman" w:eastAsia="新細明體" w:hAnsi="Times New Roman" w:cs="Times New Roman"/>
          <w:kern w:val="0"/>
          <w:szCs w:val="24"/>
        </w:rPr>
        <w:t xml:space="preserve">further improvement in video quality and transmitter power management. </w:t>
      </w:r>
    </w:p>
    <w:p w:rsidR="00ED3B98" w:rsidRDefault="00ED3B98" w:rsidP="00ED3B98">
      <w:pPr>
        <w:widowControl/>
        <w:jc w:val="both"/>
        <w:rPr>
          <w:ins w:id="113" w:author="USRPL" w:date="2014-08-04T05:40:00Z"/>
          <w:rFonts w:ascii="Times New Roman" w:eastAsia="新細明體" w:hAnsi="Times New Roman" w:cs="Times New Roman" w:hint="eastAsia"/>
          <w:kern w:val="0"/>
          <w:szCs w:val="24"/>
        </w:rPr>
      </w:pPr>
      <w:r>
        <w:rPr>
          <w:rFonts w:ascii="Times New Roman" w:eastAsia="新細明體" w:hAnsi="Times New Roman" w:cs="Times New Roman" w:hint="eastAsia"/>
          <w:kern w:val="0"/>
          <w:szCs w:val="24"/>
        </w:rPr>
        <w:tab/>
      </w:r>
      <w:r w:rsidRPr="00ED3B98">
        <w:rPr>
          <w:rFonts w:ascii="Times New Roman" w:eastAsia="新細明體" w:hAnsi="Times New Roman" w:cs="Times New Roman"/>
          <w:kern w:val="0"/>
          <w:szCs w:val="24"/>
        </w:rPr>
        <w:t xml:space="preserve">The basic idea of UEP is to offer the more important bits the stronger protection against the distortion from the error-prone channel by using different modulation and channel coding schemes. In order to obtain the better video decoded quality, UEP principle divides the video into different components according to their prioritization. A two-level UEP partition mode is a common feature adopted by most existing </w:t>
      </w:r>
      <w:proofErr w:type="spellStart"/>
      <w:r w:rsidRPr="00ED3B98">
        <w:rPr>
          <w:rFonts w:ascii="Times New Roman" w:eastAsia="新細明體" w:hAnsi="Times New Roman" w:cs="Times New Roman"/>
          <w:kern w:val="0"/>
          <w:szCs w:val="24"/>
        </w:rPr>
        <w:t>mmWave</w:t>
      </w:r>
      <w:proofErr w:type="spellEnd"/>
      <w:r w:rsidRPr="00ED3B98">
        <w:rPr>
          <w:rFonts w:ascii="Times New Roman" w:eastAsia="新細明體" w:hAnsi="Times New Roman" w:cs="Times New Roman"/>
          <w:kern w:val="0"/>
          <w:szCs w:val="24"/>
        </w:rPr>
        <w:t xml:space="preserve"> systems for uncompressed video transmission ~\cite{60ghz} ~\cite{hierarchical}, where each video color component of eight bits is separated into the most significant four bits (MSBs) and the least significant four bits (LSBs). Besides, an uncompressed video usually consists of three color components Y,</w:t>
      </w:r>
      <w:r w:rsidR="002A4E19">
        <w:rPr>
          <w:rFonts w:ascii="Times New Roman" w:eastAsia="新細明體" w:hAnsi="Times New Roman" w:cs="Times New Roman" w:hint="eastAsia"/>
          <w:kern w:val="0"/>
          <w:szCs w:val="24"/>
        </w:rPr>
        <w:t xml:space="preserve"> </w:t>
      </w:r>
      <w:r w:rsidRPr="00ED3B98">
        <w:rPr>
          <w:rFonts w:ascii="Times New Roman" w:eastAsia="新細明體" w:hAnsi="Times New Roman" w:cs="Times New Roman"/>
          <w:kern w:val="0"/>
          <w:szCs w:val="24"/>
        </w:rPr>
        <w:t xml:space="preserve">U and V, where Y is </w:t>
      </w:r>
      <w:proofErr w:type="gramStart"/>
      <w:r w:rsidRPr="00ED3B98">
        <w:rPr>
          <w:rFonts w:ascii="Times New Roman" w:eastAsia="新細明體" w:hAnsi="Times New Roman" w:cs="Times New Roman"/>
          <w:kern w:val="0"/>
          <w:szCs w:val="24"/>
        </w:rPr>
        <w:t>Luminance,</w:t>
      </w:r>
      <w:proofErr w:type="gramEnd"/>
      <w:r w:rsidRPr="00ED3B98">
        <w:rPr>
          <w:rFonts w:ascii="Times New Roman" w:eastAsia="新細明體" w:hAnsi="Times New Roman" w:cs="Times New Roman"/>
          <w:kern w:val="0"/>
          <w:szCs w:val="24"/>
        </w:rPr>
        <w:t xml:space="preserve"> and U/V are Chrominance. </w:t>
      </w:r>
      <w:proofErr w:type="gramStart"/>
      <w:r w:rsidRPr="00ED3B98">
        <w:rPr>
          <w:rFonts w:ascii="Times New Roman" w:eastAsia="新細明體" w:hAnsi="Times New Roman" w:cs="Times New Roman"/>
          <w:kern w:val="0"/>
          <w:szCs w:val="24"/>
        </w:rPr>
        <w:t>In</w:t>
      </w:r>
      <w:proofErr w:type="gramEnd"/>
      <w:r w:rsidRPr="00ED3B98">
        <w:rPr>
          <w:rFonts w:ascii="Times New Roman" w:eastAsia="新細明體" w:hAnsi="Times New Roman" w:cs="Times New Roman"/>
          <w:kern w:val="0"/>
          <w:szCs w:val="24"/>
        </w:rPr>
        <w:t xml:space="preserve"> ~\cite{</w:t>
      </w:r>
      <w:proofErr w:type="spellStart"/>
      <w:r w:rsidRPr="00ED3B98">
        <w:rPr>
          <w:rFonts w:ascii="Times New Roman" w:eastAsia="新細明體" w:hAnsi="Times New Roman" w:cs="Times New Roman"/>
          <w:kern w:val="0"/>
          <w:szCs w:val="24"/>
        </w:rPr>
        <w:t>ucpv</w:t>
      </w:r>
      <w:proofErr w:type="spellEnd"/>
      <w:r w:rsidRPr="00ED3B98">
        <w:rPr>
          <w:rFonts w:ascii="Times New Roman" w:eastAsia="新細明體" w:hAnsi="Times New Roman" w:cs="Times New Roman"/>
          <w:kern w:val="0"/>
          <w:szCs w:val="24"/>
        </w:rPr>
        <w:t>} and ~\cite{</w:t>
      </w:r>
      <w:proofErr w:type="spellStart"/>
      <w:r w:rsidRPr="00ED3B98">
        <w:rPr>
          <w:rFonts w:ascii="Times New Roman" w:eastAsia="新細明體" w:hAnsi="Times New Roman" w:cs="Times New Roman"/>
          <w:kern w:val="0"/>
          <w:szCs w:val="24"/>
        </w:rPr>
        <w:t>adaptiveUEP</w:t>
      </w:r>
      <w:proofErr w:type="spellEnd"/>
      <w:r w:rsidRPr="00ED3B98">
        <w:rPr>
          <w:rFonts w:ascii="Times New Roman" w:eastAsia="新細明體" w:hAnsi="Times New Roman" w:cs="Times New Roman"/>
          <w:kern w:val="0"/>
          <w:szCs w:val="24"/>
        </w:rPr>
        <w:t>}, higher level UEP schemes in awareness of the prioritization between different color components are proposed.</w:t>
      </w:r>
    </w:p>
    <w:p w:rsidR="00926F8A" w:rsidRDefault="00926F8A" w:rsidP="00ED3B98">
      <w:pPr>
        <w:widowControl/>
        <w:jc w:val="both"/>
        <w:rPr>
          <w:ins w:id="114" w:author="USRPL" w:date="2014-08-04T05:40:00Z"/>
          <w:rFonts w:ascii="Times New Roman" w:eastAsia="新細明體" w:hAnsi="Times New Roman" w:cs="Times New Roman" w:hint="eastAsia"/>
          <w:kern w:val="0"/>
          <w:szCs w:val="24"/>
        </w:rPr>
      </w:pPr>
    </w:p>
    <w:p w:rsidR="00926F8A" w:rsidRDefault="00926F8A" w:rsidP="00926F8A">
      <w:pPr>
        <w:jc w:val="both"/>
        <w:rPr>
          <w:ins w:id="115" w:author="USRPL" w:date="2014-08-04T05:40:00Z"/>
          <w:rFonts w:ascii="Times New Roman" w:hAnsi="Times New Roman" w:cs="Times New Roman" w:hint="eastAsia"/>
        </w:rPr>
      </w:pPr>
      <w:ins w:id="116" w:author="USRPL" w:date="2014-08-04T05:40:00Z">
        <w:r>
          <w:rPr>
            <w:rFonts w:ascii="Times New Roman" w:hAnsi="Times New Roman" w:cs="Times New Roman" w:hint="eastAsia"/>
          </w:rPr>
          <w:t>%===========================================================</w:t>
        </w:r>
      </w:ins>
    </w:p>
    <w:p w:rsidR="00926F8A" w:rsidRDefault="00926F8A" w:rsidP="00926F8A">
      <w:pPr>
        <w:jc w:val="both"/>
        <w:rPr>
          <w:ins w:id="117" w:author="USRPL" w:date="2014-08-04T05:40:00Z"/>
          <w:rFonts w:ascii="Times New Roman" w:hAnsi="Times New Roman" w:cs="Times New Roman" w:hint="eastAsia"/>
        </w:rPr>
      </w:pPr>
    </w:p>
    <w:p w:rsidR="00926F8A" w:rsidRDefault="00926F8A" w:rsidP="00926F8A">
      <w:pPr>
        <w:jc w:val="both"/>
        <w:rPr>
          <w:ins w:id="118" w:author="USRPL" w:date="2014-08-04T05:41:00Z"/>
          <w:rFonts w:ascii="Times New Roman" w:eastAsia="新細明體" w:hAnsi="Times New Roman" w:cs="Times New Roman" w:hint="eastAsia"/>
          <w:color w:val="808080" w:themeColor="background1" w:themeShade="80"/>
          <w:kern w:val="0"/>
          <w:szCs w:val="24"/>
        </w:rPr>
      </w:pPr>
      <w:ins w:id="119" w:author="USRPL" w:date="2014-08-04T05:40:00Z">
        <w:r>
          <w:rPr>
            <w:rFonts w:ascii="Times New Roman" w:hAnsi="Times New Roman" w:cs="Times New Roman" w:hint="eastAsia"/>
          </w:rPr>
          <w:t>%</w:t>
        </w:r>
        <w:r w:rsidRPr="007D6EA5">
          <w:rPr>
            <w:rFonts w:ascii="Times New Roman" w:eastAsia="新細明體" w:hAnsi="Times New Roman" w:cs="Times New Roman" w:hint="eastAsia"/>
            <w:color w:val="808080" w:themeColor="background1" w:themeShade="80"/>
            <w:kern w:val="0"/>
            <w:szCs w:val="24"/>
          </w:rPr>
          <w:t xml:space="preserve"> </w:t>
        </w:r>
      </w:ins>
      <w:ins w:id="120" w:author="USRPL" w:date="2014-08-04T05:41:00Z">
        <w:r>
          <w:rPr>
            <w:rFonts w:ascii="Times New Roman" w:eastAsia="新細明體" w:hAnsi="Times New Roman" w:cs="Times New Roman" w:hint="eastAsia"/>
            <w:color w:val="808080" w:themeColor="background1" w:themeShade="80"/>
            <w:kern w:val="0"/>
            <w:szCs w:val="24"/>
          </w:rPr>
          <w:t>Main Work in This Thesis</w:t>
        </w:r>
      </w:ins>
    </w:p>
    <w:p w:rsidR="00926F8A" w:rsidRDefault="00926F8A" w:rsidP="00926F8A">
      <w:pPr>
        <w:jc w:val="both"/>
        <w:rPr>
          <w:ins w:id="121" w:author="USRPL" w:date="2014-08-04T05:40:00Z"/>
          <w:rFonts w:ascii="Times New Roman" w:hAnsi="Times New Roman" w:cs="Times New Roman" w:hint="eastAsia"/>
        </w:rPr>
      </w:pPr>
    </w:p>
    <w:p w:rsidR="00926F8A" w:rsidRPr="00397135" w:rsidRDefault="00926F8A" w:rsidP="00926F8A">
      <w:pPr>
        <w:widowControl/>
        <w:rPr>
          <w:ins w:id="122" w:author="USRPL" w:date="2014-08-04T05:40:00Z"/>
          <w:rFonts w:ascii="Times New Roman" w:eastAsia="新細明體" w:hAnsi="Times New Roman" w:cs="Times New Roman"/>
          <w:color w:val="808080" w:themeColor="background1" w:themeShade="80"/>
          <w:kern w:val="0"/>
          <w:szCs w:val="24"/>
        </w:rPr>
      </w:pPr>
      <w:ins w:id="123" w:author="USRPL" w:date="2014-08-04T05:40:00Z">
        <w:r w:rsidRPr="00397135">
          <w:rPr>
            <w:rFonts w:ascii="Times New Roman" w:eastAsia="新細明體" w:hAnsi="Times New Roman" w:cs="Times New Roman"/>
            <w:color w:val="808080" w:themeColor="background1" w:themeShade="80"/>
            <w:kern w:val="0"/>
            <w:szCs w:val="24"/>
          </w:rPr>
          <w:t>\section{</w:t>
        </w:r>
      </w:ins>
      <w:ins w:id="124" w:author="USRPL" w:date="2014-08-04T05:41:00Z">
        <w:r>
          <w:rPr>
            <w:rFonts w:ascii="Times New Roman" w:eastAsia="新細明體" w:hAnsi="Times New Roman" w:cs="Times New Roman" w:hint="eastAsia"/>
            <w:color w:val="808080" w:themeColor="background1" w:themeShade="80"/>
            <w:kern w:val="0"/>
            <w:szCs w:val="24"/>
          </w:rPr>
          <w:t>Main Work in This Thesis</w:t>
        </w:r>
      </w:ins>
      <w:ins w:id="125" w:author="USRPL" w:date="2014-08-04T05:40:00Z">
        <w:r w:rsidRPr="00397135">
          <w:rPr>
            <w:rFonts w:ascii="Times New Roman" w:eastAsia="新細明體" w:hAnsi="Times New Roman" w:cs="Times New Roman"/>
            <w:color w:val="808080" w:themeColor="background1" w:themeShade="80"/>
            <w:kern w:val="0"/>
            <w:szCs w:val="24"/>
          </w:rPr>
          <w:t>}</w:t>
        </w:r>
      </w:ins>
    </w:p>
    <w:p w:rsidR="00926F8A" w:rsidRPr="00397135" w:rsidRDefault="00926F8A" w:rsidP="00926F8A">
      <w:pPr>
        <w:widowControl/>
        <w:rPr>
          <w:ins w:id="126" w:author="USRPL" w:date="2014-08-04T05:40:00Z"/>
          <w:rFonts w:ascii="Times New Roman" w:eastAsia="新細明體" w:hAnsi="Times New Roman" w:cs="Times New Roman"/>
          <w:color w:val="808080" w:themeColor="background1" w:themeShade="80"/>
          <w:kern w:val="0"/>
          <w:szCs w:val="24"/>
        </w:rPr>
      </w:pPr>
      <w:ins w:id="127" w:author="USRPL" w:date="2014-08-04T05:40:00Z">
        <w:r>
          <w:rPr>
            <w:rFonts w:ascii="Times New Roman" w:eastAsia="新細明體" w:hAnsi="Times New Roman" w:cs="Times New Roman"/>
            <w:color w:val="808080" w:themeColor="background1" w:themeShade="80"/>
            <w:kern w:val="0"/>
            <w:szCs w:val="24"/>
          </w:rPr>
          <w:t>\label{</w:t>
        </w:r>
        <w:r>
          <w:rPr>
            <w:rFonts w:ascii="Times New Roman" w:eastAsia="新細明體" w:hAnsi="Times New Roman" w:cs="Times New Roman" w:hint="eastAsia"/>
            <w:color w:val="808080" w:themeColor="background1" w:themeShade="80"/>
            <w:kern w:val="0"/>
            <w:szCs w:val="24"/>
          </w:rPr>
          <w:t>i:</w:t>
        </w:r>
      </w:ins>
      <w:ins w:id="128" w:author="USRPL" w:date="2014-08-04T05:41:00Z">
        <w:r>
          <w:rPr>
            <w:rFonts w:ascii="Times New Roman" w:eastAsia="新細明體" w:hAnsi="Times New Roman" w:cs="Times New Roman" w:hint="eastAsia"/>
            <w:color w:val="808080" w:themeColor="background1" w:themeShade="80"/>
            <w:kern w:val="0"/>
            <w:szCs w:val="24"/>
          </w:rPr>
          <w:t>main</w:t>
        </w:r>
      </w:ins>
      <w:ins w:id="129" w:author="USRPL" w:date="2014-08-04T05:40:00Z">
        <w:r w:rsidRPr="00397135">
          <w:rPr>
            <w:rFonts w:ascii="Times New Roman" w:eastAsia="新細明體" w:hAnsi="Times New Roman" w:cs="Times New Roman"/>
            <w:color w:val="808080" w:themeColor="background1" w:themeShade="80"/>
            <w:kern w:val="0"/>
            <w:szCs w:val="24"/>
          </w:rPr>
          <w:t>}</w:t>
        </w:r>
      </w:ins>
    </w:p>
    <w:p w:rsidR="00926F8A" w:rsidRPr="00ED3B98" w:rsidRDefault="00926F8A" w:rsidP="00ED3B98">
      <w:pPr>
        <w:widowControl/>
        <w:jc w:val="both"/>
        <w:rPr>
          <w:rFonts w:ascii="Times New Roman" w:eastAsia="新細明體" w:hAnsi="Times New Roman" w:cs="Times New Roman"/>
          <w:kern w:val="0"/>
          <w:szCs w:val="24"/>
        </w:rPr>
      </w:pPr>
    </w:p>
    <w:p w:rsidR="00ED3B98" w:rsidRPr="00ED3B98" w:rsidRDefault="00ED3B98" w:rsidP="00ED3B98">
      <w:pPr>
        <w:widowControl/>
        <w:jc w:val="both"/>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lastRenderedPageBreak/>
        <w:tab/>
      </w:r>
      <w:r w:rsidRPr="00ED3B98">
        <w:rPr>
          <w:rFonts w:ascii="Times New Roman" w:eastAsia="新細明體" w:hAnsi="Times New Roman" w:cs="Times New Roman"/>
          <w:kern w:val="0"/>
          <w:szCs w:val="24"/>
        </w:rPr>
        <w:t xml:space="preserve">In this thesis, </w:t>
      </w:r>
      <w:r w:rsidR="00A30969">
        <w:rPr>
          <w:rFonts w:ascii="Times New Roman" w:eastAsia="新細明體" w:hAnsi="Times New Roman" w:cs="Times New Roman" w:hint="eastAsia"/>
          <w:kern w:val="0"/>
          <w:szCs w:val="24"/>
        </w:rPr>
        <w:t>we</w:t>
      </w:r>
      <w:r w:rsidR="00A30969" w:rsidRPr="00ED3B98">
        <w:rPr>
          <w:rFonts w:ascii="Times New Roman" w:eastAsia="新細明體" w:hAnsi="Times New Roman" w:cs="Times New Roman"/>
          <w:kern w:val="0"/>
          <w:szCs w:val="24"/>
        </w:rPr>
        <w:t xml:space="preserve"> </w:t>
      </w:r>
      <w:r w:rsidRPr="00ED3B98">
        <w:rPr>
          <w:rFonts w:ascii="Times New Roman" w:eastAsia="新細明體" w:hAnsi="Times New Roman" w:cs="Times New Roman"/>
          <w:kern w:val="0"/>
          <w:szCs w:val="24"/>
        </w:rPr>
        <w:t xml:space="preserve">propose a new </w:t>
      </w:r>
      <w:del w:id="130" w:author="USRPL" w:date="2014-08-04T17:00:00Z">
        <w:r w:rsidR="00A30969" w:rsidDel="006C2B20">
          <w:rPr>
            <w:rFonts w:ascii="Times New Roman" w:eastAsia="新細明體" w:hAnsi="Times New Roman" w:cs="Times New Roman" w:hint="eastAsia"/>
            <w:kern w:val="0"/>
            <w:szCs w:val="24"/>
          </w:rPr>
          <w:delText>u</w:delText>
        </w:r>
        <w:r w:rsidRPr="00ED3B98" w:rsidDel="006C2B20">
          <w:rPr>
            <w:rFonts w:ascii="Times New Roman" w:eastAsia="新細明體" w:hAnsi="Times New Roman" w:cs="Times New Roman"/>
            <w:kern w:val="0"/>
            <w:szCs w:val="24"/>
          </w:rPr>
          <w:delText xml:space="preserve">nequal </w:delText>
        </w:r>
        <w:r w:rsidR="00A30969" w:rsidDel="006C2B20">
          <w:rPr>
            <w:rFonts w:ascii="Times New Roman" w:eastAsia="新細明體" w:hAnsi="Times New Roman" w:cs="Times New Roman" w:hint="eastAsia"/>
            <w:kern w:val="0"/>
            <w:szCs w:val="24"/>
          </w:rPr>
          <w:delText>e</w:delText>
        </w:r>
        <w:r w:rsidRPr="00ED3B98" w:rsidDel="006C2B20">
          <w:rPr>
            <w:rFonts w:ascii="Times New Roman" w:eastAsia="新細明體" w:hAnsi="Times New Roman" w:cs="Times New Roman"/>
            <w:kern w:val="0"/>
            <w:szCs w:val="24"/>
          </w:rPr>
          <w:delText xml:space="preserve">rror </w:delText>
        </w:r>
        <w:r w:rsidR="00A30969" w:rsidDel="006C2B20">
          <w:rPr>
            <w:rFonts w:ascii="Times New Roman" w:eastAsia="新細明體" w:hAnsi="Times New Roman" w:cs="Times New Roman" w:hint="eastAsia"/>
            <w:kern w:val="0"/>
            <w:szCs w:val="24"/>
          </w:rPr>
          <w:delText>p</w:delText>
        </w:r>
        <w:r w:rsidRPr="00ED3B98" w:rsidDel="006C2B20">
          <w:rPr>
            <w:rFonts w:ascii="Times New Roman" w:eastAsia="新細明體" w:hAnsi="Times New Roman" w:cs="Times New Roman"/>
            <w:kern w:val="0"/>
            <w:szCs w:val="24"/>
          </w:rPr>
          <w:delText>rotection</w:delText>
        </w:r>
      </w:del>
      <w:ins w:id="131" w:author="USRPL" w:date="2014-08-04T17:00:00Z">
        <w:r w:rsidR="006C2B20">
          <w:rPr>
            <w:rFonts w:ascii="Times New Roman" w:eastAsia="新細明體" w:hAnsi="Times New Roman" w:cs="Times New Roman" w:hint="eastAsia"/>
            <w:kern w:val="0"/>
            <w:szCs w:val="24"/>
          </w:rPr>
          <w:t>UEP</w:t>
        </w:r>
      </w:ins>
      <w:r w:rsidRPr="00ED3B98">
        <w:rPr>
          <w:rFonts w:ascii="Times New Roman" w:eastAsia="新細明體" w:hAnsi="Times New Roman" w:cs="Times New Roman"/>
          <w:kern w:val="0"/>
          <w:szCs w:val="24"/>
        </w:rPr>
        <w:t xml:space="preserve"> scheme designed for the ISCD structure </w:t>
      </w:r>
      <w:r w:rsidR="00A30969">
        <w:rPr>
          <w:rFonts w:ascii="Times New Roman" w:eastAsia="新細明體" w:hAnsi="Times New Roman" w:cs="Times New Roman" w:hint="eastAsia"/>
          <w:kern w:val="0"/>
          <w:szCs w:val="24"/>
        </w:rPr>
        <w:t xml:space="preserve">presented </w:t>
      </w:r>
      <w:r w:rsidRPr="00ED3B98">
        <w:rPr>
          <w:rFonts w:ascii="Times New Roman" w:eastAsia="新細明體" w:hAnsi="Times New Roman" w:cs="Times New Roman"/>
          <w:kern w:val="0"/>
          <w:szCs w:val="24"/>
        </w:rPr>
        <w:t>in ~\</w:t>
      </w:r>
      <w:proofErr w:type="gramStart"/>
      <w:r w:rsidRPr="00ED3B98">
        <w:rPr>
          <w:rFonts w:ascii="Times New Roman" w:eastAsia="新細明體" w:hAnsi="Times New Roman" w:cs="Times New Roman"/>
          <w:kern w:val="0"/>
          <w:szCs w:val="24"/>
        </w:rPr>
        <w:t>cite{</w:t>
      </w:r>
      <w:proofErr w:type="gramEnd"/>
      <w:r w:rsidRPr="00ED3B98">
        <w:rPr>
          <w:rFonts w:ascii="Times New Roman" w:eastAsia="新細明體" w:hAnsi="Times New Roman" w:cs="Times New Roman"/>
          <w:kern w:val="0"/>
          <w:szCs w:val="24"/>
        </w:rPr>
        <w:t xml:space="preserve">3d_mrf}. </w:t>
      </w:r>
      <w:r w:rsidR="005558A6">
        <w:rPr>
          <w:rFonts w:ascii="Times New Roman" w:eastAsia="新細明體" w:hAnsi="Times New Roman" w:cs="Times New Roman" w:hint="eastAsia"/>
          <w:kern w:val="0"/>
          <w:szCs w:val="24"/>
        </w:rPr>
        <w:t xml:space="preserve">The encoder with our proposed UEP scheme for uncompressed </w:t>
      </w:r>
      <w:r w:rsidR="005558A6">
        <w:rPr>
          <w:rFonts w:ascii="Times New Roman" w:eastAsia="新細明體" w:hAnsi="Times New Roman" w:cs="Times New Roman"/>
          <w:kern w:val="0"/>
          <w:szCs w:val="24"/>
        </w:rPr>
        <w:t>video</w:t>
      </w:r>
      <w:r w:rsidR="005558A6">
        <w:rPr>
          <w:rFonts w:ascii="Times New Roman" w:eastAsia="新細明體" w:hAnsi="Times New Roman" w:cs="Times New Roman" w:hint="eastAsia"/>
          <w:kern w:val="0"/>
          <w:szCs w:val="24"/>
        </w:rPr>
        <w:t xml:space="preserve"> transmission can be aware of the bit-level priority as well as the spatial </w:t>
      </w:r>
      <w:r w:rsidR="005558A6">
        <w:rPr>
          <w:rFonts w:ascii="Times New Roman" w:eastAsia="新細明體" w:hAnsi="Times New Roman" w:cs="Times New Roman"/>
          <w:kern w:val="0"/>
          <w:szCs w:val="24"/>
        </w:rPr>
        <w:t>and</w:t>
      </w:r>
      <w:r w:rsidR="005558A6">
        <w:rPr>
          <w:rFonts w:ascii="Times New Roman" w:eastAsia="新細明體" w:hAnsi="Times New Roman" w:cs="Times New Roman" w:hint="eastAsia"/>
          <w:kern w:val="0"/>
          <w:szCs w:val="24"/>
        </w:rPr>
        <w:t xml:space="preserve"> temporal redundancy resident in the video sequences, and it accordingly determines the allocation of transmission energy for bits in different bit-planes in order to achieve the optimized efficiency. </w:t>
      </w:r>
      <w:r w:rsidR="0087172E">
        <w:rPr>
          <w:rFonts w:ascii="Times New Roman" w:eastAsia="新細明體" w:hAnsi="Times New Roman" w:cs="Times New Roman" w:hint="eastAsia"/>
          <w:kern w:val="0"/>
          <w:szCs w:val="24"/>
        </w:rPr>
        <w:t>Firstly</w:t>
      </w:r>
      <w:proofErr w:type="gramStart"/>
      <w:r w:rsidR="0087172E">
        <w:rPr>
          <w:rFonts w:ascii="Times New Roman" w:eastAsia="新細明體" w:hAnsi="Times New Roman" w:cs="Times New Roman" w:hint="eastAsia"/>
          <w:kern w:val="0"/>
          <w:szCs w:val="24"/>
        </w:rPr>
        <w:t>,</w:t>
      </w:r>
      <w:r w:rsidR="00D40699">
        <w:rPr>
          <w:rFonts w:ascii="Times New Roman" w:eastAsia="新細明體" w:hAnsi="Times New Roman" w:cs="Times New Roman" w:hint="eastAsia"/>
          <w:kern w:val="0"/>
          <w:szCs w:val="24"/>
        </w:rPr>
        <w:t xml:space="preserve"> </w:t>
      </w:r>
      <w:r w:rsidR="0087172E">
        <w:rPr>
          <w:rFonts w:ascii="Times New Roman" w:eastAsia="新細明體" w:hAnsi="Times New Roman" w:cs="Times New Roman" w:hint="eastAsia"/>
          <w:kern w:val="0"/>
          <w:szCs w:val="24"/>
        </w:rPr>
        <w:t xml:space="preserve"> to</w:t>
      </w:r>
      <w:proofErr w:type="gramEnd"/>
      <w:r w:rsidR="0087172E">
        <w:rPr>
          <w:rFonts w:ascii="Times New Roman" w:eastAsia="新細明體" w:hAnsi="Times New Roman" w:cs="Times New Roman" w:hint="eastAsia"/>
          <w:kern w:val="0"/>
          <w:szCs w:val="24"/>
        </w:rPr>
        <w:t xml:space="preserve"> optimize the energy distribution among different bit-planes, the UEP scheme should be able to precisely predict the decoded video quality</w:t>
      </w:r>
      <w:r w:rsidR="00D40699">
        <w:rPr>
          <w:rFonts w:ascii="Times New Roman" w:eastAsia="新細明體" w:hAnsi="Times New Roman" w:cs="Times New Roman" w:hint="eastAsia"/>
          <w:kern w:val="0"/>
          <w:szCs w:val="24"/>
        </w:rPr>
        <w:t xml:space="preserve"> before transmission</w:t>
      </w:r>
      <w:r w:rsidR="0087172E">
        <w:rPr>
          <w:rFonts w:ascii="Times New Roman" w:eastAsia="新細明體" w:hAnsi="Times New Roman" w:cs="Times New Roman" w:hint="eastAsia"/>
          <w:kern w:val="0"/>
          <w:szCs w:val="24"/>
        </w:rPr>
        <w:t>. Therefore, we establish the estimator for the video distortion in terms of peak</w:t>
      </w:r>
      <w:r w:rsidR="00BE10E3">
        <w:rPr>
          <w:rFonts w:ascii="Times New Roman" w:eastAsia="新細明體" w:hAnsi="Times New Roman" w:cs="Times New Roman" w:hint="eastAsia"/>
          <w:kern w:val="0"/>
          <w:szCs w:val="24"/>
        </w:rPr>
        <w:t xml:space="preserve"> </w:t>
      </w:r>
      <w:r w:rsidR="0087172E">
        <w:rPr>
          <w:rFonts w:ascii="Times New Roman" w:eastAsia="新細明體" w:hAnsi="Times New Roman" w:cs="Times New Roman" w:hint="eastAsia"/>
          <w:kern w:val="0"/>
          <w:szCs w:val="24"/>
        </w:rPr>
        <w:t xml:space="preserve">signal-to-noise ratio (PSNR) by introducing the MRF model into encoder. </w:t>
      </w:r>
      <w:r w:rsidR="00375069">
        <w:rPr>
          <w:rFonts w:ascii="Times New Roman" w:eastAsia="新細明體" w:hAnsi="Times New Roman" w:cs="Times New Roman" w:hint="eastAsia"/>
          <w:kern w:val="0"/>
          <w:szCs w:val="24"/>
        </w:rPr>
        <w:t xml:space="preserve">The proposed estimator can jointly consider the </w:t>
      </w:r>
      <w:r w:rsidR="00E36EA8">
        <w:rPr>
          <w:rFonts w:ascii="Times New Roman" w:eastAsia="新細明體" w:hAnsi="Times New Roman" w:cs="Times New Roman" w:hint="eastAsia"/>
          <w:kern w:val="0"/>
          <w:szCs w:val="24"/>
        </w:rPr>
        <w:t>influence</w:t>
      </w:r>
      <w:r w:rsidR="00375069">
        <w:rPr>
          <w:rFonts w:ascii="Times New Roman" w:eastAsia="新細明體" w:hAnsi="Times New Roman" w:cs="Times New Roman" w:hint="eastAsia"/>
          <w:kern w:val="0"/>
          <w:szCs w:val="24"/>
        </w:rPr>
        <w:t xml:space="preserve"> from each bit-plane</w:t>
      </w:r>
      <w:r w:rsidR="00E36EA8">
        <w:rPr>
          <w:rFonts w:ascii="Times New Roman" w:eastAsia="新細明體" w:hAnsi="Times New Roman" w:cs="Times New Roman" w:hint="eastAsia"/>
          <w:kern w:val="0"/>
          <w:szCs w:val="24"/>
        </w:rPr>
        <w:t xml:space="preserve"> and the introduced MRF model is dependent on the MRF model applied in the decoder.</w:t>
      </w:r>
      <w:r w:rsidR="00654807">
        <w:rPr>
          <w:rFonts w:ascii="Times New Roman" w:eastAsia="新細明體" w:hAnsi="Times New Roman" w:cs="Times New Roman" w:hint="eastAsia"/>
          <w:kern w:val="0"/>
          <w:szCs w:val="24"/>
        </w:rPr>
        <w:t xml:space="preserve"> Based on the proposed distortion estimation, we further </w:t>
      </w:r>
      <w:r w:rsidR="00654807">
        <w:rPr>
          <w:rFonts w:ascii="Times New Roman" w:eastAsia="新細明體" w:hAnsi="Times New Roman" w:cs="Times New Roman"/>
          <w:kern w:val="0"/>
          <w:szCs w:val="24"/>
        </w:rPr>
        <w:t>formulate</w:t>
      </w:r>
      <w:r w:rsidR="00654807">
        <w:rPr>
          <w:rFonts w:ascii="Times New Roman" w:eastAsia="新細明體" w:hAnsi="Times New Roman" w:cs="Times New Roman" w:hint="eastAsia"/>
          <w:kern w:val="0"/>
          <w:szCs w:val="24"/>
        </w:rPr>
        <w:t xml:space="preserve"> the optimization problem where the UEP scheme is required to achieve the optimized estimated video quality under the given transmission energy constraint</w:t>
      </w:r>
      <w:r w:rsidR="005C25F0">
        <w:rPr>
          <w:rFonts w:ascii="Times New Roman" w:eastAsia="新細明體" w:hAnsi="Times New Roman" w:cs="Times New Roman" w:hint="eastAsia"/>
          <w:kern w:val="0"/>
          <w:szCs w:val="24"/>
        </w:rPr>
        <w:t xml:space="preserve">. </w:t>
      </w:r>
      <w:r w:rsidR="00D40699">
        <w:rPr>
          <w:rFonts w:ascii="Times New Roman" w:eastAsia="新細明體" w:hAnsi="Times New Roman" w:cs="Times New Roman" w:hint="eastAsia"/>
          <w:kern w:val="0"/>
          <w:szCs w:val="24"/>
        </w:rPr>
        <w:t>Then</w:t>
      </w:r>
      <w:r w:rsidR="00654807">
        <w:rPr>
          <w:rFonts w:ascii="Times New Roman" w:eastAsia="新細明體" w:hAnsi="Times New Roman" w:cs="Times New Roman" w:hint="eastAsia"/>
          <w:kern w:val="0"/>
          <w:szCs w:val="24"/>
        </w:rPr>
        <w:t xml:space="preserve">, </w:t>
      </w:r>
      <w:proofErr w:type="spellStart"/>
      <w:proofErr w:type="gramStart"/>
      <w:r w:rsidR="00654807">
        <w:rPr>
          <w:rFonts w:ascii="Times New Roman" w:eastAsia="新細明體" w:hAnsi="Times New Roman" w:cs="Times New Roman" w:hint="eastAsia"/>
          <w:kern w:val="0"/>
          <w:szCs w:val="24"/>
        </w:rPr>
        <w:t>lagrange</w:t>
      </w:r>
      <w:proofErr w:type="spellEnd"/>
      <w:proofErr w:type="gramEnd"/>
      <w:r w:rsidR="00654807">
        <w:rPr>
          <w:rFonts w:ascii="Times New Roman" w:eastAsia="新細明體" w:hAnsi="Times New Roman" w:cs="Times New Roman" w:hint="eastAsia"/>
          <w:kern w:val="0"/>
          <w:szCs w:val="24"/>
        </w:rPr>
        <w:t xml:space="preserve"> multiplier method is adopted </w:t>
      </w:r>
      <w:r w:rsidR="005C25F0">
        <w:rPr>
          <w:rFonts w:ascii="Times New Roman" w:eastAsia="新細明體" w:hAnsi="Times New Roman" w:cs="Times New Roman" w:hint="eastAsia"/>
          <w:kern w:val="0"/>
          <w:szCs w:val="24"/>
        </w:rPr>
        <w:t xml:space="preserve">for the purpose of solving this </w:t>
      </w:r>
      <w:r w:rsidR="005C25F0">
        <w:rPr>
          <w:rFonts w:ascii="Times New Roman" w:eastAsia="新細明體" w:hAnsi="Times New Roman" w:cs="Times New Roman"/>
          <w:kern w:val="0"/>
          <w:szCs w:val="24"/>
        </w:rPr>
        <w:t>constrained</w:t>
      </w:r>
      <w:r w:rsidR="005C25F0">
        <w:rPr>
          <w:rFonts w:ascii="Times New Roman" w:eastAsia="新細明體" w:hAnsi="Times New Roman" w:cs="Times New Roman" w:hint="eastAsia"/>
          <w:kern w:val="0"/>
          <w:szCs w:val="24"/>
        </w:rPr>
        <w:t xml:space="preserve"> optimization problem</w:t>
      </w:r>
      <w:r w:rsidR="000318A1">
        <w:rPr>
          <w:rFonts w:ascii="Times New Roman" w:eastAsia="新細明體" w:hAnsi="Times New Roman" w:cs="Times New Roman" w:hint="eastAsia"/>
          <w:kern w:val="0"/>
          <w:szCs w:val="24"/>
        </w:rPr>
        <w:t xml:space="preserve">. </w:t>
      </w:r>
      <w:r w:rsidR="00765808">
        <w:rPr>
          <w:rFonts w:ascii="Times New Roman" w:eastAsia="新細明體" w:hAnsi="Times New Roman" w:cs="Times New Roman" w:hint="eastAsia"/>
          <w:kern w:val="0"/>
          <w:szCs w:val="24"/>
        </w:rPr>
        <w:t xml:space="preserve">Finally, our proposed UEP scheme is constructed </w:t>
      </w:r>
      <w:r w:rsidR="00D40699">
        <w:rPr>
          <w:rFonts w:ascii="Times New Roman" w:eastAsia="新細明體" w:hAnsi="Times New Roman" w:cs="Times New Roman" w:hint="eastAsia"/>
          <w:kern w:val="0"/>
          <w:szCs w:val="24"/>
        </w:rPr>
        <w:t>with</w:t>
      </w:r>
      <w:r w:rsidR="00765808">
        <w:rPr>
          <w:rFonts w:ascii="Times New Roman" w:eastAsia="新細明體" w:hAnsi="Times New Roman" w:cs="Times New Roman" w:hint="eastAsia"/>
          <w:kern w:val="0"/>
          <w:szCs w:val="24"/>
        </w:rPr>
        <w:t xml:space="preserve"> the aid of the </w:t>
      </w:r>
      <w:proofErr w:type="spellStart"/>
      <w:proofErr w:type="gramStart"/>
      <w:r w:rsidR="00765808">
        <w:rPr>
          <w:rFonts w:ascii="Times New Roman" w:eastAsia="新細明體" w:hAnsi="Times New Roman" w:cs="Times New Roman" w:hint="eastAsia"/>
          <w:kern w:val="0"/>
          <w:szCs w:val="24"/>
        </w:rPr>
        <w:t>lagrange</w:t>
      </w:r>
      <w:proofErr w:type="spellEnd"/>
      <w:proofErr w:type="gramEnd"/>
      <w:r w:rsidR="00765808">
        <w:rPr>
          <w:rFonts w:ascii="Times New Roman" w:eastAsia="新細明體" w:hAnsi="Times New Roman" w:cs="Times New Roman" w:hint="eastAsia"/>
          <w:kern w:val="0"/>
          <w:szCs w:val="24"/>
        </w:rPr>
        <w:t xml:space="preserve"> </w:t>
      </w:r>
      <w:r w:rsidR="00765808">
        <w:rPr>
          <w:rFonts w:ascii="Times New Roman" w:eastAsia="新細明體" w:hAnsi="Times New Roman" w:cs="Times New Roman"/>
          <w:kern w:val="0"/>
          <w:szCs w:val="24"/>
        </w:rPr>
        <w:t>multiplier</w:t>
      </w:r>
      <w:r w:rsidR="00765808">
        <w:rPr>
          <w:rFonts w:ascii="Times New Roman" w:eastAsia="新細明體" w:hAnsi="Times New Roman" w:cs="Times New Roman" w:hint="eastAsia"/>
          <w:kern w:val="0"/>
          <w:szCs w:val="24"/>
        </w:rPr>
        <w:t xml:space="preserve"> method and the newton</w:t>
      </w:r>
      <w:r w:rsidR="00765808">
        <w:rPr>
          <w:rFonts w:ascii="Times New Roman" w:eastAsia="新細明體" w:hAnsi="Times New Roman" w:cs="Times New Roman"/>
          <w:kern w:val="0"/>
          <w:szCs w:val="24"/>
        </w:rPr>
        <w:t>’</w:t>
      </w:r>
      <w:r w:rsidR="00765808">
        <w:rPr>
          <w:rFonts w:ascii="Times New Roman" w:eastAsia="新細明體" w:hAnsi="Times New Roman" w:cs="Times New Roman" w:hint="eastAsia"/>
          <w:kern w:val="0"/>
          <w:szCs w:val="24"/>
        </w:rPr>
        <w:t xml:space="preserve">s method. Additionally, numerical results show that the proposed UEP scheme can manage the transmission energy efficiently and improve the decoded video quality </w:t>
      </w:r>
      <w:r w:rsidR="00D40699">
        <w:rPr>
          <w:rFonts w:ascii="Times New Roman" w:eastAsia="新細明體" w:hAnsi="Times New Roman" w:cs="Times New Roman" w:hint="eastAsia"/>
          <w:kern w:val="0"/>
          <w:szCs w:val="24"/>
        </w:rPr>
        <w:t xml:space="preserve">in comparison to </w:t>
      </w:r>
      <w:del w:id="132" w:author="USRPL" w:date="2014-08-04T17:08:00Z">
        <w:r w:rsidR="00B308CD" w:rsidDel="00C531E4">
          <w:rPr>
            <w:rFonts w:ascii="Times New Roman" w:eastAsia="新細明體" w:hAnsi="Times New Roman" w:cs="Times New Roman" w:hint="eastAsia"/>
            <w:kern w:val="0"/>
            <w:szCs w:val="24"/>
          </w:rPr>
          <w:delText xml:space="preserve">the </w:delText>
        </w:r>
      </w:del>
      <w:ins w:id="133" w:author="USRPL" w:date="2014-08-04T17:08:00Z">
        <w:r w:rsidR="00C531E4" w:rsidRPr="00ED3B98">
          <w:rPr>
            <w:rFonts w:ascii="Times New Roman" w:eastAsia="新細明體" w:hAnsi="Times New Roman" w:cs="Times New Roman"/>
            <w:kern w:val="0"/>
            <w:szCs w:val="24"/>
          </w:rPr>
          <w:t>Equal Error Protection (EEP)</w:t>
        </w:r>
      </w:ins>
      <w:del w:id="134" w:author="USRPL" w:date="2014-08-04T17:08:00Z">
        <w:r w:rsidR="00B308CD" w:rsidDel="00C531E4">
          <w:rPr>
            <w:rFonts w:ascii="Times New Roman" w:eastAsia="新細明體" w:hAnsi="Times New Roman" w:cs="Times New Roman" w:hint="eastAsia"/>
            <w:kern w:val="0"/>
            <w:szCs w:val="24"/>
          </w:rPr>
          <w:delText>EEP</w:delText>
        </w:r>
      </w:del>
      <w:r w:rsidR="00B308CD">
        <w:rPr>
          <w:rFonts w:ascii="Times New Roman" w:eastAsia="新細明體" w:hAnsi="Times New Roman" w:cs="Times New Roman" w:hint="eastAsia"/>
          <w:kern w:val="0"/>
          <w:szCs w:val="24"/>
        </w:rPr>
        <w:t xml:space="preserve"> scheme</w:t>
      </w:r>
      <w:r w:rsidR="00765808">
        <w:rPr>
          <w:rFonts w:ascii="Times New Roman" w:eastAsia="新細明體" w:hAnsi="Times New Roman" w:cs="Times New Roman" w:hint="eastAsia"/>
          <w:kern w:val="0"/>
          <w:szCs w:val="24"/>
        </w:rPr>
        <w:t xml:space="preserve">. Besides, it is </w:t>
      </w:r>
      <w:r w:rsidR="00353695">
        <w:rPr>
          <w:rFonts w:ascii="Times New Roman" w:eastAsia="新細明體" w:hAnsi="Times New Roman" w:cs="Times New Roman" w:hint="eastAsia"/>
          <w:kern w:val="0"/>
          <w:szCs w:val="24"/>
        </w:rPr>
        <w:t>observed</w:t>
      </w:r>
      <w:r w:rsidR="00765808">
        <w:rPr>
          <w:rFonts w:ascii="Times New Roman" w:eastAsia="新細明體" w:hAnsi="Times New Roman" w:cs="Times New Roman" w:hint="eastAsia"/>
          <w:kern w:val="0"/>
          <w:szCs w:val="24"/>
        </w:rPr>
        <w:t xml:space="preserve"> that the quality varying caused by the channel noise as well as content diversity is mitigate</w:t>
      </w:r>
      <w:r w:rsidR="00353695">
        <w:rPr>
          <w:rFonts w:ascii="Times New Roman" w:eastAsia="新細明體" w:hAnsi="Times New Roman" w:cs="Times New Roman" w:hint="eastAsia"/>
          <w:kern w:val="0"/>
          <w:szCs w:val="24"/>
        </w:rPr>
        <w:t>d</w:t>
      </w:r>
      <w:r w:rsidR="00B308CD">
        <w:rPr>
          <w:rFonts w:ascii="Times New Roman" w:eastAsia="新細明體" w:hAnsi="Times New Roman" w:cs="Times New Roman" w:hint="eastAsia"/>
          <w:kern w:val="0"/>
          <w:szCs w:val="24"/>
        </w:rPr>
        <w:t xml:space="preserve"> by the proposed UEP scheme</w:t>
      </w:r>
      <w:r w:rsidR="00353695">
        <w:rPr>
          <w:rFonts w:ascii="Times New Roman" w:eastAsia="新細明體" w:hAnsi="Times New Roman" w:cs="Times New Roman" w:hint="eastAsia"/>
          <w:kern w:val="0"/>
          <w:szCs w:val="24"/>
        </w:rPr>
        <w:t xml:space="preserve">. </w:t>
      </w:r>
      <w:bookmarkStart w:id="135" w:name="_GoBack"/>
      <w:bookmarkEnd w:id="135"/>
      <w:r w:rsidR="00BE10E3">
        <w:rPr>
          <w:rFonts w:ascii="Times New Roman" w:eastAsia="新細明體" w:hAnsi="Times New Roman" w:cs="Times New Roman" w:hint="eastAsia"/>
          <w:kern w:val="0"/>
          <w:szCs w:val="24"/>
        </w:rPr>
        <w:t>It is worth noting that our proposed UEP scheme performs well especially under the low SNR condition which is similar with the</w:t>
      </w:r>
      <w:r w:rsidR="00465DEC">
        <w:rPr>
          <w:rFonts w:ascii="Times New Roman" w:eastAsia="新細明體" w:hAnsi="Times New Roman" w:cs="Times New Roman" w:hint="eastAsia"/>
          <w:kern w:val="0"/>
          <w:szCs w:val="24"/>
        </w:rPr>
        <w:t xml:space="preserve"> </w:t>
      </w:r>
      <w:proofErr w:type="spellStart"/>
      <w:r w:rsidR="00BE10E3">
        <w:rPr>
          <w:rFonts w:ascii="Times New Roman" w:eastAsia="新細明體" w:hAnsi="Times New Roman" w:cs="Times New Roman" w:hint="eastAsia"/>
          <w:kern w:val="0"/>
          <w:szCs w:val="24"/>
        </w:rPr>
        <w:t>mmWave</w:t>
      </w:r>
      <w:proofErr w:type="spellEnd"/>
      <w:r w:rsidR="00BE10E3">
        <w:rPr>
          <w:rFonts w:ascii="Times New Roman" w:eastAsia="新細明體" w:hAnsi="Times New Roman" w:cs="Times New Roman" w:hint="eastAsia"/>
          <w:kern w:val="0"/>
          <w:szCs w:val="24"/>
        </w:rPr>
        <w:t xml:space="preserve"> indoor environment</w:t>
      </w:r>
      <w:r w:rsidR="00465DEC">
        <w:rPr>
          <w:rFonts w:ascii="Times New Roman" w:eastAsia="新細明體" w:hAnsi="Times New Roman" w:cs="Times New Roman" w:hint="eastAsia"/>
          <w:kern w:val="0"/>
          <w:szCs w:val="24"/>
        </w:rPr>
        <w:t xml:space="preserve"> mentioned before</w:t>
      </w:r>
      <w:r w:rsidR="00BE10E3">
        <w:rPr>
          <w:rFonts w:ascii="Times New Roman" w:eastAsia="新細明體" w:hAnsi="Times New Roman" w:cs="Times New Roman" w:hint="eastAsia"/>
          <w:kern w:val="0"/>
          <w:szCs w:val="24"/>
        </w:rPr>
        <w:t>.</w:t>
      </w:r>
    </w:p>
    <w:p w:rsidR="00C14FA2" w:rsidRPr="00ED3B98" w:rsidRDefault="00ED3B98" w:rsidP="00ED3B98">
      <w:pPr>
        <w:jc w:val="both"/>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ab/>
      </w:r>
      <w:r w:rsidRPr="00ED3B98">
        <w:rPr>
          <w:rFonts w:ascii="Times New Roman" w:eastAsia="新細明體" w:hAnsi="Times New Roman" w:cs="Times New Roman"/>
          <w:kern w:val="0"/>
          <w:szCs w:val="24"/>
        </w:rPr>
        <w:t>The content of this thesis is organized as follows. In Chapter \ref{b:intro}, the 3D MRF model and the ISCD structure in ~\cite{3d_mrf} are introduced. The principle of the proposed UEP scheme is described in Chapter \</w:t>
      </w:r>
      <w:proofErr w:type="gramStart"/>
      <w:r w:rsidRPr="00ED3B98">
        <w:rPr>
          <w:rFonts w:ascii="Times New Roman" w:eastAsia="新細明體" w:hAnsi="Times New Roman" w:cs="Times New Roman"/>
          <w:kern w:val="0"/>
          <w:szCs w:val="24"/>
        </w:rPr>
        <w:t>ref{</w:t>
      </w:r>
      <w:proofErr w:type="spellStart"/>
      <w:proofErr w:type="gramEnd"/>
      <w:r w:rsidRPr="00ED3B98">
        <w:rPr>
          <w:rFonts w:ascii="Times New Roman" w:eastAsia="新細明體" w:hAnsi="Times New Roman" w:cs="Times New Roman"/>
          <w:kern w:val="0"/>
          <w:szCs w:val="24"/>
        </w:rPr>
        <w:t>chapter:opt-prob</w:t>
      </w:r>
      <w:proofErr w:type="spellEnd"/>
      <w:r w:rsidRPr="00ED3B98">
        <w:rPr>
          <w:rFonts w:ascii="Times New Roman" w:eastAsia="新細明體" w:hAnsi="Times New Roman" w:cs="Times New Roman"/>
          <w:kern w:val="0"/>
          <w:szCs w:val="24"/>
        </w:rPr>
        <w:t>}. The estimation of decoded video quality through ISCD decoder is proposed in Chapter \ref{</w:t>
      </w:r>
      <w:proofErr w:type="spellStart"/>
      <w:r w:rsidRPr="00ED3B98">
        <w:rPr>
          <w:rFonts w:ascii="Times New Roman" w:eastAsia="新細明體" w:hAnsi="Times New Roman" w:cs="Times New Roman"/>
          <w:kern w:val="0"/>
          <w:szCs w:val="24"/>
        </w:rPr>
        <w:t>chapter:</w:t>
      </w:r>
      <w:r w:rsidR="007540A5">
        <w:rPr>
          <w:rFonts w:ascii="Times New Roman" w:eastAsia="新細明體" w:hAnsi="Times New Roman" w:cs="Times New Roman" w:hint="eastAsia"/>
          <w:kern w:val="0"/>
          <w:szCs w:val="24"/>
        </w:rPr>
        <w:t>estimation</w:t>
      </w:r>
      <w:proofErr w:type="spellEnd"/>
      <w:r w:rsidRPr="00ED3B98">
        <w:rPr>
          <w:rFonts w:ascii="Times New Roman" w:eastAsia="新細明體" w:hAnsi="Times New Roman" w:cs="Times New Roman"/>
          <w:kern w:val="0"/>
          <w:szCs w:val="24"/>
        </w:rPr>
        <w:t>}, and the optimization of the power allocation for each bit plane is derived in Chapter ~\</w:t>
      </w:r>
      <w:proofErr w:type="gramStart"/>
      <w:r w:rsidRPr="00ED3B98">
        <w:rPr>
          <w:rFonts w:ascii="Times New Roman" w:eastAsia="新細明體" w:hAnsi="Times New Roman" w:cs="Times New Roman"/>
          <w:kern w:val="0"/>
          <w:szCs w:val="24"/>
        </w:rPr>
        <w:t>ref{</w:t>
      </w:r>
      <w:proofErr w:type="spellStart"/>
      <w:proofErr w:type="gramEnd"/>
      <w:r w:rsidRPr="00ED3B98">
        <w:rPr>
          <w:rFonts w:ascii="Times New Roman" w:eastAsia="新細明體" w:hAnsi="Times New Roman" w:cs="Times New Roman"/>
          <w:kern w:val="0"/>
          <w:szCs w:val="24"/>
        </w:rPr>
        <w:t>chapter:</w:t>
      </w:r>
      <w:r w:rsidR="007540A5">
        <w:rPr>
          <w:rFonts w:ascii="Times New Roman" w:eastAsia="新細明體" w:hAnsi="Times New Roman" w:cs="Times New Roman" w:hint="eastAsia"/>
          <w:kern w:val="0"/>
          <w:szCs w:val="24"/>
        </w:rPr>
        <w:t>optimization</w:t>
      </w:r>
      <w:proofErr w:type="spellEnd"/>
      <w:r w:rsidRPr="00ED3B98">
        <w:rPr>
          <w:rFonts w:ascii="Times New Roman" w:eastAsia="新細明體" w:hAnsi="Times New Roman" w:cs="Times New Roman"/>
          <w:kern w:val="0"/>
          <w:szCs w:val="24"/>
        </w:rPr>
        <w:t xml:space="preserve">}. Performance simulations and comparison </w:t>
      </w:r>
      <w:r w:rsidR="00C45B52">
        <w:rPr>
          <w:rFonts w:ascii="Times New Roman" w:eastAsia="新細明體" w:hAnsi="Times New Roman" w:cs="Times New Roman" w:hint="eastAsia"/>
          <w:kern w:val="0"/>
          <w:szCs w:val="24"/>
        </w:rPr>
        <w:t>to</w:t>
      </w:r>
      <w:r w:rsidRPr="00ED3B98">
        <w:rPr>
          <w:rFonts w:ascii="Times New Roman" w:eastAsia="新細明體" w:hAnsi="Times New Roman" w:cs="Times New Roman"/>
          <w:kern w:val="0"/>
          <w:szCs w:val="24"/>
        </w:rPr>
        <w:t xml:space="preserve"> the encoder with </w:t>
      </w:r>
      <w:del w:id="136" w:author="USRPL" w:date="2014-08-04T17:08:00Z">
        <w:r w:rsidRPr="00ED3B98" w:rsidDel="00C531E4">
          <w:rPr>
            <w:rFonts w:ascii="Times New Roman" w:eastAsia="新細明體" w:hAnsi="Times New Roman" w:cs="Times New Roman"/>
            <w:kern w:val="0"/>
            <w:szCs w:val="24"/>
          </w:rPr>
          <w:delText>Equal Error Protection (</w:delText>
        </w:r>
      </w:del>
      <w:r w:rsidRPr="00ED3B98">
        <w:rPr>
          <w:rFonts w:ascii="Times New Roman" w:eastAsia="新細明體" w:hAnsi="Times New Roman" w:cs="Times New Roman"/>
          <w:kern w:val="0"/>
          <w:szCs w:val="24"/>
        </w:rPr>
        <w:t>EEP</w:t>
      </w:r>
      <w:del w:id="137" w:author="USRPL" w:date="2014-08-04T17:08:00Z">
        <w:r w:rsidRPr="00ED3B98" w:rsidDel="00C531E4">
          <w:rPr>
            <w:rFonts w:ascii="Times New Roman" w:eastAsia="新細明體" w:hAnsi="Times New Roman" w:cs="Times New Roman"/>
            <w:kern w:val="0"/>
            <w:szCs w:val="24"/>
          </w:rPr>
          <w:delText>)</w:delText>
        </w:r>
      </w:del>
      <w:r w:rsidRPr="00ED3B98">
        <w:rPr>
          <w:rFonts w:ascii="Times New Roman" w:eastAsia="新細明體" w:hAnsi="Times New Roman" w:cs="Times New Roman"/>
          <w:kern w:val="0"/>
          <w:szCs w:val="24"/>
        </w:rPr>
        <w:t xml:space="preserve"> </w:t>
      </w:r>
      <w:r w:rsidR="001775DF">
        <w:rPr>
          <w:rFonts w:ascii="Times New Roman" w:eastAsia="新細明體" w:hAnsi="Times New Roman" w:cs="Times New Roman" w:hint="eastAsia"/>
          <w:kern w:val="0"/>
          <w:szCs w:val="24"/>
        </w:rPr>
        <w:t>scheme are</w:t>
      </w:r>
      <w:r w:rsidR="001775DF" w:rsidRPr="00ED3B98">
        <w:rPr>
          <w:rFonts w:ascii="Times New Roman" w:eastAsia="新細明體" w:hAnsi="Times New Roman" w:cs="Times New Roman"/>
          <w:kern w:val="0"/>
          <w:szCs w:val="24"/>
        </w:rPr>
        <w:t xml:space="preserve"> </w:t>
      </w:r>
      <w:r w:rsidR="007540A5">
        <w:rPr>
          <w:rFonts w:ascii="Times New Roman" w:eastAsia="新細明體" w:hAnsi="Times New Roman" w:cs="Times New Roman" w:hint="eastAsia"/>
          <w:kern w:val="0"/>
          <w:szCs w:val="24"/>
        </w:rPr>
        <w:t xml:space="preserve">also </w:t>
      </w:r>
      <w:r w:rsidRPr="00ED3B98">
        <w:rPr>
          <w:rFonts w:ascii="Times New Roman" w:eastAsia="新細明體" w:hAnsi="Times New Roman" w:cs="Times New Roman"/>
          <w:kern w:val="0"/>
          <w:szCs w:val="24"/>
        </w:rPr>
        <w:t>presented in Chapter \</w:t>
      </w:r>
      <w:proofErr w:type="gramStart"/>
      <w:r w:rsidRPr="00ED3B98">
        <w:rPr>
          <w:rFonts w:ascii="Times New Roman" w:eastAsia="新細明體" w:hAnsi="Times New Roman" w:cs="Times New Roman"/>
          <w:kern w:val="0"/>
          <w:szCs w:val="24"/>
        </w:rPr>
        <w:t>ref{</w:t>
      </w:r>
      <w:proofErr w:type="spellStart"/>
      <w:proofErr w:type="gramEnd"/>
      <w:r w:rsidRPr="00ED3B98">
        <w:rPr>
          <w:rFonts w:ascii="Times New Roman" w:eastAsia="新細明體" w:hAnsi="Times New Roman" w:cs="Times New Roman"/>
          <w:kern w:val="0"/>
          <w:szCs w:val="24"/>
        </w:rPr>
        <w:t>chapter:</w:t>
      </w:r>
      <w:r w:rsidR="007540A5">
        <w:rPr>
          <w:rFonts w:ascii="Times New Roman" w:eastAsia="新細明體" w:hAnsi="Times New Roman" w:cs="Times New Roman" w:hint="eastAsia"/>
          <w:kern w:val="0"/>
          <w:szCs w:val="24"/>
        </w:rPr>
        <w:t>optimization</w:t>
      </w:r>
      <w:proofErr w:type="spellEnd"/>
      <w:r w:rsidRPr="00ED3B98">
        <w:rPr>
          <w:rFonts w:ascii="Times New Roman" w:eastAsia="新細明體" w:hAnsi="Times New Roman" w:cs="Times New Roman"/>
          <w:kern w:val="0"/>
          <w:szCs w:val="24"/>
        </w:rPr>
        <w:t>}. Finally, the conclusions are made in Chapter \</w:t>
      </w:r>
      <w:proofErr w:type="gramStart"/>
      <w:r w:rsidRPr="00ED3B98">
        <w:rPr>
          <w:rFonts w:ascii="Times New Roman" w:eastAsia="新細明體" w:hAnsi="Times New Roman" w:cs="Times New Roman"/>
          <w:kern w:val="0"/>
          <w:szCs w:val="24"/>
        </w:rPr>
        <w:t>ref{</w:t>
      </w:r>
      <w:proofErr w:type="gramEnd"/>
      <w:r w:rsidRPr="00ED3B98">
        <w:rPr>
          <w:rFonts w:ascii="Times New Roman" w:eastAsia="新細明體" w:hAnsi="Times New Roman" w:cs="Times New Roman"/>
          <w:kern w:val="0"/>
          <w:szCs w:val="24"/>
        </w:rPr>
        <w:t>e:conclusions}.</w:t>
      </w:r>
    </w:p>
    <w:sectPr w:rsidR="00C14FA2" w:rsidRPr="00ED3B98" w:rsidSect="00563CBB">
      <w:pgSz w:w="11906" w:h="16838"/>
      <w:pgMar w:top="1440" w:right="1800" w:bottom="1440" w:left="1800" w:header="851" w:footer="992" w:gutter="0"/>
      <w:cols w:space="425"/>
      <w:docGrid w:type="lines"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9" w:author="USRPL" w:date="2014-08-04T05:31:00Z" w:initials="U">
    <w:p w:rsidR="00284A98" w:rsidRDefault="00284A98">
      <w:pPr>
        <w:pStyle w:val="a8"/>
      </w:pPr>
      <w:r>
        <w:rPr>
          <w:rStyle w:val="a7"/>
        </w:rPr>
        <w:annotationRef/>
      </w:r>
      <w:r>
        <w:rPr>
          <w:rFonts w:hint="eastAsia"/>
        </w:rPr>
        <w:t>反了</w:t>
      </w:r>
      <w:r>
        <w:rPr>
          <w:rFonts w:hint="eastAsia"/>
        </w:rPr>
        <w:t>!!</w:t>
      </w:r>
    </w:p>
  </w:comment>
  <w:comment w:id="112" w:author="USRPL" w:date="2014-07-11T15:00:00Z" w:initials="U">
    <w:p w:rsidR="00E66EFE" w:rsidRDefault="00E66EFE">
      <w:pPr>
        <w:pStyle w:val="a8"/>
      </w:pPr>
      <w:r>
        <w:rPr>
          <w:rStyle w:val="a7"/>
        </w:rPr>
        <w:annotationRef/>
      </w:r>
      <w:r>
        <w:rPr>
          <w:rFonts w:hint="eastAsia"/>
        </w:rPr>
        <w:t xml:space="preserve">related work </w:t>
      </w:r>
      <w:r>
        <w:rPr>
          <w:rFonts w:hint="eastAsia"/>
        </w:rPr>
        <w:t>會不會太簡略，要不提到小羊的</w:t>
      </w:r>
      <w:r>
        <w:rPr>
          <w:rFonts w:hint="eastAsia"/>
        </w:rPr>
        <w:t>work</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0707" w:rsidRDefault="00920707" w:rsidP="002B1BBB">
      <w:r>
        <w:separator/>
      </w:r>
    </w:p>
  </w:endnote>
  <w:endnote w:type="continuationSeparator" w:id="0">
    <w:p w:rsidR="00920707" w:rsidRDefault="00920707" w:rsidP="002B1BB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0707" w:rsidRDefault="00920707" w:rsidP="002B1BBB">
      <w:r>
        <w:separator/>
      </w:r>
    </w:p>
  </w:footnote>
  <w:footnote w:type="continuationSeparator" w:id="0">
    <w:p w:rsidR="00920707" w:rsidRDefault="00920707" w:rsidP="002B1BB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trackRevisions/>
  <w:defaultTabStop w:val="480"/>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45AAF"/>
    <w:rsid w:val="00000513"/>
    <w:rsid w:val="00021540"/>
    <w:rsid w:val="00027D50"/>
    <w:rsid w:val="00030AF2"/>
    <w:rsid w:val="000318A1"/>
    <w:rsid w:val="00053CDE"/>
    <w:rsid w:val="00067562"/>
    <w:rsid w:val="000F2573"/>
    <w:rsid w:val="001018EB"/>
    <w:rsid w:val="00155EC5"/>
    <w:rsid w:val="001775DF"/>
    <w:rsid w:val="001C6A76"/>
    <w:rsid w:val="001F713D"/>
    <w:rsid w:val="00284A98"/>
    <w:rsid w:val="002A4E19"/>
    <w:rsid w:val="002B1B4E"/>
    <w:rsid w:val="002B1BBB"/>
    <w:rsid w:val="002B660F"/>
    <w:rsid w:val="002C71F4"/>
    <w:rsid w:val="003039F3"/>
    <w:rsid w:val="00307169"/>
    <w:rsid w:val="0034198A"/>
    <w:rsid w:val="00350588"/>
    <w:rsid w:val="00353695"/>
    <w:rsid w:val="00364853"/>
    <w:rsid w:val="00370577"/>
    <w:rsid w:val="00375069"/>
    <w:rsid w:val="00375E30"/>
    <w:rsid w:val="0039280E"/>
    <w:rsid w:val="003E240D"/>
    <w:rsid w:val="00414197"/>
    <w:rsid w:val="0042613A"/>
    <w:rsid w:val="00442379"/>
    <w:rsid w:val="00465DEC"/>
    <w:rsid w:val="004822C8"/>
    <w:rsid w:val="004C6D51"/>
    <w:rsid w:val="004F73D2"/>
    <w:rsid w:val="00500333"/>
    <w:rsid w:val="00527B71"/>
    <w:rsid w:val="00535CC6"/>
    <w:rsid w:val="00536D4B"/>
    <w:rsid w:val="005558A6"/>
    <w:rsid w:val="00563CBB"/>
    <w:rsid w:val="005C25F0"/>
    <w:rsid w:val="005C767F"/>
    <w:rsid w:val="0062403F"/>
    <w:rsid w:val="00652819"/>
    <w:rsid w:val="00654807"/>
    <w:rsid w:val="006850DD"/>
    <w:rsid w:val="006B163E"/>
    <w:rsid w:val="006C2B20"/>
    <w:rsid w:val="00703CE2"/>
    <w:rsid w:val="0070541D"/>
    <w:rsid w:val="007357F5"/>
    <w:rsid w:val="007540A5"/>
    <w:rsid w:val="00765808"/>
    <w:rsid w:val="0078473A"/>
    <w:rsid w:val="007D6EA5"/>
    <w:rsid w:val="0087172E"/>
    <w:rsid w:val="00885AC6"/>
    <w:rsid w:val="008B3129"/>
    <w:rsid w:val="008F4308"/>
    <w:rsid w:val="008F62C6"/>
    <w:rsid w:val="00920707"/>
    <w:rsid w:val="00926F8A"/>
    <w:rsid w:val="009804AD"/>
    <w:rsid w:val="009A30F6"/>
    <w:rsid w:val="00A12011"/>
    <w:rsid w:val="00A30969"/>
    <w:rsid w:val="00A7372B"/>
    <w:rsid w:val="00AE3979"/>
    <w:rsid w:val="00B308CD"/>
    <w:rsid w:val="00B45AAF"/>
    <w:rsid w:val="00B8293E"/>
    <w:rsid w:val="00BB010E"/>
    <w:rsid w:val="00BD237E"/>
    <w:rsid w:val="00BE10E3"/>
    <w:rsid w:val="00C05042"/>
    <w:rsid w:val="00C0577E"/>
    <w:rsid w:val="00C14FA2"/>
    <w:rsid w:val="00C45B52"/>
    <w:rsid w:val="00C531E4"/>
    <w:rsid w:val="00C80ED3"/>
    <w:rsid w:val="00C81D27"/>
    <w:rsid w:val="00C96059"/>
    <w:rsid w:val="00C9724C"/>
    <w:rsid w:val="00D122AA"/>
    <w:rsid w:val="00D40699"/>
    <w:rsid w:val="00D65487"/>
    <w:rsid w:val="00DD1CCE"/>
    <w:rsid w:val="00DE2638"/>
    <w:rsid w:val="00DE72B5"/>
    <w:rsid w:val="00DF23AC"/>
    <w:rsid w:val="00DF29E7"/>
    <w:rsid w:val="00E36EA8"/>
    <w:rsid w:val="00E41564"/>
    <w:rsid w:val="00E66EFE"/>
    <w:rsid w:val="00EB159B"/>
    <w:rsid w:val="00EC796D"/>
    <w:rsid w:val="00ED13E6"/>
    <w:rsid w:val="00ED3B98"/>
    <w:rsid w:val="00EE71CB"/>
    <w:rsid w:val="00F02950"/>
    <w:rsid w:val="00F06E9C"/>
    <w:rsid w:val="00F14488"/>
    <w:rsid w:val="00F54784"/>
    <w:rsid w:val="00F54AE6"/>
    <w:rsid w:val="00F77D35"/>
    <w:rsid w:val="00F81C64"/>
    <w:rsid w:val="00F87D11"/>
    <w:rsid w:val="00FE325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3CBB"/>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02950"/>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semiHidden/>
    <w:unhideWhenUsed/>
    <w:rsid w:val="002B1BBB"/>
    <w:pPr>
      <w:tabs>
        <w:tab w:val="center" w:pos="4153"/>
        <w:tab w:val="right" w:pos="8306"/>
      </w:tabs>
      <w:snapToGrid w:val="0"/>
    </w:pPr>
    <w:rPr>
      <w:sz w:val="20"/>
      <w:szCs w:val="20"/>
    </w:rPr>
  </w:style>
  <w:style w:type="character" w:customStyle="1" w:styleId="a4">
    <w:name w:val="頁首 字元"/>
    <w:basedOn w:val="a0"/>
    <w:link w:val="a3"/>
    <w:uiPriority w:val="99"/>
    <w:semiHidden/>
    <w:rsid w:val="002B1BBB"/>
    <w:rPr>
      <w:sz w:val="20"/>
      <w:szCs w:val="20"/>
    </w:rPr>
  </w:style>
  <w:style w:type="paragraph" w:styleId="a5">
    <w:name w:val="footer"/>
    <w:basedOn w:val="a"/>
    <w:link w:val="a6"/>
    <w:uiPriority w:val="99"/>
    <w:semiHidden/>
    <w:unhideWhenUsed/>
    <w:rsid w:val="002B1BBB"/>
    <w:pPr>
      <w:tabs>
        <w:tab w:val="center" w:pos="4153"/>
        <w:tab w:val="right" w:pos="8306"/>
      </w:tabs>
      <w:snapToGrid w:val="0"/>
    </w:pPr>
    <w:rPr>
      <w:sz w:val="20"/>
      <w:szCs w:val="20"/>
    </w:rPr>
  </w:style>
  <w:style w:type="character" w:customStyle="1" w:styleId="a6">
    <w:name w:val="頁尾 字元"/>
    <w:basedOn w:val="a0"/>
    <w:link w:val="a5"/>
    <w:uiPriority w:val="99"/>
    <w:semiHidden/>
    <w:rsid w:val="002B1BBB"/>
    <w:rPr>
      <w:sz w:val="20"/>
      <w:szCs w:val="20"/>
    </w:rPr>
  </w:style>
  <w:style w:type="character" w:styleId="a7">
    <w:name w:val="annotation reference"/>
    <w:basedOn w:val="a0"/>
    <w:uiPriority w:val="99"/>
    <w:semiHidden/>
    <w:unhideWhenUsed/>
    <w:rsid w:val="00E66EFE"/>
    <w:rPr>
      <w:sz w:val="18"/>
      <w:szCs w:val="18"/>
    </w:rPr>
  </w:style>
  <w:style w:type="paragraph" w:styleId="a8">
    <w:name w:val="annotation text"/>
    <w:basedOn w:val="a"/>
    <w:link w:val="a9"/>
    <w:uiPriority w:val="99"/>
    <w:semiHidden/>
    <w:unhideWhenUsed/>
    <w:rsid w:val="00E66EFE"/>
  </w:style>
  <w:style w:type="character" w:customStyle="1" w:styleId="a9">
    <w:name w:val="註解文字 字元"/>
    <w:basedOn w:val="a0"/>
    <w:link w:val="a8"/>
    <w:uiPriority w:val="99"/>
    <w:semiHidden/>
    <w:rsid w:val="00E66EFE"/>
  </w:style>
  <w:style w:type="paragraph" w:styleId="aa">
    <w:name w:val="annotation subject"/>
    <w:basedOn w:val="a8"/>
    <w:next w:val="a8"/>
    <w:link w:val="ab"/>
    <w:uiPriority w:val="99"/>
    <w:semiHidden/>
    <w:unhideWhenUsed/>
    <w:rsid w:val="00E66EFE"/>
    <w:rPr>
      <w:b/>
      <w:bCs/>
    </w:rPr>
  </w:style>
  <w:style w:type="character" w:customStyle="1" w:styleId="ab">
    <w:name w:val="註解主旨 字元"/>
    <w:basedOn w:val="a9"/>
    <w:link w:val="aa"/>
    <w:uiPriority w:val="99"/>
    <w:semiHidden/>
    <w:rsid w:val="00E66EFE"/>
    <w:rPr>
      <w:b/>
      <w:bCs/>
    </w:rPr>
  </w:style>
  <w:style w:type="paragraph" w:styleId="ac">
    <w:name w:val="Balloon Text"/>
    <w:basedOn w:val="a"/>
    <w:link w:val="ad"/>
    <w:uiPriority w:val="99"/>
    <w:semiHidden/>
    <w:unhideWhenUsed/>
    <w:rsid w:val="00E66EFE"/>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E66EF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6213017">
      <w:bodyDiv w:val="1"/>
      <w:marLeft w:val="0"/>
      <w:marRight w:val="0"/>
      <w:marTop w:val="0"/>
      <w:marBottom w:val="0"/>
      <w:divBdr>
        <w:top w:val="none" w:sz="0" w:space="0" w:color="auto"/>
        <w:left w:val="none" w:sz="0" w:space="0" w:color="auto"/>
        <w:bottom w:val="none" w:sz="0" w:space="0" w:color="auto"/>
        <w:right w:val="none" w:sz="0" w:space="0" w:color="auto"/>
      </w:divBdr>
    </w:div>
    <w:div w:id="1450052433">
      <w:bodyDiv w:val="1"/>
      <w:marLeft w:val="0"/>
      <w:marRight w:val="0"/>
      <w:marTop w:val="0"/>
      <w:marBottom w:val="0"/>
      <w:divBdr>
        <w:top w:val="none" w:sz="0" w:space="0" w:color="auto"/>
        <w:left w:val="none" w:sz="0" w:space="0" w:color="auto"/>
        <w:bottom w:val="none" w:sz="0" w:space="0" w:color="auto"/>
        <w:right w:val="none" w:sz="0" w:space="0" w:color="auto"/>
      </w:divBdr>
    </w:div>
    <w:div w:id="210706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D6D395-2958-44BB-BB2A-D79B41059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2714</TotalTime>
  <Pages>4</Pages>
  <Words>1513</Words>
  <Characters>8626</Characters>
  <Application>Microsoft Office Word</Application>
  <DocSecurity>0</DocSecurity>
  <Lines>71</Lines>
  <Paragraphs>20</Paragraphs>
  <ScaleCrop>false</ScaleCrop>
  <Company/>
  <LinksUpToDate>false</LinksUpToDate>
  <CharactersWithSpaces>10119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USRPL</dc:creator>
  <cp:lastModifiedBy>USRPL</cp:lastModifiedBy>
  <cp:revision>69</cp:revision>
  <dcterms:created xsi:type="dcterms:W3CDTF">2014-04-25T03:10:00Z</dcterms:created>
  <dcterms:modified xsi:type="dcterms:W3CDTF">2014-08-04T09:15:00Z</dcterms:modified>
</cp:coreProperties>
</file>